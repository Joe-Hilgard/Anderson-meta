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5AE" w:rsidRPr="00C135D7" w:rsidRDefault="00A365AE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04636">
        <w:rPr>
          <w:rFonts w:ascii="Times New Roman" w:hAnsi="Times New Roman" w:cs="Times New Roman"/>
          <w:b/>
          <w:bCs/>
          <w:i/>
          <w:sz w:val="24"/>
          <w:szCs w:val="24"/>
        </w:rPr>
        <w:t>Test for Excess Significance.</w:t>
      </w:r>
      <w:r w:rsidRPr="00C135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135D7">
        <w:rPr>
          <w:rFonts w:ascii="Times New Roman" w:hAnsi="Times New Roman" w:cs="Times New Roman"/>
          <w:sz w:val="24"/>
          <w:szCs w:val="24"/>
        </w:rPr>
        <w:t>Another power-based test for publication bias is the Test for Excess Significance (Ioannidis &amp; Trikalinos, 2007). This test estimates the number of expected studies with statistical significance given some anticipated effect size (usually the naïve meta-analytic estimate), then compares that expectation against the number of observed significant results. A significant test suggests censoring of nonsignificant results or the manipulation of results into statistical significance.</w:t>
      </w:r>
    </w:p>
    <w:p w:rsidR="00A365AE" w:rsidRDefault="00A365AE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135D7">
        <w:rPr>
          <w:rFonts w:ascii="Times New Roman" w:hAnsi="Times New Roman" w:cs="Times New Roman"/>
          <w:sz w:val="24"/>
          <w:szCs w:val="24"/>
        </w:rPr>
        <w:t xml:space="preserve">This test has a number of weaknesses. It has poor statistical power (Ioannidis &amp; Trikalinos, 2007), and the validity of its </w:t>
      </w:r>
      <w:r w:rsidRPr="00C135D7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C135D7">
        <w:rPr>
          <w:rFonts w:ascii="Times New Roman" w:hAnsi="Times New Roman" w:cs="Times New Roman"/>
          <w:sz w:val="24"/>
          <w:szCs w:val="24"/>
        </w:rPr>
        <w:t xml:space="preserve">-value rests on strong, perhaps unwarranted assumptions about researcher behavior (Morey, 2013). Like other tests for bias, its results may be spurious when there exists genuine between-study heterogeneity. </w:t>
      </w:r>
      <w:r w:rsidR="00216E82">
        <w:rPr>
          <w:rFonts w:ascii="Times New Roman" w:hAnsi="Times New Roman" w:cs="Times New Roman"/>
          <w:sz w:val="24"/>
          <w:szCs w:val="24"/>
        </w:rPr>
        <w:t>T</w:t>
      </w:r>
      <w:r w:rsidRPr="00C135D7">
        <w:rPr>
          <w:rFonts w:ascii="Times New Roman" w:hAnsi="Times New Roman" w:cs="Times New Roman"/>
          <w:sz w:val="24"/>
          <w:szCs w:val="24"/>
        </w:rPr>
        <w:t>he reader is urged to interpret the result with considerable caution.</w:t>
      </w:r>
    </w:p>
    <w:p w:rsidR="00216E82" w:rsidRDefault="00216E82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[The results are…]</w:t>
      </w:r>
    </w:p>
    <w:p w:rsidR="00675849" w:rsidRDefault="00216E82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Multiplicative-error meta-regression models. </w:t>
      </w:r>
      <w:r w:rsidR="00CF1B67">
        <w:rPr>
          <w:rFonts w:ascii="Times New Roman" w:hAnsi="Times New Roman" w:cs="Times New Roman"/>
          <w:sz w:val="24"/>
          <w:szCs w:val="24"/>
        </w:rPr>
        <w:t>Random-effects meta-analysis models heterogeneity across studies through the use of an additive error term τ</w:t>
      </w:r>
      <w:r w:rsidR="00CF1B6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F1B6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An alternative strategy for handling heterogeneity in meta-regression is </w:t>
      </w:r>
      <w:r w:rsidR="00CF1B67">
        <w:rPr>
          <w:rFonts w:ascii="Times New Roman" w:hAnsi="Times New Roman" w:cs="Times New Roman"/>
          <w:sz w:val="24"/>
          <w:szCs w:val="24"/>
        </w:rPr>
        <w:t xml:space="preserve">instead </w:t>
      </w:r>
      <w:r>
        <w:rPr>
          <w:rFonts w:ascii="Times New Roman" w:hAnsi="Times New Roman" w:cs="Times New Roman"/>
          <w:sz w:val="24"/>
          <w:szCs w:val="24"/>
        </w:rPr>
        <w:t>to fit models with a multiplicative error term</w:t>
      </w:r>
      <w:r w:rsidR="00CF1B67">
        <w:rPr>
          <w:rFonts w:ascii="Times New Roman" w:hAnsi="Times New Roman" w:cs="Times New Roman"/>
          <w:sz w:val="24"/>
          <w:szCs w:val="24"/>
        </w:rPr>
        <w:t xml:space="preserve"> φ.</w:t>
      </w:r>
      <w:r w:rsidR="00675849">
        <w:rPr>
          <w:rFonts w:ascii="Times New Roman" w:hAnsi="Times New Roman" w:cs="Times New Roman"/>
          <w:sz w:val="24"/>
          <w:szCs w:val="24"/>
        </w:rPr>
        <w:t xml:space="preserve"> (see, e.g., Moreno et al., 2009).</w:t>
      </w:r>
    </w:p>
    <w:p w:rsidR="00216E82" w:rsidRDefault="00675849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fit additional multiplicative-error models. [The results are…]</w:t>
      </w:r>
      <w:r w:rsidR="00CF1B6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5849" w:rsidRDefault="00305041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Influence of excluded studies. </w:t>
      </w:r>
      <w:r>
        <w:rPr>
          <w:rFonts w:ascii="Times New Roman" w:hAnsi="Times New Roman" w:cs="Times New Roman"/>
          <w:sz w:val="24"/>
          <w:szCs w:val="24"/>
        </w:rPr>
        <w:t>One might be curious as to which is responsible for our different conclusions: the novel bias-adjustment techniques or the exclusion of datapoints? [Blah blah blah]</w:t>
      </w:r>
    </w:p>
    <w:p w:rsidR="00216E82" w:rsidRPr="00C135D7" w:rsidRDefault="0051549B" w:rsidP="00A365AE">
      <w:pPr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Sensitivity analyses. </w:t>
      </w:r>
      <w:r w:rsidRPr="0051549B">
        <w:rPr>
          <w:rFonts w:ascii="Times New Roman" w:hAnsi="Times New Roman" w:cs="Times New Roman"/>
          <w:sz w:val="24"/>
          <w:szCs w:val="24"/>
        </w:rPr>
        <w:t>Some da</w:t>
      </w:r>
      <w:r>
        <w:rPr>
          <w:rFonts w:ascii="Times New Roman" w:hAnsi="Times New Roman" w:cs="Times New Roman"/>
          <w:sz w:val="24"/>
          <w:szCs w:val="24"/>
        </w:rPr>
        <w:t>ta points appeared to be outliers but their inclusion or exclusion did not have sufficient influence on the results to bear mention in the main report. We report these here. [Blah blah blah]</w:t>
      </w:r>
      <w:bookmarkStart w:id="0" w:name="_GoBack"/>
      <w:bookmarkEnd w:id="0"/>
      <w:r w:rsidRPr="00C135D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3D3" w:rsidRDefault="0051549B"/>
    <w:sectPr w:rsidR="00091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AE"/>
    <w:rsid w:val="00015FEB"/>
    <w:rsid w:val="00095560"/>
    <w:rsid w:val="00216E82"/>
    <w:rsid w:val="002F6D33"/>
    <w:rsid w:val="00305041"/>
    <w:rsid w:val="0051549B"/>
    <w:rsid w:val="00675849"/>
    <w:rsid w:val="00A365AE"/>
    <w:rsid w:val="00B50450"/>
    <w:rsid w:val="00CF1B67"/>
    <w:rsid w:val="00E2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D453"/>
  <w15:chartTrackingRefBased/>
  <w15:docId w15:val="{F1C78695-7D8E-42A3-A0C7-8F53016C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5A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20077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95560"/>
    <w:pPr>
      <w:keepNext/>
      <w:keepLines/>
      <w:spacing w:after="0" w:line="480" w:lineRule="auto"/>
      <w:outlineLvl w:val="1"/>
    </w:pPr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95560"/>
    <w:pPr>
      <w:keepNext/>
      <w:keepLines/>
      <w:spacing w:after="0" w:line="480" w:lineRule="auto"/>
      <w:outlineLvl w:val="2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qFormat/>
    <w:rsid w:val="00015FEB"/>
    <w:pPr>
      <w:spacing w:after="0" w:line="480" w:lineRule="auto"/>
    </w:pPr>
    <w:rPr>
      <w:rFonts w:ascii="Times New Roman" w:hAnsi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015FEB"/>
    <w:rPr>
      <w:rFonts w:ascii="Times New Roman" w:hAnsi="Times New Roman"/>
      <w:noProof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0077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5560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5560"/>
    <w:rPr>
      <w:rFonts w:ascii="Times New Roman" w:eastAsiaTheme="majorEastAsia" w:hAnsi="Times New Roman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Hilgard</dc:creator>
  <cp:keywords/>
  <dc:description/>
  <cp:lastModifiedBy>Joe Hilgard</cp:lastModifiedBy>
  <cp:revision>5</cp:revision>
  <dcterms:created xsi:type="dcterms:W3CDTF">2016-06-16T14:06:00Z</dcterms:created>
  <dcterms:modified xsi:type="dcterms:W3CDTF">2016-06-29T18:38:00Z</dcterms:modified>
</cp:coreProperties>
</file>