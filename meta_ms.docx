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771566"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067CACE5"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78018190"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CD4703D"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2CE2C8FA"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1CD23EFC" w14:textId="77777777" w:rsidR="00C135D7" w:rsidRDefault="00C135D7" w:rsidP="00C135D7">
      <w:pPr>
        <w:autoSpaceDE w:val="0"/>
        <w:autoSpaceDN w:val="0"/>
        <w:adjustRightInd w:val="0"/>
        <w:spacing w:after="0" w:line="240" w:lineRule="auto"/>
        <w:jc w:val="center"/>
        <w:rPr>
          <w:rFonts w:ascii="LMRoman12-Regular" w:hAnsi="LMRoman12-Regular" w:cs="LMRoman12-Regular"/>
          <w:sz w:val="24"/>
          <w:szCs w:val="24"/>
        </w:rPr>
      </w:pPr>
    </w:p>
    <w:p w14:paraId="6747A38A" w14:textId="77777777" w:rsidR="000A12B8" w:rsidRDefault="000A12B8" w:rsidP="00C135D7">
      <w:pPr>
        <w:autoSpaceDE w:val="0"/>
        <w:autoSpaceDN w:val="0"/>
        <w:adjustRightInd w:val="0"/>
        <w:spacing w:after="0" w:line="240" w:lineRule="auto"/>
        <w:jc w:val="center"/>
        <w:rPr>
          <w:ins w:id="0" w:author="Joseph Hilgard" w:date="2016-06-22T16:38:00Z"/>
          <w:rFonts w:ascii="Times New Roman" w:hAnsi="Times New Roman" w:cs="Times New Roman"/>
          <w:sz w:val="24"/>
          <w:szCs w:val="24"/>
        </w:rPr>
      </w:pPr>
      <w:r w:rsidRPr="00C04636">
        <w:rPr>
          <w:rFonts w:ascii="Times New Roman" w:hAnsi="Times New Roman" w:cs="Times New Roman"/>
          <w:sz w:val="24"/>
          <w:szCs w:val="24"/>
        </w:rPr>
        <w:t>Overestimated Effects of Violent Games on Aggressive Outcomes in Anderson et al. (2010)</w:t>
      </w:r>
    </w:p>
    <w:p w14:paraId="2C16E29B" w14:textId="64E259E8" w:rsidR="00C5724C" w:rsidRDefault="00C5724C" w:rsidP="00C135D7">
      <w:pPr>
        <w:autoSpaceDE w:val="0"/>
        <w:autoSpaceDN w:val="0"/>
        <w:adjustRightInd w:val="0"/>
        <w:spacing w:after="0" w:line="240" w:lineRule="auto"/>
        <w:jc w:val="center"/>
        <w:rPr>
          <w:ins w:id="1" w:author="Joseph Hilgard" w:date="2016-06-22T16:38:00Z"/>
          <w:rFonts w:ascii="Times New Roman" w:hAnsi="Times New Roman" w:cs="Times New Roman"/>
          <w:sz w:val="24"/>
          <w:szCs w:val="24"/>
        </w:rPr>
      </w:pPr>
      <w:ins w:id="2" w:author="Joseph Hilgard" w:date="2016-06-22T16:38:00Z">
        <w:r>
          <w:rPr>
            <w:rFonts w:ascii="Times New Roman" w:hAnsi="Times New Roman" w:cs="Times New Roman"/>
            <w:sz w:val="24"/>
            <w:szCs w:val="24"/>
          </w:rPr>
          <w:t xml:space="preserve">Evidence for Short-Term Violent-Game Effects on Affect and Behavior </w:t>
        </w:r>
        <w:del w:id="3" w:author="Joe Hilgard" w:date="2016-06-24T16:08:00Z">
          <w:r w:rsidDel="003B7EAD">
            <w:rPr>
              <w:rFonts w:ascii="Times New Roman" w:hAnsi="Times New Roman" w:cs="Times New Roman"/>
              <w:sz w:val="24"/>
              <w:szCs w:val="24"/>
            </w:rPr>
            <w:delText>a</w:delText>
          </w:r>
        </w:del>
      </w:ins>
      <w:ins w:id="4" w:author="Joe Hilgard" w:date="2016-06-24T16:08:00Z">
        <w:r w:rsidR="003B7EAD">
          <w:rPr>
            <w:rFonts w:ascii="Times New Roman" w:hAnsi="Times New Roman" w:cs="Times New Roman"/>
            <w:sz w:val="24"/>
            <w:szCs w:val="24"/>
          </w:rPr>
          <w:t>A</w:t>
        </w:r>
      </w:ins>
      <w:ins w:id="5" w:author="Joseph Hilgard" w:date="2016-06-22T16:38:00Z">
        <w:r>
          <w:rPr>
            <w:rFonts w:ascii="Times New Roman" w:hAnsi="Times New Roman" w:cs="Times New Roman"/>
            <w:sz w:val="24"/>
            <w:szCs w:val="24"/>
          </w:rPr>
          <w:t>re Overestimated in Anderson et al. (2010)</w:t>
        </w:r>
      </w:ins>
    </w:p>
    <w:p w14:paraId="70F1D0C1" w14:textId="2A9DF4EB" w:rsidR="00C5724C" w:rsidRPr="00C04636" w:rsidRDefault="00C5724C" w:rsidP="00C135D7">
      <w:pPr>
        <w:autoSpaceDE w:val="0"/>
        <w:autoSpaceDN w:val="0"/>
        <w:adjustRightInd w:val="0"/>
        <w:spacing w:after="0" w:line="240" w:lineRule="auto"/>
        <w:jc w:val="center"/>
        <w:rPr>
          <w:rFonts w:ascii="Times New Roman" w:hAnsi="Times New Roman" w:cs="Times New Roman"/>
          <w:sz w:val="24"/>
          <w:szCs w:val="24"/>
        </w:rPr>
      </w:pPr>
      <w:ins w:id="6" w:author="Joseph Hilgard" w:date="2016-06-22T16:39:00Z">
        <w:r>
          <w:rPr>
            <w:rFonts w:ascii="Times New Roman" w:hAnsi="Times New Roman" w:cs="Times New Roman"/>
            <w:sz w:val="24"/>
            <w:szCs w:val="24"/>
          </w:rPr>
          <w:t>Overestimated Causal Effects of Violent Games on Aggressive Affect and Behavior in Anderson et al. (2010)</w:t>
        </w:r>
      </w:ins>
    </w:p>
    <w:p w14:paraId="31035A6D" w14:textId="77777777" w:rsidR="00C135D7" w:rsidRPr="00C04636" w:rsidRDefault="00C135D7" w:rsidP="00C135D7">
      <w:pPr>
        <w:autoSpaceDE w:val="0"/>
        <w:autoSpaceDN w:val="0"/>
        <w:adjustRightInd w:val="0"/>
        <w:spacing w:after="0" w:line="240" w:lineRule="auto"/>
        <w:jc w:val="center"/>
        <w:rPr>
          <w:rFonts w:ascii="Times New Roman" w:hAnsi="Times New Roman" w:cs="Times New Roman"/>
          <w:sz w:val="24"/>
          <w:szCs w:val="24"/>
        </w:rPr>
      </w:pPr>
    </w:p>
    <w:p w14:paraId="20D7C0C8" w14:textId="77777777" w:rsidR="001F2D1D" w:rsidRDefault="001F2D1D" w:rsidP="000A12B8">
      <w:pPr>
        <w:autoSpaceDE w:val="0"/>
        <w:autoSpaceDN w:val="0"/>
        <w:adjustRightInd w:val="0"/>
        <w:spacing w:after="0" w:line="240" w:lineRule="auto"/>
        <w:rPr>
          <w:rFonts w:ascii="LMRoman12-Regular" w:hAnsi="LMRoman12-Regular" w:cs="LMRoman12-Regular"/>
          <w:sz w:val="24"/>
          <w:szCs w:val="24"/>
        </w:rPr>
        <w:sectPr w:rsidR="001F2D1D">
          <w:headerReference w:type="default" r:id="rId7"/>
          <w:headerReference w:type="first" r:id="rId8"/>
          <w:pgSz w:w="12240" w:h="15840"/>
          <w:pgMar w:top="1440" w:right="1440" w:bottom="1440" w:left="1440" w:header="720" w:footer="720" w:gutter="0"/>
          <w:cols w:space="720"/>
          <w:docGrid w:linePitch="360"/>
        </w:sectPr>
      </w:pPr>
    </w:p>
    <w:p w14:paraId="100B6B9D"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Abstract</w:t>
      </w:r>
    </w:p>
    <w:p w14:paraId="212C1551" w14:textId="0D4667D1" w:rsidR="000A12B8" w:rsidRPr="00C135D7" w:rsidRDefault="000A12B8" w:rsidP="00C135D7">
      <w:pPr>
        <w:autoSpaceDE w:val="0"/>
        <w:autoSpaceDN w:val="0"/>
        <w:adjustRightInd w:val="0"/>
        <w:spacing w:after="0" w:line="480" w:lineRule="auto"/>
        <w:rPr>
          <w:rFonts w:ascii="Times New Roman" w:hAnsi="Times New Roman" w:cs="Times New Roman"/>
          <w:sz w:val="24"/>
          <w:szCs w:val="24"/>
        </w:rPr>
      </w:pPr>
      <w:r w:rsidRPr="00C135D7">
        <w:rPr>
          <w:rFonts w:ascii="Times New Roman" w:hAnsi="Times New Roman" w:cs="Times New Roman"/>
          <w:sz w:val="24"/>
          <w:szCs w:val="24"/>
        </w:rPr>
        <w:t>Violent video games are theorized to be a significant cause of aggressive thoughts, feelings,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behaviors. Important evidence for this claim comes from a large meta-analysis by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(2010) that found effects of violent games in experimental,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cross-sectional, and longitudinal research. In that meta-analysis, the authors argued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little publication or analytic bias in the literature, an argument supported by their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use of the trim-and-fill procedure. </w:t>
      </w:r>
      <w:del w:id="7" w:author="Joe" w:date="2016-06-17T00:22:00Z">
        <w:r w:rsidRPr="00C135D7" w:rsidDel="00B30497">
          <w:rPr>
            <w:rFonts w:ascii="Times New Roman" w:hAnsi="Times New Roman" w:cs="Times New Roman"/>
            <w:sz w:val="24"/>
            <w:szCs w:val="24"/>
          </w:rPr>
          <w:delText>However, there are now more sophisticated methods</w:delText>
        </w:r>
        <w:r w:rsidR="001F2D1D" w:rsidRPr="00C135D7" w:rsidDel="00B30497">
          <w:rPr>
            <w:rFonts w:ascii="Times New Roman" w:hAnsi="Times New Roman" w:cs="Times New Roman"/>
            <w:sz w:val="24"/>
            <w:szCs w:val="24"/>
          </w:rPr>
          <w:delText xml:space="preserve"> </w:delText>
        </w:r>
        <w:r w:rsidRPr="00C135D7" w:rsidDel="00B30497">
          <w:rPr>
            <w:rFonts w:ascii="Times New Roman" w:hAnsi="Times New Roman" w:cs="Times New Roman"/>
            <w:sz w:val="24"/>
            <w:szCs w:val="24"/>
          </w:rPr>
          <w:delText xml:space="preserve">than trim-and-fill for the detection of, and adjustment for, publication bias. </w:delText>
        </w:r>
      </w:del>
      <w:r w:rsidRPr="00C135D7">
        <w:rPr>
          <w:rFonts w:ascii="Times New Roman" w:hAnsi="Times New Roman" w:cs="Times New Roman"/>
          <w:sz w:val="24"/>
          <w:szCs w:val="24"/>
        </w:rPr>
        <w:t>In the present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manuscript, we re-examine their meta-analysis</w:t>
      </w:r>
      <w:del w:id="8" w:author="Joe" w:date="2016-06-17T00:22:00Z">
        <w:r w:rsidRPr="00C135D7" w:rsidDel="00B30497">
          <w:rPr>
            <w:rFonts w:ascii="Times New Roman" w:hAnsi="Times New Roman" w:cs="Times New Roman"/>
            <w:sz w:val="24"/>
            <w:szCs w:val="24"/>
          </w:rPr>
          <w:delText xml:space="preserve"> and apply these new</w:delText>
        </w:r>
      </w:del>
      <w:r w:rsidRPr="00C135D7">
        <w:rPr>
          <w:rFonts w:ascii="Times New Roman" w:hAnsi="Times New Roman" w:cs="Times New Roman"/>
          <w:sz w:val="24"/>
          <w:szCs w:val="24"/>
        </w:rPr>
        <w:t xml:space="preserve"> </w:t>
      </w:r>
      <w:ins w:id="9" w:author="Joe" w:date="2016-06-17T00:22:00Z">
        <w:r w:rsidR="00B30497">
          <w:rPr>
            <w:rFonts w:ascii="Times New Roman" w:hAnsi="Times New Roman" w:cs="Times New Roman"/>
            <w:sz w:val="24"/>
            <w:szCs w:val="24"/>
          </w:rPr>
          <w:t xml:space="preserve">using a wider array of </w:t>
        </w:r>
      </w:ins>
      <w:r w:rsidRPr="00C135D7">
        <w:rPr>
          <w:rFonts w:ascii="Times New Roman" w:hAnsi="Times New Roman" w:cs="Times New Roman"/>
          <w:sz w:val="24"/>
          <w:szCs w:val="24"/>
        </w:rPr>
        <w:t>techniques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detecting bias and adjusting effect sizes. Our conclusions differ </w:t>
      </w:r>
      <w:del w:id="10" w:author="Joseph Hilgard" w:date="2016-06-22T16:39:00Z">
        <w:r w:rsidRPr="00C135D7" w:rsidDel="00C5724C">
          <w:rPr>
            <w:rFonts w:ascii="Times New Roman" w:hAnsi="Times New Roman" w:cs="Times New Roman"/>
            <w:sz w:val="24"/>
            <w:szCs w:val="24"/>
          </w:rPr>
          <w:delText xml:space="preserve">markedly </w:delText>
        </w:r>
      </w:del>
      <w:r w:rsidRPr="00C135D7">
        <w:rPr>
          <w:rFonts w:ascii="Times New Roman" w:hAnsi="Times New Roman" w:cs="Times New Roman"/>
          <w:sz w:val="24"/>
          <w:szCs w:val="24"/>
        </w:rPr>
        <w:t>from those of</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in three salient ways. First, we detect significant publication bias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experimental research. Second, experiments meeting these authors’ criteria for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 quality do not find larger adjusted effects than other experiments, but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represent a subsample of experiments in which statistical significance was</w:t>
      </w:r>
      <w:r w:rsidR="00CE7770">
        <w:rPr>
          <w:rFonts w:ascii="Times New Roman" w:hAnsi="Times New Roman" w:cs="Times New Roman"/>
          <w:sz w:val="24"/>
          <w:szCs w:val="24"/>
        </w:rPr>
        <w:t xml:space="preserve"> more frequently</w:t>
      </w:r>
      <w:r w:rsidRPr="00C135D7">
        <w:rPr>
          <w:rFonts w:ascii="Times New Roman" w:hAnsi="Times New Roman" w:cs="Times New Roman"/>
          <w:sz w:val="24"/>
          <w:szCs w:val="24"/>
        </w:rPr>
        <w:t xml:space="preserve"> found.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adjusting for bias, there is often little difference between the two estimates. Finally,</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after accounting for publication bias, effects of violent games on aggressive behavior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research are estimated as being very small, and estimates of effects o</w:t>
      </w:r>
      <w:r w:rsidR="001F2D1D" w:rsidRPr="00C135D7">
        <w:rPr>
          <w:rFonts w:ascii="Times New Roman" w:hAnsi="Times New Roman" w:cs="Times New Roman"/>
          <w:sz w:val="24"/>
          <w:szCs w:val="24"/>
        </w:rPr>
        <w:t xml:space="preserve">n </w:t>
      </w:r>
      <w:r w:rsidRPr="00C135D7">
        <w:rPr>
          <w:rFonts w:ascii="Times New Roman" w:hAnsi="Times New Roman" w:cs="Times New Roman"/>
          <w:sz w:val="24"/>
          <w:szCs w:val="24"/>
        </w:rPr>
        <w:t>aggressive affect are much reduced. In contrast, the cross-sectional literature finds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that are relatively robust to adjustments for small-study effects</w:t>
      </w:r>
      <w:ins w:id="11" w:author="Joseph Hilgard" w:date="2016-06-22T16:41:00Z">
        <w:r w:rsidR="00C5724C">
          <w:rPr>
            <w:rFonts w:ascii="Times New Roman" w:hAnsi="Times New Roman" w:cs="Times New Roman"/>
            <w:sz w:val="24"/>
            <w:szCs w:val="24"/>
          </w:rPr>
          <w:t>, but these cannot demonstrate a causal role of violent video games</w:t>
        </w:r>
      </w:ins>
      <w:r w:rsidRPr="00C135D7">
        <w:rPr>
          <w:rFonts w:ascii="Times New Roman" w:hAnsi="Times New Roman" w:cs="Times New Roman"/>
          <w:sz w:val="24"/>
          <w:szCs w:val="24"/>
        </w:rPr>
        <w:t>. We outline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future directions for stronger experimental research. The results indicate the need for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open, transparent, and pre-registered research process to test the existence of the basic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phenomenon.</w:t>
      </w:r>
    </w:p>
    <w:p w14:paraId="333A8F81" w14:textId="77777777" w:rsidR="001F2D1D" w:rsidRPr="00C135D7" w:rsidRDefault="001F2D1D" w:rsidP="00C135D7">
      <w:pPr>
        <w:autoSpaceDE w:val="0"/>
        <w:autoSpaceDN w:val="0"/>
        <w:adjustRightInd w:val="0"/>
        <w:spacing w:after="0" w:line="480" w:lineRule="auto"/>
        <w:rPr>
          <w:rFonts w:ascii="Times New Roman" w:hAnsi="Times New Roman" w:cs="Times New Roman"/>
          <w:sz w:val="24"/>
          <w:szCs w:val="24"/>
        </w:rPr>
        <w:sectPr w:rsidR="001F2D1D" w:rsidRPr="00C135D7" w:rsidSect="00C135D7">
          <w:pgSz w:w="12240" w:h="15840"/>
          <w:pgMar w:top="1440" w:right="1440" w:bottom="1440" w:left="1440" w:header="720" w:footer="720" w:gutter="0"/>
          <w:cols w:space="720"/>
          <w:titlePg/>
          <w:docGrid w:linePitch="360"/>
        </w:sectPr>
      </w:pPr>
    </w:p>
    <w:p w14:paraId="68A021DA"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sz w:val="24"/>
          <w:szCs w:val="24"/>
        </w:rPr>
      </w:pPr>
      <w:r w:rsidRPr="00C135D7">
        <w:rPr>
          <w:rFonts w:ascii="Times New Roman" w:hAnsi="Times New Roman" w:cs="Times New Roman"/>
          <w:sz w:val="24"/>
          <w:szCs w:val="24"/>
        </w:rPr>
        <w:lastRenderedPageBreak/>
        <w:t>Overestimated Effects of Violent Games on Aggressive Outcomes in Anderson et al. (2010)</w:t>
      </w:r>
    </w:p>
    <w:p w14:paraId="4899E4C1" w14:textId="77777777" w:rsidR="00C04636" w:rsidRDefault="00C04636" w:rsidP="00C135D7">
      <w:pPr>
        <w:autoSpaceDE w:val="0"/>
        <w:autoSpaceDN w:val="0"/>
        <w:adjustRightInd w:val="0"/>
        <w:spacing w:after="0" w:line="480" w:lineRule="auto"/>
        <w:ind w:firstLine="720"/>
        <w:rPr>
          <w:rFonts w:ascii="Times New Roman" w:hAnsi="Times New Roman" w:cs="Times New Roman"/>
          <w:sz w:val="24"/>
          <w:szCs w:val="24"/>
        </w:rPr>
      </w:pPr>
    </w:p>
    <w:p w14:paraId="623F87CD" w14:textId="77777777" w:rsidR="000A12B8" w:rsidRDefault="000A12B8" w:rsidP="00C135D7">
      <w:pPr>
        <w:autoSpaceDE w:val="0"/>
        <w:autoSpaceDN w:val="0"/>
        <w:adjustRightInd w:val="0"/>
        <w:spacing w:after="0" w:line="480" w:lineRule="auto"/>
        <w:ind w:firstLine="720"/>
        <w:rPr>
          <w:ins w:id="12" w:author="Joseph Hilgard" w:date="2016-06-16T09:56:00Z"/>
          <w:rFonts w:ascii="Times New Roman" w:hAnsi="Times New Roman" w:cs="Times New Roman"/>
          <w:sz w:val="24"/>
          <w:szCs w:val="24"/>
        </w:rPr>
      </w:pPr>
      <w:r w:rsidRPr="00C135D7">
        <w:rPr>
          <w:rFonts w:ascii="Times New Roman" w:hAnsi="Times New Roman" w:cs="Times New Roman"/>
          <w:sz w:val="24"/>
          <w:szCs w:val="24"/>
        </w:rPr>
        <w:t>Do violent video games make their players more aggressive? Given the continued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popularity of violent video games and their increasing technological sophistication, even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modest effects of violent games could have serious implications for public health.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Psychological research provides evidence of such a link, leading professional organizations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issue policy statements describing harmful effects of violent media (AAP, 2009; APA,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2015). In the view of the professional task forces reviewing the evidence and drafting these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statements, the evidence is clear enough, and the hazards certain enough, that the public</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should be informed and educated of the harmful effects of violent video games.</w:t>
      </w:r>
    </w:p>
    <w:p w14:paraId="421270E7" w14:textId="249A81B1" w:rsidR="0070492A" w:rsidRPr="00C135D7" w:rsidRDefault="00E11A47" w:rsidP="0070492A">
      <w:pPr>
        <w:autoSpaceDE w:val="0"/>
        <w:autoSpaceDN w:val="0"/>
        <w:adjustRightInd w:val="0"/>
        <w:spacing w:after="0" w:line="480" w:lineRule="auto"/>
        <w:ind w:firstLine="720"/>
        <w:rPr>
          <w:ins w:id="13" w:author="Joseph Hilgard" w:date="2016-06-22T17:00:00Z"/>
          <w:rFonts w:ascii="Times New Roman" w:hAnsi="Times New Roman" w:cs="Times New Roman"/>
          <w:sz w:val="24"/>
          <w:szCs w:val="24"/>
        </w:rPr>
      </w:pPr>
      <w:moveFromRangeStart w:id="14" w:author="Joe Hilgard" w:date="2016-06-27T12:08:00Z" w:name="move454792617"/>
      <w:commentRangeStart w:id="15"/>
      <w:moveFrom w:id="16" w:author="Joe Hilgard" w:date="2016-06-27T12:08:00Z">
        <w:ins w:id="17" w:author="Joseph Hilgard" w:date="2016-06-16T10:05:00Z">
          <w:r w:rsidDel="004231D6">
            <w:rPr>
              <w:rFonts w:ascii="Times New Roman" w:hAnsi="Times New Roman" w:cs="Times New Roman"/>
              <w:sz w:val="24"/>
              <w:szCs w:val="24"/>
            </w:rPr>
            <w:t>Several mechanisms have been proposed for the putative effects of violent video games.</w:t>
          </w:r>
        </w:ins>
        <w:ins w:id="18" w:author="Joseph Hilgard" w:date="2016-06-22T17:00:00Z">
          <w:r w:rsidR="0070492A" w:rsidDel="004231D6">
            <w:rPr>
              <w:rFonts w:ascii="Times New Roman" w:hAnsi="Times New Roman" w:cs="Times New Roman"/>
              <w:sz w:val="24"/>
              <w:szCs w:val="24"/>
            </w:rPr>
            <w:t xml:space="preserve"> </w:t>
          </w:r>
        </w:ins>
      </w:moveFrom>
      <w:moveFromRangeEnd w:id="14"/>
      <w:ins w:id="19" w:author="Joe Hilgard" w:date="2016-06-27T12:08:00Z">
        <w:r w:rsidR="004231D6">
          <w:rPr>
            <w:rFonts w:ascii="Times New Roman" w:hAnsi="Times New Roman" w:cs="Times New Roman"/>
            <w:sz w:val="24"/>
            <w:szCs w:val="24"/>
          </w:rPr>
          <w:t>Although purported effects of violent video games are interesting in their own right,</w:t>
        </w:r>
      </w:ins>
      <w:ins w:id="20" w:author="Joe Hilgard" w:date="2016-06-27T12:09:00Z">
        <w:r w:rsidR="004231D6">
          <w:rPr>
            <w:rFonts w:ascii="Times New Roman" w:hAnsi="Times New Roman" w:cs="Times New Roman"/>
            <w:sz w:val="24"/>
            <w:szCs w:val="24"/>
          </w:rPr>
          <w:t xml:space="preserve"> the research of these effects has implications for theories of aggression and violence writ large. Thus,</w:t>
        </w:r>
      </w:ins>
      <w:ins w:id="21" w:author="Joe Hilgard" w:date="2016-06-27T12:08:00Z">
        <w:r w:rsidR="004231D6">
          <w:rPr>
            <w:rFonts w:ascii="Times New Roman" w:hAnsi="Times New Roman" w:cs="Times New Roman"/>
            <w:sz w:val="24"/>
            <w:szCs w:val="24"/>
          </w:rPr>
          <w:t xml:space="preserve"> </w:t>
        </w:r>
      </w:ins>
      <w:ins w:id="22" w:author="Joseph Hilgard" w:date="2016-06-22T17:00:00Z">
        <w:del w:id="23" w:author="Joe Hilgard" w:date="2016-06-27T12:09:00Z">
          <w:r w:rsidR="0070492A" w:rsidDel="004231D6">
            <w:rPr>
              <w:rFonts w:ascii="Times New Roman" w:hAnsi="Times New Roman" w:cs="Times New Roman"/>
              <w:sz w:val="24"/>
              <w:szCs w:val="24"/>
            </w:rPr>
            <w:delText>R</w:delText>
          </w:r>
        </w:del>
      </w:ins>
      <w:ins w:id="24" w:author="Joe Hilgard" w:date="2016-06-27T12:09:00Z">
        <w:r w:rsidR="004231D6">
          <w:rPr>
            <w:rFonts w:ascii="Times New Roman" w:hAnsi="Times New Roman" w:cs="Times New Roman"/>
            <w:sz w:val="24"/>
            <w:szCs w:val="24"/>
          </w:rPr>
          <w:t>t</w:t>
        </w:r>
      </w:ins>
      <w:ins w:id="25" w:author="Joseph Hilgard" w:date="2016-06-22T17:00:00Z">
        <w:r w:rsidR="0070492A">
          <w:rPr>
            <w:rFonts w:ascii="Times New Roman" w:hAnsi="Times New Roman" w:cs="Times New Roman"/>
            <w:sz w:val="24"/>
            <w:szCs w:val="24"/>
          </w:rPr>
          <w:t xml:space="preserve">elationships between these theories of aggression and the hypothesized effects of violent video games are reciprocal. Researchers </w:t>
        </w:r>
      </w:ins>
      <w:ins w:id="26" w:author="Joe Hilgard" w:date="2016-06-27T12:10:00Z">
        <w:r w:rsidR="004231D6">
          <w:rPr>
            <w:rFonts w:ascii="Times New Roman" w:hAnsi="Times New Roman" w:cs="Times New Roman"/>
            <w:sz w:val="24"/>
            <w:szCs w:val="24"/>
          </w:rPr>
          <w:t xml:space="preserve">test their evidence </w:t>
        </w:r>
      </w:ins>
      <w:ins w:id="27" w:author="Joseph Hilgard" w:date="2016-06-22T17:00:00Z">
        <w:del w:id="28" w:author="Joe Hilgard" w:date="2016-06-27T12:10:00Z">
          <w:r w:rsidR="0070492A" w:rsidDel="004231D6">
            <w:rPr>
              <w:rFonts w:ascii="Times New Roman" w:hAnsi="Times New Roman" w:cs="Times New Roman"/>
              <w:sz w:val="24"/>
              <w:szCs w:val="24"/>
            </w:rPr>
            <w:delText xml:space="preserve">find evidence for </w:delText>
          </w:r>
        </w:del>
        <w:del w:id="29" w:author="Joe Hilgard" w:date="2016-06-27T12:09:00Z">
          <w:r w:rsidR="0070492A" w:rsidDel="004231D6">
            <w:rPr>
              <w:rFonts w:ascii="Times New Roman" w:hAnsi="Times New Roman" w:cs="Times New Roman"/>
              <w:sz w:val="24"/>
              <w:szCs w:val="24"/>
            </w:rPr>
            <w:delText xml:space="preserve">their theories (e.g., scripts, cognitive accessibility) </w:delText>
          </w:r>
        </w:del>
        <w:del w:id="30" w:author="Joe Hilgard" w:date="2016-06-27T12:10:00Z">
          <w:r w:rsidR="0070492A" w:rsidDel="004231D6">
            <w:rPr>
              <w:rFonts w:ascii="Times New Roman" w:hAnsi="Times New Roman" w:cs="Times New Roman"/>
              <w:sz w:val="24"/>
              <w:szCs w:val="24"/>
            </w:rPr>
            <w:delText>in</w:delText>
          </w:r>
        </w:del>
      </w:ins>
      <w:ins w:id="31" w:author="Joe Hilgard" w:date="2016-06-27T12:10:00Z">
        <w:r w:rsidR="004231D6">
          <w:rPr>
            <w:rFonts w:ascii="Times New Roman" w:hAnsi="Times New Roman" w:cs="Times New Roman"/>
            <w:sz w:val="24"/>
            <w:szCs w:val="24"/>
          </w:rPr>
          <w:t>using</w:t>
        </w:r>
      </w:ins>
      <w:ins w:id="32" w:author="Joseph Hilgard" w:date="2016-06-22T17:00:00Z">
        <w:r w:rsidR="0070492A">
          <w:rPr>
            <w:rFonts w:ascii="Times New Roman" w:hAnsi="Times New Roman" w:cs="Times New Roman"/>
            <w:sz w:val="24"/>
            <w:szCs w:val="24"/>
          </w:rPr>
          <w:t xml:space="preserve"> violent-game studies, and violent-game effects are interpreted and studied in the context of theories of aggression.</w:t>
        </w:r>
      </w:ins>
    </w:p>
    <w:p w14:paraId="54986F50" w14:textId="44BB7973" w:rsidR="004231D6" w:rsidRDefault="004231D6" w:rsidP="004231D6">
      <w:pPr>
        <w:autoSpaceDE w:val="0"/>
        <w:autoSpaceDN w:val="0"/>
        <w:adjustRightInd w:val="0"/>
        <w:spacing w:after="0" w:line="480" w:lineRule="auto"/>
        <w:ind w:firstLine="720"/>
        <w:rPr>
          <w:ins w:id="33" w:author="Joe Hilgard" w:date="2016-06-27T12:14:00Z"/>
          <w:rFonts w:ascii="Times New Roman" w:hAnsi="Times New Roman" w:cs="Times New Roman"/>
          <w:sz w:val="24"/>
          <w:szCs w:val="24"/>
        </w:rPr>
      </w:pPr>
      <w:moveToRangeStart w:id="34" w:author="Joe Hilgard" w:date="2016-06-27T12:08:00Z" w:name="move454792617"/>
      <w:moveTo w:id="35" w:author="Joe Hilgard" w:date="2016-06-27T12:08:00Z">
        <w:r>
          <w:rPr>
            <w:rFonts w:ascii="Times New Roman" w:hAnsi="Times New Roman" w:cs="Times New Roman"/>
            <w:sz w:val="24"/>
            <w:szCs w:val="24"/>
          </w:rPr>
          <w:t xml:space="preserve">Several mechanisms have been proposed for the putative effects of violent video games. </w:t>
        </w:r>
      </w:moveTo>
      <w:moveToRangeEnd w:id="34"/>
      <w:ins w:id="36" w:author="Joseph Hilgard" w:date="2016-06-16T10:05:00Z">
        <w:r w:rsidR="00E11A47">
          <w:rPr>
            <w:rFonts w:ascii="Times New Roman" w:hAnsi="Times New Roman" w:cs="Times New Roman"/>
            <w:sz w:val="24"/>
            <w:szCs w:val="24"/>
          </w:rPr>
          <w:t xml:space="preserve"> </w:t>
        </w:r>
      </w:ins>
      <w:commentRangeEnd w:id="15"/>
      <w:ins w:id="37" w:author="Joseph Hilgard" w:date="2016-06-16T12:57:00Z">
        <w:r w:rsidR="00541B77">
          <w:rPr>
            <w:rStyle w:val="CommentReference"/>
          </w:rPr>
          <w:commentReference w:id="15"/>
        </w:r>
      </w:ins>
      <w:ins w:id="38" w:author="Joe Hilgard" w:date="2016-06-27T12:11:00Z">
        <w:r>
          <w:rPr>
            <w:rFonts w:ascii="Times New Roman" w:hAnsi="Times New Roman" w:cs="Times New Roman"/>
            <w:sz w:val="24"/>
            <w:szCs w:val="24"/>
          </w:rPr>
          <w:t xml:space="preserve">Social learning theory (Bandura, XXXX) suggests that behaviors </w:t>
        </w:r>
      </w:ins>
      <w:ins w:id="39" w:author="Joe Hilgard" w:date="2016-06-27T12:12:00Z">
        <w:r>
          <w:rPr>
            <w:rFonts w:ascii="Times New Roman" w:hAnsi="Times New Roman" w:cs="Times New Roman"/>
            <w:sz w:val="24"/>
            <w:szCs w:val="24"/>
          </w:rPr>
          <w:t>can be reinforced or discouraged by watching others perform those behaviors.</w:t>
        </w:r>
      </w:ins>
      <w:ins w:id="40" w:author="Joe Hilgard" w:date="2016-06-27T12:11:00Z">
        <w:r>
          <w:rPr>
            <w:rFonts w:ascii="Times New Roman" w:hAnsi="Times New Roman" w:cs="Times New Roman"/>
            <w:sz w:val="24"/>
            <w:szCs w:val="24"/>
          </w:rPr>
          <w:t xml:space="preserve"> </w:t>
        </w:r>
      </w:ins>
      <w:ins w:id="41" w:author="Joseph Hilgard" w:date="2016-06-16T10:06:00Z">
        <w:r w:rsidR="00E11A47">
          <w:rPr>
            <w:rFonts w:ascii="Times New Roman" w:hAnsi="Times New Roman" w:cs="Times New Roman"/>
            <w:sz w:val="24"/>
            <w:szCs w:val="24"/>
          </w:rPr>
          <w:t xml:space="preserve">Script theory (Huesmann, 1998) suggests </w:t>
        </w:r>
      </w:ins>
      <w:ins w:id="42" w:author="Joseph Hilgard" w:date="2016-06-16T10:19:00Z">
        <w:r w:rsidR="000D648B">
          <w:rPr>
            <w:rFonts w:ascii="Times New Roman" w:hAnsi="Times New Roman" w:cs="Times New Roman"/>
            <w:sz w:val="24"/>
            <w:szCs w:val="24"/>
          </w:rPr>
          <w:t xml:space="preserve">that exposure to violent media teaches </w:t>
        </w:r>
      </w:ins>
      <w:ins w:id="43" w:author="Joseph Hilgard" w:date="2016-06-16T10:20:00Z">
        <w:r w:rsidR="000D648B">
          <w:rPr>
            <w:rFonts w:ascii="Times New Roman" w:hAnsi="Times New Roman" w:cs="Times New Roman"/>
            <w:sz w:val="24"/>
            <w:szCs w:val="24"/>
          </w:rPr>
          <w:t xml:space="preserve">and rehearses </w:t>
        </w:r>
      </w:ins>
      <w:ins w:id="44" w:author="Joseph Hilgard" w:date="2016-06-16T10:19:00Z">
        <w:r w:rsidR="000D648B">
          <w:rPr>
            <w:rFonts w:ascii="Times New Roman" w:hAnsi="Times New Roman" w:cs="Times New Roman"/>
            <w:sz w:val="24"/>
            <w:szCs w:val="24"/>
          </w:rPr>
          <w:t>aggressive scripts</w:t>
        </w:r>
      </w:ins>
      <w:ins w:id="45" w:author="Joseph Hilgard" w:date="2016-06-16T10:20:00Z">
        <w:r w:rsidR="000D648B">
          <w:rPr>
            <w:rFonts w:ascii="Times New Roman" w:hAnsi="Times New Roman" w:cs="Times New Roman"/>
            <w:sz w:val="24"/>
            <w:szCs w:val="24"/>
          </w:rPr>
          <w:t xml:space="preserve">, which are then activated and performed in aggression-eliciting contexts. </w:t>
        </w:r>
      </w:ins>
      <w:ins w:id="46" w:author="Joe Hilgard" w:date="2016-06-27T12:15:00Z">
        <w:r>
          <w:rPr>
            <w:rFonts w:ascii="Times New Roman" w:hAnsi="Times New Roman" w:cs="Times New Roman"/>
            <w:sz w:val="24"/>
            <w:szCs w:val="24"/>
          </w:rPr>
          <w:t xml:space="preserve">Another account suggests that violent games contain aggression cues, exposure to which activates aggressive cognitive networks </w:t>
        </w:r>
        <w:r>
          <w:rPr>
            <w:rFonts w:ascii="Times New Roman" w:hAnsi="Times New Roman" w:cs="Times New Roman"/>
            <w:sz w:val="24"/>
            <w:szCs w:val="24"/>
          </w:rPr>
          <w:lastRenderedPageBreak/>
          <w:t xml:space="preserve">containing aggressive scripts and perceptual schemata, thereby automatically and unconsciously influencing behavior. That is, violent games contain aggressive primes, exposure to which activates aggressive thoughts, thereby influencing behavior. </w:t>
        </w:r>
      </w:ins>
      <w:ins w:id="47" w:author="Joe Hilgard" w:date="2016-06-27T12:13:00Z">
        <w:r>
          <w:rPr>
            <w:rFonts w:ascii="Times New Roman" w:hAnsi="Times New Roman" w:cs="Times New Roman"/>
            <w:sz w:val="24"/>
            <w:szCs w:val="24"/>
          </w:rPr>
          <w:t>With regard to short-term violent game effects in experiments among college undergraduates, it is considered likely that participants already have well-learned aggression scripts</w:t>
        </w:r>
      </w:ins>
      <w:ins w:id="48" w:author="Joe Hilgard" w:date="2016-06-27T12:14:00Z">
        <w:r>
          <w:rPr>
            <w:rFonts w:ascii="Times New Roman" w:hAnsi="Times New Roman" w:cs="Times New Roman"/>
            <w:sz w:val="24"/>
            <w:szCs w:val="24"/>
          </w:rPr>
          <w:t xml:space="preserve"> and are familiar with the likelihood of reward associated with aggressive behavior; thus, </w:t>
        </w:r>
      </w:ins>
      <w:ins w:id="49" w:author="Joe Hilgard" w:date="2016-06-27T12:16:00Z">
        <w:r>
          <w:rPr>
            <w:rFonts w:ascii="Times New Roman" w:hAnsi="Times New Roman" w:cs="Times New Roman"/>
            <w:sz w:val="24"/>
            <w:szCs w:val="24"/>
          </w:rPr>
          <w:t>“most video game violence researchers believe that the existing short-term effects are mainly the result of priming effects” (Anderson et al., 2010, p. 155).</w:t>
        </w:r>
      </w:ins>
      <w:r>
        <w:rPr>
          <w:rFonts w:ascii="Times New Roman" w:hAnsi="Times New Roman" w:cs="Times New Roman"/>
          <w:sz w:val="24"/>
          <w:szCs w:val="24"/>
        </w:rPr>
        <w:t xml:space="preserve"> </w:t>
      </w:r>
      <w:ins w:id="50" w:author="Joseph Hilgard" w:date="2016-06-22T16:52:00Z">
        <w:r>
          <w:rPr>
            <w:rFonts w:ascii="Times New Roman" w:hAnsi="Times New Roman" w:cs="Times New Roman"/>
            <w:sz w:val="24"/>
            <w:szCs w:val="24"/>
          </w:rPr>
          <w:t>In the long term, repeated exposure to violent games is hypothesized to make aggressive thoughts and hostile knowledge structures “chronically accessible” (Anderson &amp; Bushman, 2002)</w:t>
        </w:r>
      </w:ins>
      <w:ins w:id="51" w:author="Joe Hilgard" w:date="2016-06-27T12:17:00Z">
        <w:r>
          <w:rPr>
            <w:rFonts w:ascii="Times New Roman" w:hAnsi="Times New Roman" w:cs="Times New Roman"/>
            <w:sz w:val="24"/>
            <w:szCs w:val="24"/>
          </w:rPr>
          <w:t>, leading to persistent changes in personality and behavior.</w:t>
        </w:r>
      </w:ins>
    </w:p>
    <w:p w14:paraId="093B5B71" w14:textId="36F58071" w:rsidR="0008400A" w:rsidRPr="00C135D7" w:rsidDel="0070492A" w:rsidRDefault="00654B28" w:rsidP="00E57124">
      <w:pPr>
        <w:autoSpaceDE w:val="0"/>
        <w:autoSpaceDN w:val="0"/>
        <w:adjustRightInd w:val="0"/>
        <w:spacing w:after="0" w:line="480" w:lineRule="auto"/>
        <w:ind w:firstLine="720"/>
        <w:rPr>
          <w:del w:id="52" w:author="Joseph Hilgard" w:date="2016-06-22T17:00:00Z"/>
          <w:rFonts w:ascii="Times New Roman" w:hAnsi="Times New Roman" w:cs="Times New Roman"/>
          <w:sz w:val="24"/>
          <w:szCs w:val="24"/>
        </w:rPr>
      </w:pPr>
      <w:commentRangeStart w:id="53"/>
      <w:ins w:id="54" w:author="Joseph Hilgard" w:date="2016-06-16T10:29:00Z">
        <w:r>
          <w:rPr>
            <w:rFonts w:ascii="Times New Roman" w:hAnsi="Times New Roman" w:cs="Times New Roman"/>
            <w:sz w:val="24"/>
            <w:szCs w:val="24"/>
          </w:rPr>
          <w:t>It is also theorized that violent games make aggression seem more normative</w:t>
        </w:r>
      </w:ins>
      <w:ins w:id="55" w:author="Joseph Hilgard" w:date="2016-06-16T10:30:00Z">
        <w:r>
          <w:rPr>
            <w:rFonts w:ascii="Times New Roman" w:hAnsi="Times New Roman" w:cs="Times New Roman"/>
            <w:sz w:val="24"/>
            <w:szCs w:val="24"/>
          </w:rPr>
          <w:t>, leading participants to interpret ambiguous behavior as aggressive</w:t>
        </w:r>
      </w:ins>
      <w:ins w:id="56" w:author="Joseph Hilgard" w:date="2016-06-16T10:32:00Z">
        <w:r>
          <w:rPr>
            <w:rFonts w:ascii="Times New Roman" w:hAnsi="Times New Roman" w:cs="Times New Roman"/>
            <w:sz w:val="24"/>
            <w:szCs w:val="24"/>
          </w:rPr>
          <w:t xml:space="preserve"> (Hostile attribution bias, CITATION NEEDED)</w:t>
        </w:r>
      </w:ins>
      <w:ins w:id="57" w:author="Joseph Hilgard" w:date="2016-06-16T10:30:00Z">
        <w:r>
          <w:rPr>
            <w:rFonts w:ascii="Times New Roman" w:hAnsi="Times New Roman" w:cs="Times New Roman"/>
            <w:sz w:val="24"/>
            <w:szCs w:val="24"/>
          </w:rPr>
          <w:t xml:space="preserve"> and to think aggressive behaviors are normative and appropriate</w:t>
        </w:r>
      </w:ins>
      <w:ins w:id="58" w:author="Joseph Hilgard" w:date="2016-06-16T10:32:00Z">
        <w:r>
          <w:rPr>
            <w:rFonts w:ascii="Times New Roman" w:hAnsi="Times New Roman" w:cs="Times New Roman"/>
            <w:sz w:val="24"/>
            <w:szCs w:val="24"/>
          </w:rPr>
          <w:t xml:space="preserve"> (norming, CITATION NEEDED)</w:t>
        </w:r>
      </w:ins>
      <w:ins w:id="59" w:author="Joseph Hilgard" w:date="2016-06-16T10:30:00Z">
        <w:r>
          <w:rPr>
            <w:rFonts w:ascii="Times New Roman" w:hAnsi="Times New Roman" w:cs="Times New Roman"/>
            <w:sz w:val="24"/>
            <w:szCs w:val="24"/>
          </w:rPr>
          <w:t xml:space="preserve">. </w:t>
        </w:r>
      </w:ins>
      <w:ins w:id="60" w:author="Joseph Hilgard" w:date="2016-06-16T10:34:00Z">
        <w:r>
          <w:rPr>
            <w:rFonts w:ascii="Times New Roman" w:hAnsi="Times New Roman" w:cs="Times New Roman"/>
            <w:sz w:val="24"/>
            <w:szCs w:val="24"/>
          </w:rPr>
          <w:t xml:space="preserve">Exposure to violent games is also expected to </w:t>
        </w:r>
      </w:ins>
      <w:ins w:id="61" w:author="Joseph Hilgard" w:date="2016-06-16T10:35:00Z">
        <w:r>
          <w:rPr>
            <w:rFonts w:ascii="Times New Roman" w:hAnsi="Times New Roman" w:cs="Times New Roman"/>
            <w:sz w:val="24"/>
            <w:szCs w:val="24"/>
          </w:rPr>
          <w:t>desensitize the player to violence (Engelhardt et al., 2011), reducing empathy and making aggressive behavior more palatable.</w:t>
        </w:r>
      </w:ins>
      <w:ins w:id="62" w:author="Joseph Hilgard" w:date="2016-06-16T13:38:00Z">
        <w:r w:rsidR="00825EB4">
          <w:rPr>
            <w:rFonts w:ascii="Times New Roman" w:hAnsi="Times New Roman" w:cs="Times New Roman"/>
            <w:sz w:val="24"/>
            <w:szCs w:val="24"/>
          </w:rPr>
          <w:t xml:space="preserve"> </w:t>
        </w:r>
      </w:ins>
      <w:commentRangeEnd w:id="53"/>
      <w:r w:rsidR="004231D6">
        <w:rPr>
          <w:rStyle w:val="CommentReference"/>
        </w:rPr>
        <w:commentReference w:id="53"/>
      </w:r>
      <w:ins w:id="63" w:author="Joe Hilgard" w:date="2016-06-27T16:25:00Z">
        <w:r w:rsidR="006436B5">
          <w:rPr>
            <w:rFonts w:ascii="Times New Roman" w:hAnsi="Times New Roman" w:cs="Times New Roman"/>
            <w:sz w:val="24"/>
            <w:szCs w:val="24"/>
          </w:rPr>
          <w:t xml:space="preserve">These mechanisms are often </w:t>
        </w:r>
      </w:ins>
      <w:ins w:id="64" w:author="Joe Hilgard" w:date="2016-06-27T16:26:00Z">
        <w:r w:rsidR="006436B5">
          <w:rPr>
            <w:rFonts w:ascii="Times New Roman" w:hAnsi="Times New Roman" w:cs="Times New Roman"/>
            <w:sz w:val="24"/>
            <w:szCs w:val="24"/>
          </w:rPr>
          <w:t>described in combination as the General Aggression Model</w:t>
        </w:r>
      </w:ins>
      <w:ins w:id="65" w:author="Joe Hilgard" w:date="2016-06-27T16:27:00Z">
        <w:r w:rsidR="006436B5">
          <w:rPr>
            <w:rFonts w:ascii="Times New Roman" w:hAnsi="Times New Roman" w:cs="Times New Roman"/>
            <w:sz w:val="24"/>
            <w:szCs w:val="24"/>
          </w:rPr>
          <w:t xml:space="preserve"> (</w:t>
        </w:r>
        <w:commentRangeStart w:id="66"/>
        <w:r w:rsidR="006436B5">
          <w:rPr>
            <w:rFonts w:ascii="Times New Roman" w:hAnsi="Times New Roman" w:cs="Times New Roman"/>
            <w:sz w:val="24"/>
            <w:szCs w:val="24"/>
          </w:rPr>
          <w:t>Anderson &amp; Bushman, 2002</w:t>
        </w:r>
      </w:ins>
      <w:commentRangeEnd w:id="66"/>
      <w:ins w:id="67" w:author="Joe Hilgard" w:date="2016-06-27T16:28:00Z">
        <w:r w:rsidR="006436B5">
          <w:rPr>
            <w:rStyle w:val="CommentReference"/>
          </w:rPr>
          <w:commentReference w:id="66"/>
        </w:r>
      </w:ins>
      <w:ins w:id="68" w:author="Joe Hilgard" w:date="2016-06-27T16:27:00Z">
        <w:r w:rsidR="006436B5">
          <w:rPr>
            <w:rFonts w:ascii="Times New Roman" w:hAnsi="Times New Roman" w:cs="Times New Roman"/>
            <w:sz w:val="24"/>
            <w:szCs w:val="24"/>
          </w:rPr>
          <w:t>)</w:t>
        </w:r>
      </w:ins>
      <w:ins w:id="69" w:author="Joe Hilgard" w:date="2016-06-27T16:26:00Z">
        <w:r w:rsidR="006436B5">
          <w:rPr>
            <w:rFonts w:ascii="Times New Roman" w:hAnsi="Times New Roman" w:cs="Times New Roman"/>
            <w:sz w:val="24"/>
            <w:szCs w:val="24"/>
          </w:rPr>
          <w:t xml:space="preserve">, </w:t>
        </w:r>
      </w:ins>
      <w:ins w:id="70" w:author="Joe Hilgard" w:date="2016-06-27T16:27:00Z">
        <w:r w:rsidR="006436B5">
          <w:rPr>
            <w:rFonts w:ascii="Times New Roman" w:hAnsi="Times New Roman" w:cs="Times New Roman"/>
            <w:sz w:val="24"/>
            <w:szCs w:val="24"/>
          </w:rPr>
          <w:t>which describes aggressive behavior as the consequence of aggressive thoughts</w:t>
        </w:r>
        <w:r w:rsidR="006436B5">
          <w:rPr>
            <w:rFonts w:ascii="Times New Roman" w:hAnsi="Times New Roman" w:cs="Times New Roman"/>
            <w:sz w:val="24"/>
            <w:szCs w:val="24"/>
          </w:rPr>
          <w:tab/>
        </w:r>
      </w:ins>
      <w:ins w:id="71" w:author="Joe Hilgard" w:date="2016-06-27T16:33:00Z">
        <w:r w:rsidR="009D5F0E">
          <w:rPr>
            <w:rFonts w:ascii="Times New Roman" w:hAnsi="Times New Roman" w:cs="Times New Roman"/>
            <w:sz w:val="24"/>
            <w:szCs w:val="24"/>
          </w:rPr>
          <w:t xml:space="preserve">, angry affective states, and/or arousal. </w:t>
        </w:r>
      </w:ins>
    </w:p>
    <w:p w14:paraId="3A49BAFC"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Despite decades of research and hundreds of studies, however, the basic phenomena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remain debated. For proponents, the effects are obvious, robust, and nearly ubiquitous.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skeptics, the research is not as clean nor the effects as obvious as has been presented.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skeptics point to a host of issues including construct validity, null findings,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as undermining the evidence for violent game effects.</w:t>
      </w:r>
    </w:p>
    <w:p w14:paraId="3997248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 proponents’ argument is advanced by a meta-analysis from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(2010). This meta-analysis covers 381 effect-size estimates based on 130,296 participants.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covered studies were separated into “best-practices” and “not-best-practices” subsets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according to whether they met a set of inclusion criteria. The authors emphasize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subset, but provide analyses of the full sample as a sensitivity analysis. They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that in best-practices experiments there are statistically and practically significant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video game violence on aggressive thoughts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22), aggressive feelings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29), and aggressive behaviors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21). Moreover, these effects are not limited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but are also found in cross-sectional comparisons and even in longitudinal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designs. Anderson et al. applied the trim-and-fill procedure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to detect and adjust for publication bias. This procedure recommended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suggesting that the research literature was only minimally contaminated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Bushman, Rothstein, and Anderson (2010) and Huesmann (2010) call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evidence in this corpus of studies “decisive.”</w:t>
      </w:r>
    </w:p>
    <w:p w14:paraId="7660ED63" w14:textId="3B2C028F" w:rsidR="000A12B8" w:rsidRDefault="000A12B8" w:rsidP="00C135D7">
      <w:pPr>
        <w:autoSpaceDE w:val="0"/>
        <w:autoSpaceDN w:val="0"/>
        <w:adjustRightInd w:val="0"/>
        <w:spacing w:after="0" w:line="480" w:lineRule="auto"/>
        <w:ind w:firstLine="720"/>
        <w:rPr>
          <w:ins w:id="72" w:author="Joe Hilgard" w:date="2016-06-27T16:34:00Z"/>
          <w:rFonts w:ascii="Times New Roman" w:hAnsi="Times New Roman" w:cs="Times New Roman"/>
          <w:sz w:val="24"/>
          <w:szCs w:val="24"/>
        </w:rPr>
      </w:pPr>
      <w:r w:rsidRPr="00C135D7">
        <w:rPr>
          <w:rFonts w:ascii="Times New Roman" w:hAnsi="Times New Roman" w:cs="Times New Roman"/>
          <w:sz w:val="24"/>
          <w:szCs w:val="24"/>
        </w:rPr>
        <w:t>Despite this meta-analysis, there are still skeptics of causal effects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games on aggressive outcomes. Ferguson and Kilburn (2010), for example, are concerned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Anderson et al. (2010) meta-analysis may suffer from biases in the publication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the entry of effect sizes into meta-analysis, and the application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inclusion criteria. Other skeptics, such as Elson, Mohseni, Breuer, Scharkow,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Quandt (2014), are also concerned that the individual studies suffer from questionable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practices such as the selective report of dependent variables that yield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Skeptics suspect that these meta-analytic biases and questionable research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practices may overestimate the strength of evidence for, and magnitude of, violent video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despite the results of trim-and-fill analys</w:t>
      </w:r>
      <w:del w:id="73" w:author="Joe" w:date="2016-06-17T00:25:00Z">
        <w:r w:rsidRPr="00C135D7" w:rsidDel="00B30497">
          <w:rPr>
            <w:rFonts w:ascii="Times New Roman" w:hAnsi="Times New Roman" w:cs="Times New Roman"/>
            <w:sz w:val="24"/>
            <w:szCs w:val="24"/>
          </w:rPr>
          <w:delText>i</w:delText>
        </w:r>
      </w:del>
      <w:ins w:id="74" w:author="Joe" w:date="2016-06-17T00:25:00Z">
        <w:r w:rsidR="00B30497">
          <w:rPr>
            <w:rFonts w:ascii="Times New Roman" w:hAnsi="Times New Roman" w:cs="Times New Roman"/>
            <w:sz w:val="24"/>
            <w:szCs w:val="24"/>
          </w:rPr>
          <w:t>e</w:t>
        </w:r>
      </w:ins>
      <w:r w:rsidRPr="00C135D7">
        <w:rPr>
          <w:rFonts w:ascii="Times New Roman" w:hAnsi="Times New Roman" w:cs="Times New Roman"/>
          <w:sz w:val="24"/>
          <w:szCs w:val="24"/>
        </w:rPr>
        <w:t>s.</w:t>
      </w:r>
    </w:p>
    <w:p w14:paraId="226B04CA" w14:textId="66FCA58B" w:rsidR="009D5F0E" w:rsidRPr="00C135D7" w:rsidRDefault="009D5F0E" w:rsidP="00C135D7">
      <w:pPr>
        <w:autoSpaceDE w:val="0"/>
        <w:autoSpaceDN w:val="0"/>
        <w:adjustRightInd w:val="0"/>
        <w:spacing w:after="0" w:line="480" w:lineRule="auto"/>
        <w:ind w:firstLine="720"/>
        <w:rPr>
          <w:rFonts w:ascii="Times New Roman" w:hAnsi="Times New Roman" w:cs="Times New Roman"/>
          <w:sz w:val="24"/>
          <w:szCs w:val="24"/>
        </w:rPr>
      </w:pPr>
      <w:commentRangeStart w:id="75"/>
      <w:ins w:id="76" w:author="Joe Hilgard" w:date="2016-06-27T16:35:00Z">
        <w:r>
          <w:rPr>
            <w:rFonts w:ascii="Times New Roman" w:hAnsi="Times New Roman" w:cs="Times New Roman"/>
            <w:sz w:val="24"/>
            <w:szCs w:val="24"/>
          </w:rPr>
          <w:lastRenderedPageBreak/>
          <w:t xml:space="preserve">At the same time, there remains residual heterogeneity in the original analyses performed by Anderson et al. (2010). </w:t>
        </w:r>
      </w:ins>
      <w:commentRangeEnd w:id="75"/>
      <w:ins w:id="77" w:author="Joe Hilgard" w:date="2016-06-27T16:40:00Z">
        <w:r>
          <w:rPr>
            <w:rStyle w:val="CommentReference"/>
          </w:rPr>
          <w:commentReference w:id="75"/>
        </w:r>
      </w:ins>
      <w:ins w:id="78" w:author="Joe Hilgard" w:date="2016-06-27T16:35:00Z">
        <w:r>
          <w:rPr>
            <w:rFonts w:ascii="Times New Roman" w:hAnsi="Times New Roman" w:cs="Times New Roman"/>
            <w:sz w:val="24"/>
            <w:szCs w:val="24"/>
          </w:rPr>
          <w:t>That is, among some designs and outcomes,</w:t>
        </w:r>
      </w:ins>
      <w:ins w:id="79" w:author="Joe Hilgard" w:date="2016-06-27T16:38:00Z">
        <w:r>
          <w:rPr>
            <w:rFonts w:ascii="Times New Roman" w:hAnsi="Times New Roman" w:cs="Times New Roman"/>
            <w:sz w:val="24"/>
            <w:szCs w:val="24"/>
          </w:rPr>
          <w:t xml:space="preserve"> effect sizes differed by more than would be expected by sampling variance alone, suggesting differences in the true effect size across studies. [THESE STUDY GROUPS SHOW</w:t>
        </w:r>
      </w:ins>
      <w:ins w:id="80" w:author="Joe Hilgard" w:date="2016-06-27T16:39:00Z">
        <w:r>
          <w:rPr>
            <w:rFonts w:ascii="Times New Roman" w:hAnsi="Times New Roman" w:cs="Times New Roman"/>
            <w:sz w:val="24"/>
            <w:szCs w:val="24"/>
          </w:rPr>
          <w:t xml:space="preserve"> HETEROGENEITY]. Anderson et al. looked for factors that could explain these differences (e.g., whether games used a 1</w:t>
        </w:r>
        <w:r w:rsidRPr="009D5F0E">
          <w:rPr>
            <w:rFonts w:ascii="Times New Roman" w:hAnsi="Times New Roman" w:cs="Times New Roman"/>
            <w:sz w:val="24"/>
            <w:szCs w:val="24"/>
            <w:vertAlign w:val="superscript"/>
            <w:rPrChange w:id="81" w:author="Joe Hilgard" w:date="2016-06-27T16:39:00Z">
              <w:rPr>
                <w:rFonts w:ascii="Times New Roman" w:hAnsi="Times New Roman" w:cs="Times New Roman"/>
                <w:sz w:val="24"/>
                <w:szCs w:val="24"/>
              </w:rPr>
            </w:rPrChange>
          </w:rPr>
          <w:t>st</w:t>
        </w:r>
        <w:r>
          <w:rPr>
            <w:rFonts w:ascii="Times New Roman" w:hAnsi="Times New Roman" w:cs="Times New Roman"/>
            <w:sz w:val="24"/>
            <w:szCs w:val="24"/>
          </w:rPr>
          <w:t xml:space="preserve"> or 3</w:t>
        </w:r>
        <w:r w:rsidRPr="009D5F0E">
          <w:rPr>
            <w:rFonts w:ascii="Times New Roman" w:hAnsi="Times New Roman" w:cs="Times New Roman"/>
            <w:sz w:val="24"/>
            <w:szCs w:val="24"/>
            <w:vertAlign w:val="superscript"/>
            <w:rPrChange w:id="82" w:author="Joe Hilgard" w:date="2016-06-27T16:39:00Z">
              <w:rPr>
                <w:rFonts w:ascii="Times New Roman" w:hAnsi="Times New Roman" w:cs="Times New Roman"/>
                <w:sz w:val="24"/>
                <w:szCs w:val="24"/>
              </w:rPr>
            </w:rPrChange>
          </w:rPr>
          <w:t>rd</w:t>
        </w:r>
        <w:r>
          <w:rPr>
            <w:rFonts w:ascii="Times New Roman" w:hAnsi="Times New Roman" w:cs="Times New Roman"/>
            <w:sz w:val="24"/>
            <w:szCs w:val="24"/>
          </w:rPr>
          <w:t xml:space="preserve"> person perspective, whether participants were children or adults), and generally did not find any. </w:t>
        </w:r>
      </w:ins>
      <w:ins w:id="83" w:author="Joe Hilgard" w:date="2016-06-27T16:37:00Z">
        <w:r>
          <w:rPr>
            <w:rFonts w:ascii="Times New Roman" w:hAnsi="Times New Roman" w:cs="Times New Roman"/>
            <w:sz w:val="24"/>
            <w:szCs w:val="24"/>
          </w:rPr>
          <w:t xml:space="preserve"> </w:t>
        </w:r>
      </w:ins>
    </w:p>
    <w:p w14:paraId="47FCEF30" w14:textId="6FABA466" w:rsidR="00EF1539" w:rsidRPr="00C135D7" w:rsidRDefault="000A12B8" w:rsidP="00EF1539">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To address this continued skepticism, we re-analyze the</w:t>
      </w:r>
      <w:ins w:id="84" w:author="Joe" w:date="2016-06-17T00:25:00Z">
        <w:r w:rsidR="00B30497">
          <w:rPr>
            <w:rFonts w:ascii="Times New Roman" w:hAnsi="Times New Roman" w:cs="Times New Roman"/>
            <w:sz w:val="24"/>
            <w:szCs w:val="24"/>
          </w:rPr>
          <w:t xml:space="preserve"> database created and used by</w:t>
        </w:r>
        <w:r w:rsidR="00B30497" w:rsidRPr="00C135D7" w:rsidDel="00B30497">
          <w:rPr>
            <w:rFonts w:ascii="Times New Roman" w:hAnsi="Times New Roman" w:cs="Times New Roman"/>
            <w:sz w:val="24"/>
            <w:szCs w:val="24"/>
          </w:rPr>
          <w:t xml:space="preserve"> </w:t>
        </w:r>
      </w:ins>
      <w:del w:id="85" w:author="Joe" w:date="2016-06-17T00:25:00Z">
        <w:r w:rsidRPr="00C135D7" w:rsidDel="00B30497">
          <w:rPr>
            <w:rFonts w:ascii="Times New Roman" w:hAnsi="Times New Roman" w:cs="Times New Roman"/>
            <w:sz w:val="24"/>
            <w:szCs w:val="24"/>
          </w:rPr>
          <w:delText xml:space="preserve"> meta-analysis of</w:delText>
        </w:r>
      </w:del>
      <w:r w:rsidRPr="00C135D7">
        <w:rPr>
          <w:rFonts w:ascii="Times New Roman" w:hAnsi="Times New Roman" w:cs="Times New Roman"/>
          <w:sz w:val="24"/>
          <w:szCs w:val="24"/>
        </w:rPr>
        <w:t xml:space="preserv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feel this re-analysis is necessary for several reasons: First, the topic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important and controversial. Effects of violent video games are hotly debated and have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public health and for freedom of expression alike. Second,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is a tremendous volume of work encompassing many studies. We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drawn to the quality and quantity of data. Third, there are promising new tec</w:t>
      </w:r>
      <w:r w:rsidR="00A42274" w:rsidRPr="00C135D7">
        <w:rPr>
          <w:rFonts w:ascii="Times New Roman" w:hAnsi="Times New Roman" w:cs="Times New Roman"/>
          <w:sz w:val="24"/>
          <w:szCs w:val="24"/>
        </w:rPr>
        <w:t>h</w:t>
      </w:r>
      <w:r w:rsidRPr="00C135D7">
        <w:rPr>
          <w:rFonts w:ascii="Times New Roman" w:hAnsi="Times New Roman" w:cs="Times New Roman"/>
          <w:sz w:val="24"/>
          <w:szCs w:val="24"/>
        </w:rPr>
        <w:t>niques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addressing potential publication bias and questionable research practices. These new</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techniques</w:t>
      </w:r>
      <w:del w:id="86" w:author="Joe Hilgard" w:date="2016-06-27T12:20:00Z">
        <w:r w:rsidRPr="00C135D7" w:rsidDel="008D6873">
          <w:rPr>
            <w:rFonts w:ascii="Times New Roman" w:hAnsi="Times New Roman" w:cs="Times New Roman"/>
            <w:sz w:val="24"/>
            <w:szCs w:val="24"/>
          </w:rPr>
          <w:delText>,</w:delText>
        </w:r>
      </w:del>
      <w:r w:rsidRPr="00C135D7">
        <w:rPr>
          <w:rFonts w:ascii="Times New Roman" w:hAnsi="Times New Roman" w:cs="Times New Roman"/>
          <w:sz w:val="24"/>
          <w:szCs w:val="24"/>
        </w:rPr>
        <w:t xml:space="preserve"> includ</w:t>
      </w:r>
      <w:ins w:id="87" w:author="Joe Hilgard" w:date="2016-06-27T12:20:00Z">
        <w:r w:rsidR="008D6873">
          <w:rPr>
            <w:rFonts w:ascii="Times New Roman" w:hAnsi="Times New Roman" w:cs="Times New Roman"/>
            <w:sz w:val="24"/>
            <w:szCs w:val="24"/>
          </w:rPr>
          <w:t>e</w:t>
        </w:r>
      </w:ins>
      <w:del w:id="88" w:author="Joe Hilgard" w:date="2016-06-27T12:20:00Z">
        <w:r w:rsidRPr="00C135D7" w:rsidDel="008D6873">
          <w:rPr>
            <w:rFonts w:ascii="Times New Roman" w:hAnsi="Times New Roman" w:cs="Times New Roman"/>
            <w:sz w:val="24"/>
            <w:szCs w:val="24"/>
          </w:rPr>
          <w:delText>ing</w:delText>
        </w:r>
      </w:del>
      <w:r w:rsidRPr="00C135D7">
        <w:rPr>
          <w:rFonts w:ascii="Times New Roman" w:hAnsi="Times New Roman" w:cs="Times New Roman"/>
          <w:sz w:val="24"/>
          <w:szCs w:val="24"/>
        </w:rPr>
        <w:t xml:space="preserve"> PET (Precision-Effect Test</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(Precision-Effect Estimate with Standard Error</w:t>
      </w:r>
      <w:r w:rsidR="00C04636">
        <w:rPr>
          <w:rFonts w:ascii="Times New Roman" w:hAnsi="Times New Roman" w:cs="Times New Roman"/>
          <w:sz w:val="24"/>
          <w:szCs w:val="24"/>
        </w:rPr>
        <w:t>;</w:t>
      </w:r>
      <w:r w:rsidRPr="00C135D7">
        <w:rPr>
          <w:rFonts w:ascii="Times New Roman" w:hAnsi="Times New Roman" w:cs="Times New Roman"/>
          <w:sz w:val="24"/>
          <w:szCs w:val="24"/>
        </w:rPr>
        <w:t xml:space="preserve"> Stanley &amp; Doucouliagos, 2014),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Nelson, &amp; Simmons, 2014a, 2014b),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(van Assen, van Aert,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Wicherts, 2015)</w:t>
      </w:r>
      <w:ins w:id="89" w:author="Joe Hilgard" w:date="2016-06-27T12:20:00Z">
        <w:r w:rsidR="008D6873">
          <w:rPr>
            <w:rFonts w:ascii="Times New Roman" w:hAnsi="Times New Roman" w:cs="Times New Roman"/>
            <w:sz w:val="24"/>
            <w:szCs w:val="24"/>
          </w:rPr>
          <w:t>.</w:t>
        </w:r>
      </w:ins>
      <w:ins w:id="90" w:author="Joe Hilgard" w:date="2016-06-27T12:22:00Z">
        <w:r w:rsidR="008D6873">
          <w:rPr>
            <w:rFonts w:ascii="Times New Roman" w:hAnsi="Times New Roman" w:cs="Times New Roman"/>
            <w:sz w:val="24"/>
            <w:szCs w:val="24"/>
          </w:rPr>
          <w:t xml:space="preserve"> The</w:t>
        </w:r>
      </w:ins>
      <w:ins w:id="91" w:author="Joe Hilgard" w:date="2016-06-27T12:23:00Z">
        <w:r w:rsidR="008D6873">
          <w:rPr>
            <w:rFonts w:ascii="Times New Roman" w:hAnsi="Times New Roman" w:cs="Times New Roman"/>
            <w:sz w:val="24"/>
            <w:szCs w:val="24"/>
          </w:rPr>
          <w:t xml:space="preserve"> articles introducing these techniques each contain simulations indicating that they</w:t>
        </w:r>
      </w:ins>
      <w:r w:rsidRPr="00C135D7">
        <w:rPr>
          <w:rFonts w:ascii="Times New Roman" w:hAnsi="Times New Roman" w:cs="Times New Roman"/>
          <w:sz w:val="24"/>
          <w:szCs w:val="24"/>
        </w:rPr>
        <w:t xml:space="preserve"> may provide better adjustments for these potential artifacts than the</w:t>
      </w:r>
      <w:r w:rsidR="00A42274" w:rsidRPr="00C135D7">
        <w:rPr>
          <w:rFonts w:ascii="Times New Roman" w:hAnsi="Times New Roman" w:cs="Times New Roman"/>
          <w:sz w:val="24"/>
          <w:szCs w:val="24"/>
        </w:rPr>
        <w:t xml:space="preserve"> </w:t>
      </w:r>
      <w:ins w:id="92" w:author="Joe Hilgard" w:date="2016-06-27T12:23:00Z">
        <w:r w:rsidR="008D6873">
          <w:rPr>
            <w:rFonts w:ascii="Times New Roman" w:hAnsi="Times New Roman" w:cs="Times New Roman"/>
            <w:sz w:val="24"/>
            <w:szCs w:val="24"/>
          </w:rPr>
          <w:t xml:space="preserve">trim-and-fill </w:t>
        </w:r>
      </w:ins>
      <w:r w:rsidRPr="00C135D7">
        <w:rPr>
          <w:rFonts w:ascii="Times New Roman" w:hAnsi="Times New Roman" w:cs="Times New Roman"/>
          <w:sz w:val="24"/>
          <w:szCs w:val="24"/>
        </w:rPr>
        <w:t xml:space="preserve">method used in </w:t>
      </w:r>
      <w:commentRangeStart w:id="93"/>
      <w:r w:rsidRPr="00C135D7">
        <w:rPr>
          <w:rFonts w:ascii="Times New Roman" w:hAnsi="Times New Roman" w:cs="Times New Roman"/>
          <w:sz w:val="24"/>
          <w:szCs w:val="24"/>
        </w:rPr>
        <w:t>Anderson et al. (2010).</w:t>
      </w:r>
      <w:commentRangeEnd w:id="93"/>
      <w:r w:rsidR="00B30497">
        <w:rPr>
          <w:rStyle w:val="CommentReference"/>
        </w:rPr>
        <w:commentReference w:id="93"/>
      </w:r>
      <w:ins w:id="94" w:author="Joe Hilgard" w:date="2016-06-27T12:50:00Z">
        <w:r w:rsidR="00EF1539">
          <w:rPr>
            <w:rFonts w:ascii="Times New Roman" w:hAnsi="Times New Roman" w:cs="Times New Roman"/>
            <w:sz w:val="24"/>
            <w:szCs w:val="24"/>
          </w:rPr>
          <w:t xml:space="preserve"> Application of these techniques, then, may </w:t>
        </w:r>
      </w:ins>
      <w:ins w:id="95" w:author="Joe Hilgard" w:date="2016-06-27T12:51:00Z">
        <w:r w:rsidR="00EF1539">
          <w:rPr>
            <w:rFonts w:ascii="Times New Roman" w:hAnsi="Times New Roman" w:cs="Times New Roman"/>
            <w:sz w:val="24"/>
            <w:szCs w:val="24"/>
          </w:rPr>
          <w:t>yield new insights regarding the magnitude of effects on certain outcomes in certain paradigms.</w:t>
        </w:r>
      </w:ins>
    </w:p>
    <w:p w14:paraId="67861321" w14:textId="6BC80383" w:rsidR="000A12B8" w:rsidRPr="00C135D7" w:rsidRDefault="00C04636" w:rsidP="00C135D7">
      <w:pPr>
        <w:autoSpaceDE w:val="0"/>
        <w:autoSpaceDN w:val="0"/>
        <w:adjustRightInd w:val="0"/>
        <w:spacing w:after="0" w:line="480" w:lineRule="auto"/>
        <w:rPr>
          <w:rFonts w:ascii="Times New Roman" w:hAnsi="Times New Roman" w:cs="Times New Roman"/>
          <w:b/>
          <w:bCs/>
          <w:sz w:val="24"/>
          <w:szCs w:val="24"/>
        </w:rPr>
      </w:pPr>
      <w:r>
        <w:rPr>
          <w:rFonts w:ascii="Times New Roman" w:hAnsi="Times New Roman" w:cs="Times New Roman"/>
          <w:b/>
          <w:bCs/>
          <w:sz w:val="24"/>
          <w:szCs w:val="24"/>
        </w:rPr>
        <w:t>Concerns a</w:t>
      </w:r>
      <w:r w:rsidR="000A12B8" w:rsidRPr="00C135D7">
        <w:rPr>
          <w:rFonts w:ascii="Times New Roman" w:hAnsi="Times New Roman" w:cs="Times New Roman"/>
          <w:b/>
          <w:bCs/>
          <w:sz w:val="24"/>
          <w:szCs w:val="24"/>
        </w:rPr>
        <w:t>bout Bias</w:t>
      </w:r>
    </w:p>
    <w:p w14:paraId="1D98D71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were concerned about three potential sources of bias in the Anderson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The first, </w:t>
      </w:r>
      <w:r w:rsidRPr="00C135D7">
        <w:rPr>
          <w:rFonts w:ascii="Times New Roman" w:hAnsi="Times New Roman" w:cs="Times New Roman"/>
          <w:i/>
          <w:iCs/>
          <w:sz w:val="24"/>
          <w:szCs w:val="24"/>
        </w:rPr>
        <w:t>publication bias</w:t>
      </w:r>
      <w:r w:rsidRPr="00C135D7">
        <w:rPr>
          <w:rFonts w:ascii="Times New Roman" w:hAnsi="Times New Roman" w:cs="Times New Roman"/>
          <w:sz w:val="24"/>
          <w:szCs w:val="24"/>
        </w:rPr>
        <w:t>, is the phenomenon that studies with statistically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significant </w:t>
      </w:r>
      <w:r w:rsidRPr="00C135D7">
        <w:rPr>
          <w:rFonts w:ascii="Times New Roman" w:hAnsi="Times New Roman" w:cs="Times New Roman"/>
          <w:sz w:val="24"/>
          <w:szCs w:val="24"/>
        </w:rPr>
        <w:lastRenderedPageBreak/>
        <w:t xml:space="preserve">(e.g.,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05) findings are more likely to be submitted and accepted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than are studies with non-significant results. The second, </w:t>
      </w:r>
      <w:r w:rsidRPr="00C135D7">
        <w:rPr>
          <w:rFonts w:ascii="Times New Roman" w:hAnsi="Times New Roman" w:cs="Times New Roman"/>
          <w:i/>
          <w:iCs/>
          <w:sz w:val="24"/>
          <w:szCs w:val="24"/>
        </w:rPr>
        <w:t>p-hacking</w:t>
      </w:r>
      <w:r w:rsidRPr="00C135D7">
        <w:rPr>
          <w:rFonts w:ascii="Times New Roman" w:hAnsi="Times New Roman" w:cs="Times New Roman"/>
          <w:sz w:val="24"/>
          <w:szCs w:val="24"/>
        </w:rPr>
        <w:t>, is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possibility that researchers increase their Type I error rates in an attempt to find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publishable, statistically significant results. The last, </w:t>
      </w:r>
      <w:r w:rsidRPr="00C135D7">
        <w:rPr>
          <w:rFonts w:ascii="Times New Roman" w:hAnsi="Times New Roman" w:cs="Times New Roman"/>
          <w:i/>
          <w:iCs/>
          <w:sz w:val="24"/>
          <w:szCs w:val="24"/>
        </w:rPr>
        <w:t>selection bias</w:t>
      </w:r>
      <w:r w:rsidRPr="00C135D7">
        <w:rPr>
          <w:rFonts w:ascii="Times New Roman" w:hAnsi="Times New Roman" w:cs="Times New Roman"/>
          <w:sz w:val="24"/>
          <w:szCs w:val="24"/>
        </w:rPr>
        <w:t>, is the application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flexibility in meta-analytic inclusion criteria. We discuss each in turn.</w:t>
      </w:r>
    </w:p>
    <w:p w14:paraId="0B80821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Publication bias. </w:t>
      </w:r>
      <w:r w:rsidRPr="00C135D7">
        <w:rPr>
          <w:rFonts w:ascii="Times New Roman" w:hAnsi="Times New Roman" w:cs="Times New Roman"/>
          <w:sz w:val="24"/>
          <w:szCs w:val="24"/>
        </w:rPr>
        <w:t>Publication bias is a problem that contributes to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overestimation of effect sizes and the propagation of Type I error. When studies that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 statistical significance are more likely to be published than those that are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of the published literature are no longer representative of the full body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Note that publication bias is proportionate, not absolute. The presence of some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published null results therefore does not rule out the possibility of any publication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Note also that the bias can be inflicted at both the level of journals, which may reject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and authors, who may not bother submitting null results. Meta-analyses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literatures suffering from publication bias are likely to overestimate effect sizes and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incorrect conclusions of statistically and practically significant effects.</w:t>
      </w:r>
    </w:p>
    <w:p w14:paraId="5C0BAC6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critical question is whether there is evidence for publication bias in the violent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video-game literature as synthesized by Anderson et al. (2010). Here there is disagreement.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et al. claim that there is little evidence for publication bias. Their claim follows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their attempts to account for such bias using both statistical methods and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review.</w:t>
      </w:r>
    </w:p>
    <w:p w14:paraId="46E1FBE1" w14:textId="0161642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statistical methods, the authors used a trim-and-fill procedure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bias-adjusted effect size estimates. This procedure recommended only a small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thereby suggesting a minimal degree of publication bias. This claim has two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weaknesses. First, </w:t>
      </w:r>
      <w:r w:rsidR="007B7320">
        <w:rPr>
          <w:rFonts w:ascii="Times New Roman" w:hAnsi="Times New Roman" w:cs="Times New Roman"/>
          <w:sz w:val="24"/>
          <w:szCs w:val="24"/>
        </w:rPr>
        <w:t xml:space="preserve">although trim-and-fill was quite popular at the time of the Anderson et al. analysis, today we </w:t>
      </w:r>
      <w:r w:rsidR="007B7320">
        <w:rPr>
          <w:rFonts w:ascii="Times New Roman" w:hAnsi="Times New Roman" w:cs="Times New Roman"/>
          <w:sz w:val="24"/>
          <w:szCs w:val="24"/>
        </w:rPr>
        <w:lastRenderedPageBreak/>
        <w:t xml:space="preserve">understand trim-and-fill </w:t>
      </w:r>
      <w:r w:rsidRPr="00C135D7">
        <w:rPr>
          <w:rFonts w:ascii="Times New Roman" w:hAnsi="Times New Roman" w:cs="Times New Roman"/>
          <w:sz w:val="24"/>
          <w:szCs w:val="24"/>
        </w:rPr>
        <w:t xml:space="preserve">to be </w:t>
      </w:r>
      <w:ins w:id="96" w:author="Joe" w:date="2016-06-17T00:30:00Z">
        <w:r w:rsidR="004E4C5E">
          <w:rPr>
            <w:rFonts w:ascii="Times New Roman" w:hAnsi="Times New Roman" w:cs="Times New Roman"/>
            <w:sz w:val="24"/>
            <w:szCs w:val="24"/>
          </w:rPr>
          <w:t xml:space="preserve">at least </w:t>
        </w:r>
      </w:ins>
      <w:r w:rsidRPr="00C135D7">
        <w:rPr>
          <w:rFonts w:ascii="Times New Roman" w:hAnsi="Times New Roman" w:cs="Times New Roman"/>
          <w:sz w:val="24"/>
          <w:szCs w:val="24"/>
        </w:rPr>
        <w:t>somewhat</w:t>
      </w:r>
      <w:del w:id="97" w:author="Joe" w:date="2016-06-17T00:30:00Z">
        <w:r w:rsidRPr="00C135D7" w:rsidDel="004E4C5E">
          <w:rPr>
            <w:rFonts w:ascii="Times New Roman" w:hAnsi="Times New Roman" w:cs="Times New Roman"/>
            <w:sz w:val="24"/>
            <w:szCs w:val="24"/>
          </w:rPr>
          <w:delText xml:space="preserve"> ineffective</w:delText>
        </w:r>
      </w:del>
      <w:ins w:id="98" w:author="Joe" w:date="2016-06-17T00:30:00Z">
        <w:r w:rsidR="004E4C5E">
          <w:rPr>
            <w:rFonts w:ascii="Times New Roman" w:hAnsi="Times New Roman" w:cs="Times New Roman"/>
            <w:sz w:val="24"/>
            <w:szCs w:val="24"/>
          </w:rPr>
          <w:t>flawed</w:t>
        </w:r>
      </w:ins>
      <w:r w:rsidRPr="00C135D7">
        <w:rPr>
          <w:rFonts w:ascii="Times New Roman" w:hAnsi="Times New Roman" w:cs="Times New Roman"/>
          <w:sz w:val="24"/>
          <w:szCs w:val="24"/>
        </w:rPr>
        <w:t>. It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corrects for bias when bias is absent and does not correct enough when bias is strong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(Simonsohn et al., 2014b; van Assen et al., 2015). It also has difficulty adjusting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to zero when the null is true and there is publication bias (Moreno et al., 2009; van Assen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et al., 2015).</w:t>
      </w:r>
    </w:p>
    <w:p w14:paraId="6688C85E" w14:textId="197EA8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With regard to literature review, the authors made an attempt to collect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literature. The authors found 18 dissertations that had gone unpublished, 16 of which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failed to find statistical significance on one or more outcomes. Only one unpublished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non-dissertation study was found. </w:t>
      </w:r>
      <w:ins w:id="99" w:author="Joe Hilgard" w:date="2016-06-24T16:11:00Z">
        <w:r w:rsidR="003B7EAD">
          <w:rPr>
            <w:rFonts w:ascii="Times New Roman" w:hAnsi="Times New Roman" w:cs="Times New Roman"/>
            <w:sz w:val="24"/>
            <w:szCs w:val="24"/>
          </w:rPr>
          <w:t xml:space="preserve">Given the difficulty of gathering unpublished results, </w:t>
        </w:r>
      </w:ins>
      <w:del w:id="100" w:author="Joe Hilgard" w:date="2016-06-24T16:12:00Z">
        <w:r w:rsidRPr="00C135D7" w:rsidDel="003B7EAD">
          <w:rPr>
            <w:rFonts w:ascii="Times New Roman" w:hAnsi="Times New Roman" w:cs="Times New Roman"/>
            <w:sz w:val="24"/>
            <w:szCs w:val="24"/>
          </w:rPr>
          <w:delText>W</w:delText>
        </w:r>
      </w:del>
      <w:ins w:id="101" w:author="Joe Hilgard" w:date="2016-06-24T16:12:00Z">
        <w:r w:rsidR="003B7EAD">
          <w:rPr>
            <w:rFonts w:ascii="Times New Roman" w:hAnsi="Times New Roman" w:cs="Times New Roman"/>
            <w:sz w:val="24"/>
            <w:szCs w:val="24"/>
          </w:rPr>
          <w:t>w</w:t>
        </w:r>
      </w:ins>
      <w:r w:rsidRPr="00C135D7">
        <w:rPr>
          <w:rFonts w:ascii="Times New Roman" w:hAnsi="Times New Roman" w:cs="Times New Roman"/>
          <w:sz w:val="24"/>
          <w:szCs w:val="24"/>
        </w:rPr>
        <w:t>e suspect that</w:t>
      </w:r>
      <w:del w:id="102" w:author="Joe Hilgard" w:date="2016-06-24T16:12:00Z">
        <w:r w:rsidRPr="00C135D7" w:rsidDel="003B7EAD">
          <w:rPr>
            <w:rFonts w:ascii="Times New Roman" w:hAnsi="Times New Roman" w:cs="Times New Roman"/>
            <w:sz w:val="24"/>
            <w:szCs w:val="24"/>
          </w:rPr>
          <w:delText>, despite the authors’ efforts,</w:delText>
        </w:r>
      </w:del>
      <w:r w:rsidRPr="00C135D7">
        <w:rPr>
          <w:rFonts w:ascii="Times New Roman" w:hAnsi="Times New Roman" w:cs="Times New Roman"/>
          <w:sz w:val="24"/>
          <w:szCs w:val="24"/>
        </w:rPr>
        <w:t xml:space="preserve"> there may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 more unpublished non-dissertation studies censored from report. On this basis, more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detailed consideration of the possibility of bias in the Anderson et al. meta-analytic</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dataset is warranted.</w:t>
      </w:r>
    </w:p>
    <w:p w14:paraId="287BB1FD" w14:textId="51A39E2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t>P</w:t>
      </w:r>
      <w:r w:rsidR="000A12B8" w:rsidRPr="00C135D7">
        <w:rPr>
          <w:rFonts w:ascii="Times New Roman" w:hAnsi="Times New Roman" w:cs="Times New Roman"/>
          <w:b/>
          <w:bCs/>
          <w:sz w:val="24"/>
          <w:szCs w:val="24"/>
        </w:rPr>
        <w:t xml:space="preserve">-hacking. </w:t>
      </w:r>
      <w:r w:rsidR="000A12B8" w:rsidRPr="00C135D7">
        <w:rPr>
          <w:rFonts w:ascii="Times New Roman" w:hAnsi="Times New Roman" w:cs="Times New Roman"/>
          <w:sz w:val="24"/>
          <w:szCs w:val="24"/>
        </w:rPr>
        <w:t>Because statistically significant results are easier to publish,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particularly in prestigious journals, researchers often strive for statistical significance.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Often, this striving leads to the desired statistical significance but also causes an inflated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Type I error rate; the obtained result is more likely to be a false positive. Practices that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lead to this inflation of Type I error include data-dependent stopping (i.e., deciding to end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data collection when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 xml:space="preserve">05 or continue when </w:t>
      </w:r>
      <w:r w:rsidR="000A12B8" w:rsidRPr="00C135D7">
        <w:rPr>
          <w:rFonts w:ascii="Times New Roman" w:hAnsi="Times New Roman" w:cs="Times New Roman"/>
          <w:i/>
          <w:iCs/>
          <w:sz w:val="24"/>
          <w:szCs w:val="24"/>
        </w:rPr>
        <w:t>p &gt; .</w:t>
      </w:r>
      <w:r w:rsidR="000A12B8" w:rsidRPr="00C135D7">
        <w:rPr>
          <w:rFonts w:ascii="Times New Roman" w:hAnsi="Times New Roman" w:cs="Times New Roman"/>
          <w:sz w:val="24"/>
          <w:szCs w:val="24"/>
        </w:rPr>
        <w:t>05), the strategic inclusion or exclusion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outliers depending on their influence on the results, or the analysis of subgroups when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full sample fails to detect an effect. Another form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-hacking is outcome switching: If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an experiment’s primary outcome does not find the desired result, other outcomes with</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more statistically significant changes might be presented instead and the primary outcome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hidden from report.</w:t>
      </w:r>
    </w:p>
    <w:p w14:paraId="2C6809B5" w14:textId="3998E71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It has been argued that such outcome-switching may exist in the quantification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 of certain measures of aggressive behavior. Some researchers measure aggressive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by </w:t>
      </w:r>
      <w:r w:rsidRPr="00C135D7">
        <w:rPr>
          <w:rFonts w:ascii="Times New Roman" w:hAnsi="Times New Roman" w:cs="Times New Roman"/>
          <w:sz w:val="24"/>
          <w:szCs w:val="24"/>
        </w:rPr>
        <w:lastRenderedPageBreak/>
        <w:t>allowing participants to administer a painful burst of noise to 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participant</w:t>
      </w:r>
      <w:ins w:id="103" w:author="Joseph Hilgard" w:date="2016-06-16T12:26:00Z">
        <w:r w:rsidR="00D5288E">
          <w:rPr>
            <w:rFonts w:ascii="Times New Roman" w:hAnsi="Times New Roman" w:cs="Times New Roman"/>
            <w:sz w:val="24"/>
            <w:szCs w:val="24"/>
          </w:rPr>
          <w:t xml:space="preserve"> (</w:t>
        </w:r>
      </w:ins>
      <w:ins w:id="104" w:author="Joseph Hilgard" w:date="2016-06-16T12:27:00Z">
        <w:r w:rsidR="00D5288E">
          <w:rPr>
            <w:rFonts w:ascii="Times New Roman" w:hAnsi="Times New Roman" w:cs="Times New Roman"/>
            <w:sz w:val="24"/>
            <w:szCs w:val="24"/>
          </w:rPr>
          <w:t>the Competitive Reaction Time Task)</w:t>
        </w:r>
      </w:ins>
      <w:r w:rsidRPr="00C135D7">
        <w:rPr>
          <w:rFonts w:ascii="Times New Roman" w:hAnsi="Times New Roman" w:cs="Times New Roman"/>
          <w:sz w:val="24"/>
          <w:szCs w:val="24"/>
        </w:rPr>
        <w:t>. Both the volume and duration of such a noise burst are measured.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considerable diversity in the way studies have combined these quantities, and Elson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(2014) suggest that this diversity reflects the fact that some studies find statistical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under one combination while other studies find significance under a different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combination. In general, when researchers collect several dependent measures, there exists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possibility that there is some strategic selection among them. Such selection of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more statistically significant outcomes risks overestimation of the net effect size.</w:t>
      </w:r>
    </w:p>
    <w:p w14:paraId="2E493394" w14:textId="38F02C86"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Selection bias. </w:t>
      </w:r>
      <w:r w:rsidRPr="00C135D7">
        <w:rPr>
          <w:rFonts w:ascii="Times New Roman" w:hAnsi="Times New Roman" w:cs="Times New Roman"/>
          <w:sz w:val="24"/>
          <w:szCs w:val="24"/>
        </w:rPr>
        <w:t>Selection bias may contaminate meta-analysis when the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include or exclude studies on the basis of the hypothesis they favor. In that regard,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the best-practices inclusion criteria applied by Anderson et al. was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subject of some controversy. Ferguson and Kilburn (2010) argued that the inclusion criteria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applied more liberally to studies with significant results than to studies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nonsignificant results. If this is the case, then the best-practices subset may find larger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not due to stronger methodology, but because of greater overestima</w:t>
      </w:r>
      <w:r w:rsidR="00A42274" w:rsidRPr="00C135D7">
        <w:rPr>
          <w:rFonts w:ascii="Times New Roman" w:hAnsi="Times New Roman" w:cs="Times New Roman"/>
          <w:sz w:val="24"/>
          <w:szCs w:val="24"/>
        </w:rPr>
        <w:t>t</w:t>
      </w:r>
      <w:r w:rsidRPr="00C135D7">
        <w:rPr>
          <w:rFonts w:ascii="Times New Roman" w:hAnsi="Times New Roman" w:cs="Times New Roman"/>
          <w:sz w:val="24"/>
          <w:szCs w:val="24"/>
        </w:rPr>
        <w:t>ion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selection bias.</w:t>
      </w:r>
      <w:ins w:id="105" w:author="Joe Hilgard" w:date="2016-06-24T16:14:00Z">
        <w:r w:rsidR="003B7EAD">
          <w:rPr>
            <w:rFonts w:ascii="Times New Roman" w:hAnsi="Times New Roman" w:cs="Times New Roman"/>
            <w:sz w:val="24"/>
            <w:szCs w:val="24"/>
          </w:rPr>
          <w:t xml:space="preserve"> </w:t>
        </w:r>
        <w:commentRangeStart w:id="106"/>
        <w:r w:rsidR="003B7EAD">
          <w:rPr>
            <w:rFonts w:ascii="Times New Roman" w:hAnsi="Times New Roman" w:cs="Times New Roman"/>
            <w:sz w:val="24"/>
            <w:szCs w:val="24"/>
          </w:rPr>
          <w:t>If best-practices criteria recognize quality research regardless of their results, the application of these criteria should reduce signs of publication bias. On the other hand, if best-practices criteria cause greater selection bias, then the application of these criteria would strengthen signs of publication bias.</w:t>
        </w:r>
      </w:ins>
      <w:commentRangeEnd w:id="106"/>
      <w:ins w:id="107" w:author="Joe Hilgard" w:date="2016-06-24T16:15:00Z">
        <w:r w:rsidR="003B7EAD">
          <w:rPr>
            <w:rStyle w:val="CommentReference"/>
          </w:rPr>
          <w:commentReference w:id="106"/>
        </w:r>
      </w:ins>
    </w:p>
    <w:p w14:paraId="494C91E7"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Assessing Bias in Meta-Analysis</w:t>
      </w:r>
    </w:p>
    <w:p w14:paraId="19861C4B" w14:textId="77777777"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several approaches to assessing the aforementioned biases in meta-analysis.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of these are recent developments published only after the publication of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We used these tests and methods to provide further analysis of the Anderson et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 meta-</w:t>
      </w:r>
      <w:r w:rsidRPr="00C135D7">
        <w:rPr>
          <w:rFonts w:ascii="Times New Roman" w:hAnsi="Times New Roman" w:cs="Times New Roman"/>
          <w:sz w:val="24"/>
          <w:szCs w:val="24"/>
        </w:rPr>
        <w:lastRenderedPageBreak/>
        <w:t>analysis. Additionally, we looked at the corpus of dissertations not published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journals and considered how their estimates differed from other collected research.</w:t>
      </w:r>
    </w:p>
    <w:p w14:paraId="48F826C3" w14:textId="4F7C324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Statistical Procedures. </w:t>
      </w:r>
      <w:r w:rsidRPr="00C135D7">
        <w:rPr>
          <w:rFonts w:ascii="Times New Roman" w:hAnsi="Times New Roman" w:cs="Times New Roman"/>
          <w:sz w:val="24"/>
          <w:szCs w:val="24"/>
        </w:rPr>
        <w:t>A common theme in many statistical tests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bias is the relationship between effect size</w:t>
      </w:r>
      <w:ins w:id="108"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09" w:author="Joseph Hilgard" w:date="2016-06-16T12:11:00Z">
        <w:r w:rsidRPr="00C135D7" w:rsidDel="007757BF">
          <w:rPr>
            <w:rFonts w:ascii="Times New Roman" w:hAnsi="Times New Roman" w:cs="Times New Roman"/>
            <w:sz w:val="24"/>
            <w:szCs w:val="24"/>
          </w:rPr>
          <w:delText xml:space="preserve">precision </w:delText>
        </w:r>
      </w:del>
      <w:ins w:id="110" w:author="Joseph Hilgard" w:date="2016-06-16T12:11:00Z">
        <w:r w:rsidR="007757BF">
          <w:rPr>
            <w:rFonts w:ascii="Times New Roman" w:hAnsi="Times New Roman" w:cs="Times New Roman"/>
            <w:sz w:val="24"/>
            <w:szCs w:val="24"/>
          </w:rPr>
          <w:t xml:space="preserve">standard errors </w:t>
        </w:r>
      </w:ins>
      <w:r w:rsidRPr="00C135D7">
        <w:rPr>
          <w:rFonts w:ascii="Times New Roman" w:hAnsi="Times New Roman" w:cs="Times New Roman"/>
          <w:sz w:val="24"/>
          <w:szCs w:val="24"/>
        </w:rPr>
        <w:t>(or sample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reported studies. In an unbiased research literature, there should be no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effect size</w:t>
      </w:r>
      <w:ins w:id="111"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12" w:author="Joseph Hilgard" w:date="2016-06-16T12:12:00Z">
        <w:r w:rsidRPr="00C135D7" w:rsidDel="007757BF">
          <w:rPr>
            <w:rFonts w:ascii="Times New Roman" w:hAnsi="Times New Roman" w:cs="Times New Roman"/>
            <w:sz w:val="24"/>
            <w:szCs w:val="24"/>
          </w:rPr>
          <w:delText>precision</w:delText>
        </w:r>
      </w:del>
      <w:ins w:id="113" w:author="Joseph Hilgard" w:date="2016-06-16T12:12: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sample size does not cause effect size. However, such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relationship will be observed if publication favors statistically-significant studies at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expense of nonsignificant studies. Small-sample studies need large observed effect sizes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reach statistical significance, whereas large-sample studies can reach statistical significance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smaller observed effect sizes. Thus, in the presence of publication bias, there is 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inverse relationship between effect size and precision.</w:t>
      </w:r>
    </w:p>
    <w:p w14:paraId="72F3E58C" w14:textId="63A27F5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critical issue in meta-analysis in general, and the relationship between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precision in particular, is whether the combined studies are similar enough to each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other that synthesizing them is reasonable. When studies are similar, they are said to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homogeneous; when they are dissimilar, they are said to be heterogeneous. </w:t>
      </w:r>
      <w:commentRangeStart w:id="114"/>
      <w:r w:rsidRPr="00C135D7">
        <w:rPr>
          <w:rFonts w:ascii="Times New Roman" w:hAnsi="Times New Roman" w:cs="Times New Roman"/>
          <w:sz w:val="24"/>
          <w:szCs w:val="24"/>
        </w:rPr>
        <w:t>Meta-analysts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seek to minimize the extent of heterogeneity by dividing </w:t>
      </w:r>
      <w:del w:id="115" w:author="Joe Hilgard" w:date="2016-06-27T12:30:00Z">
        <w:r w:rsidRPr="00C135D7" w:rsidDel="007B7320">
          <w:rPr>
            <w:rFonts w:ascii="Times New Roman" w:hAnsi="Times New Roman" w:cs="Times New Roman"/>
            <w:sz w:val="24"/>
            <w:szCs w:val="24"/>
          </w:rPr>
          <w:delText xml:space="preserve">studies </w:delText>
        </w:r>
      </w:del>
      <w:ins w:id="116" w:author="Joe Hilgard" w:date="2016-06-27T12:31:00Z">
        <w:r w:rsidR="007B7320">
          <w:rPr>
            <w:rFonts w:ascii="Times New Roman" w:hAnsi="Times New Roman" w:cs="Times New Roman"/>
            <w:sz w:val="24"/>
            <w:szCs w:val="24"/>
          </w:rPr>
          <w:t xml:space="preserve">observed </w:t>
        </w:r>
      </w:ins>
      <w:ins w:id="117" w:author="Joe Hilgard" w:date="2016-06-27T12:30:00Z">
        <w:r w:rsidR="007B7320">
          <w:rPr>
            <w:rFonts w:ascii="Times New Roman" w:hAnsi="Times New Roman" w:cs="Times New Roman"/>
            <w:sz w:val="24"/>
            <w:szCs w:val="24"/>
          </w:rPr>
          <w:t>effect sizes</w:t>
        </w:r>
        <w:r w:rsidR="007B7320"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into roughly homogeneous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subgroups based on their methodologies, study populations, and other features.</w:t>
      </w:r>
      <w:commentRangeEnd w:id="114"/>
      <w:r w:rsidR="004E4C5E">
        <w:rPr>
          <w:rStyle w:val="CommentReference"/>
        </w:rPr>
        <w:commentReference w:id="114"/>
      </w:r>
      <w:r w:rsidRPr="00C135D7">
        <w:rPr>
          <w:rFonts w:ascii="Times New Roman" w:hAnsi="Times New Roman" w:cs="Times New Roman"/>
          <w:sz w:val="24"/>
          <w:szCs w:val="24"/>
        </w:rPr>
        <w:t xml:space="preserve"> </w:t>
      </w:r>
      <w:commentRangeStart w:id="118"/>
      <w:r w:rsidRPr="00C135D7">
        <w:rPr>
          <w:rFonts w:ascii="Times New Roman" w:hAnsi="Times New Roman" w:cs="Times New Roman"/>
          <w:sz w:val="24"/>
          <w:szCs w:val="24"/>
        </w:rPr>
        <w:t>Despite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efforts, results can nevertheless be inconsistent across </w:t>
      </w:r>
      <w:del w:id="119" w:author="Joe Hilgard" w:date="2016-06-27T12:31:00Z">
        <w:r w:rsidRPr="00C135D7" w:rsidDel="007B7320">
          <w:rPr>
            <w:rFonts w:ascii="Times New Roman" w:hAnsi="Times New Roman" w:cs="Times New Roman"/>
            <w:sz w:val="24"/>
            <w:szCs w:val="24"/>
          </w:rPr>
          <w:delText>studies</w:delText>
        </w:r>
      </w:del>
      <w:ins w:id="120" w:author="Joe Hilgard" w:date="2016-06-27T12:31:00Z">
        <w:r w:rsidR="007B7320">
          <w:rPr>
            <w:rFonts w:ascii="Times New Roman" w:hAnsi="Times New Roman" w:cs="Times New Roman"/>
            <w:sz w:val="24"/>
            <w:szCs w:val="24"/>
          </w:rPr>
          <w:t>observations</w:t>
        </w:r>
      </w:ins>
      <w:r w:rsidRPr="00C135D7">
        <w:rPr>
          <w:rFonts w:ascii="Times New Roman" w:hAnsi="Times New Roman" w:cs="Times New Roman"/>
          <w:sz w:val="24"/>
          <w:szCs w:val="24"/>
        </w:rPr>
        <w:t>, and conclusions must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 the challenges of heterogeneity.</w:t>
      </w:r>
      <w:commentRangeEnd w:id="118"/>
      <w:r w:rsidR="004E4C5E">
        <w:rPr>
          <w:rStyle w:val="CommentReference"/>
        </w:rPr>
        <w:commentReference w:id="118"/>
      </w:r>
      <w:r w:rsidRPr="00C135D7">
        <w:rPr>
          <w:rFonts w:ascii="Times New Roman" w:hAnsi="Times New Roman" w:cs="Times New Roman"/>
          <w:sz w:val="24"/>
          <w:szCs w:val="24"/>
        </w:rPr>
        <w:t xml:space="preserve"> Heterogeneity can be estimated statistically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examining whether the variance between </w:t>
      </w:r>
      <w:del w:id="121" w:author="Joe Hilgard" w:date="2016-06-27T12:31:00Z">
        <w:r w:rsidRPr="00C135D7" w:rsidDel="007B7320">
          <w:rPr>
            <w:rFonts w:ascii="Times New Roman" w:hAnsi="Times New Roman" w:cs="Times New Roman"/>
            <w:sz w:val="24"/>
            <w:szCs w:val="24"/>
          </w:rPr>
          <w:delText xml:space="preserve">studies </w:delText>
        </w:r>
      </w:del>
      <w:ins w:id="122" w:author="Joe Hilgard" w:date="2016-06-27T12:31:00Z">
        <w:r w:rsidR="007B7320">
          <w:rPr>
            <w:rFonts w:ascii="Times New Roman" w:hAnsi="Times New Roman" w:cs="Times New Roman"/>
            <w:sz w:val="24"/>
            <w:szCs w:val="24"/>
          </w:rPr>
          <w:t>observed effect sizes</w:t>
        </w:r>
        <w:r w:rsidR="007B7320"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exceeds what would be expected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sampling error alone. Most of the bias-adjustment methods below assume homogeneity,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all will have difficulty in the face of substantial heterogeneity.</w:t>
      </w:r>
    </w:p>
    <w:p w14:paraId="19539247" w14:textId="6FF9D6B0" w:rsidR="00EF153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Sometimes heterogeneity can cause a correlation between </w:t>
      </w:r>
      <w:del w:id="123"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124" w:author="Joseph Hilgard" w:date="2016-06-16T12:12:00Z">
        <w:r w:rsidR="007757BF">
          <w:rPr>
            <w:rFonts w:ascii="Times New Roman" w:hAnsi="Times New Roman" w:cs="Times New Roman"/>
            <w:sz w:val="24"/>
            <w:szCs w:val="24"/>
          </w:rPr>
          <w:t>s and standard errors</w:t>
        </w:r>
      </w:ins>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is not due to bias. For example, experimental studies tend to have smaller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cross-sectional studies, and each paradigm may reflect different underlying effect sizes.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Alternatively, it may be possible that manipulations and measurements in small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are more effective than in large samples</w:t>
      </w:r>
      <w:commentRangeStart w:id="125"/>
      <w:r w:rsidRPr="00C135D7">
        <w:rPr>
          <w:rFonts w:ascii="Times New Roman" w:hAnsi="Times New Roman" w:cs="Times New Roman"/>
          <w:sz w:val="24"/>
          <w:szCs w:val="24"/>
        </w:rPr>
        <w:t>. If effect sizes are heterogeneous and researchers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are performing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 xml:space="preserve">power analyses, there will be a relationship between </w:t>
      </w:r>
      <w:del w:id="126" w:author="Joseph Hilgard" w:date="2016-06-16T12:12:00Z">
        <w:r w:rsidRPr="00C135D7" w:rsidDel="007757BF">
          <w:rPr>
            <w:rFonts w:ascii="Times New Roman" w:hAnsi="Times New Roman" w:cs="Times New Roman"/>
            <w:sz w:val="24"/>
            <w:szCs w:val="24"/>
          </w:rPr>
          <w:delText>sample size</w:delText>
        </w:r>
        <w:r w:rsidR="00A42274" w:rsidRPr="00C135D7" w:rsidDel="007757BF">
          <w:rPr>
            <w:rFonts w:ascii="Times New Roman" w:hAnsi="Times New Roman" w:cs="Times New Roman"/>
            <w:sz w:val="24"/>
            <w:szCs w:val="24"/>
          </w:rPr>
          <w:delText xml:space="preserve"> </w:delText>
        </w:r>
        <w:r w:rsidRPr="00C135D7" w:rsidDel="007757BF">
          <w:rPr>
            <w:rFonts w:ascii="Times New Roman" w:hAnsi="Times New Roman" w:cs="Times New Roman"/>
            <w:sz w:val="24"/>
            <w:szCs w:val="24"/>
          </w:rPr>
          <w:delText xml:space="preserve">and </w:delText>
        </w:r>
      </w:del>
      <w:r w:rsidRPr="00C135D7">
        <w:rPr>
          <w:rFonts w:ascii="Times New Roman" w:hAnsi="Times New Roman" w:cs="Times New Roman"/>
          <w:sz w:val="24"/>
          <w:szCs w:val="24"/>
        </w:rPr>
        <w:t>effect size</w:t>
      </w:r>
      <w:ins w:id="127" w:author="Joseph Hilgard" w:date="2016-06-16T12:12: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that does not represent bias in research</w:t>
      </w:r>
      <w:commentRangeEnd w:id="125"/>
      <w:r w:rsidR="004E4C5E">
        <w:rPr>
          <w:rStyle w:val="CommentReference"/>
        </w:rPr>
        <w:commentReference w:id="125"/>
      </w:r>
      <w:ins w:id="128" w:author="Joe Hilgard" w:date="2016-06-24T16:18:00Z">
        <w:r w:rsidR="00D74F14">
          <w:rPr>
            <w:rFonts w:ascii="Times New Roman" w:hAnsi="Times New Roman" w:cs="Times New Roman"/>
            <w:sz w:val="24"/>
            <w:szCs w:val="24"/>
          </w:rPr>
          <w:t>, as studies of the large effect will have small sample sizes and studies of the small effect will have large sample sizes</w:t>
        </w:r>
      </w:ins>
      <w:r w:rsidRPr="00C135D7">
        <w:rPr>
          <w:rFonts w:ascii="Times New Roman" w:hAnsi="Times New Roman" w:cs="Times New Roman"/>
          <w:sz w:val="24"/>
          <w:szCs w:val="24"/>
        </w:rPr>
        <w:t>. To represent these possibilities,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relationships between </w:t>
      </w:r>
      <w:del w:id="129" w:author="Joseph Hilgard" w:date="2016-06-16T12:12:00Z">
        <w:r w:rsidRPr="00C135D7" w:rsidDel="007757BF">
          <w:rPr>
            <w:rFonts w:ascii="Times New Roman" w:hAnsi="Times New Roman" w:cs="Times New Roman"/>
            <w:sz w:val="24"/>
            <w:szCs w:val="24"/>
          </w:rPr>
          <w:delText xml:space="preserve">sample size and </w:delText>
        </w:r>
      </w:del>
      <w:r w:rsidRPr="00C135D7">
        <w:rPr>
          <w:rFonts w:ascii="Times New Roman" w:hAnsi="Times New Roman" w:cs="Times New Roman"/>
          <w:sz w:val="24"/>
          <w:szCs w:val="24"/>
        </w:rPr>
        <w:t>effect size</w:t>
      </w:r>
      <w:ins w:id="130" w:author="Joseph Hilgard" w:date="2016-06-16T12:13:00Z">
        <w:r w:rsidR="007757BF">
          <w:rPr>
            <w:rFonts w:ascii="Times New Roman" w:hAnsi="Times New Roman" w:cs="Times New Roman"/>
            <w:sz w:val="24"/>
            <w:szCs w:val="24"/>
          </w:rPr>
          <w:t>s and standard errors</w:t>
        </w:r>
      </w:ins>
      <w:r w:rsidRPr="00C135D7">
        <w:rPr>
          <w:rFonts w:ascii="Times New Roman" w:hAnsi="Times New Roman" w:cs="Times New Roman"/>
          <w:sz w:val="24"/>
          <w:szCs w:val="24"/>
        </w:rPr>
        <w:t xml:space="preserve"> are often called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rather than “publication bias.” Some of these possibilities can be excluded through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practice. For example, conducting separate bias tests for cross-sectional and experimental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can rule out study design as a potential cause of small-study effects.</w:t>
      </w:r>
      <w:ins w:id="131" w:author="Joe Hilgard" w:date="2016-06-27T12:54:00Z">
        <w:r w:rsidR="00EF1539" w:rsidRPr="00C135D7">
          <w:rPr>
            <w:rFonts w:ascii="Times New Roman" w:hAnsi="Times New Roman" w:cs="Times New Roman"/>
            <w:sz w:val="24"/>
            <w:szCs w:val="24"/>
          </w:rPr>
          <w:t xml:space="preserve"> </w:t>
        </w:r>
      </w:ins>
    </w:p>
    <w:p w14:paraId="2BE34E76" w14:textId="5732E2D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Funnel plots. </w:t>
      </w:r>
      <w:r w:rsidRPr="00C135D7">
        <w:rPr>
          <w:rFonts w:ascii="Times New Roman" w:hAnsi="Times New Roman" w:cs="Times New Roman"/>
          <w:sz w:val="24"/>
          <w:szCs w:val="24"/>
        </w:rPr>
        <w:t>Funnel plots provide a useful graphical summary of potential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in meta-analysis. The relationship between effect size</w:t>
      </w:r>
      <w:ins w:id="132" w:author="Joseph Hilgard" w:date="2016-06-16T12:13: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33" w:author="Joseph Hilgard" w:date="2016-06-16T12:13:00Z">
        <w:r w:rsidRPr="00C135D7" w:rsidDel="007757BF">
          <w:rPr>
            <w:rFonts w:ascii="Times New Roman" w:hAnsi="Times New Roman" w:cs="Times New Roman"/>
            <w:sz w:val="24"/>
            <w:szCs w:val="24"/>
          </w:rPr>
          <w:delText>sample size</w:delText>
        </w:r>
      </w:del>
      <w:ins w:id="134" w:author="Joseph Hilgard" w:date="2016-06-16T12:13: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plotted, allowing for visual estimation of small-study effects. In a funnel plot, effect size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plotted on the </w:t>
      </w:r>
      <w:r w:rsidRPr="00C135D7">
        <w:rPr>
          <w:rFonts w:ascii="Times New Roman" w:hAnsi="Times New Roman" w:cs="Times New Roman"/>
          <w:i/>
          <w:iCs/>
          <w:sz w:val="24"/>
          <w:szCs w:val="24"/>
        </w:rPr>
        <w:t>x</w:t>
      </w:r>
      <w:r w:rsidRPr="00C135D7">
        <w:rPr>
          <w:rFonts w:ascii="Times New Roman" w:hAnsi="Times New Roman" w:cs="Times New Roman"/>
          <w:sz w:val="24"/>
          <w:szCs w:val="24"/>
        </w:rPr>
        <w:t>-axis and precision</w:t>
      </w:r>
      <w:ins w:id="135" w:author="Joseph Hilgard" w:date="2016-06-16T12:13:00Z">
        <w:r w:rsidR="007757BF">
          <w:rPr>
            <w:rFonts w:ascii="Times New Roman" w:hAnsi="Times New Roman" w:cs="Times New Roman"/>
            <w:sz w:val="24"/>
            <w:szCs w:val="24"/>
          </w:rPr>
          <w:t xml:space="preserve"> (that is, the inverse of the standard error)</w:t>
        </w:r>
      </w:ins>
      <w:r w:rsidRPr="00C135D7">
        <w:rPr>
          <w:rFonts w:ascii="Times New Roman" w:hAnsi="Times New Roman" w:cs="Times New Roman"/>
          <w:sz w:val="24"/>
          <w:szCs w:val="24"/>
        </w:rPr>
        <w:t xml:space="preserve"> on the </w:t>
      </w:r>
      <w:r w:rsidRPr="00C135D7">
        <w:rPr>
          <w:rFonts w:ascii="Times New Roman" w:hAnsi="Times New Roman" w:cs="Times New Roman"/>
          <w:i/>
          <w:iCs/>
          <w:sz w:val="24"/>
          <w:szCs w:val="24"/>
        </w:rPr>
        <w:t>y</w:t>
      </w:r>
      <w:r w:rsidRPr="00C135D7">
        <w:rPr>
          <w:rFonts w:ascii="Times New Roman" w:hAnsi="Times New Roman" w:cs="Times New Roman"/>
          <w:sz w:val="24"/>
          <w:szCs w:val="24"/>
        </w:rPr>
        <w:t>-axis. In the absence of small-study effects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heterogeneity, study results will form a symmetrical funnel shape, displaying substantial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variance when sampling error is large but narrowing to a precise estimate when sampling</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 is small. Because of this sampling error, some small-sample studies are expected to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null or even negative results even when the underlying effect is positive, so long 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is not bias.</w:t>
      </w:r>
    </w:p>
    <w:p w14:paraId="4A45CC0C" w14:textId="1A8E2DF0"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Such symmetry is not found in funnel plots of research contaminated with publication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-hacking. In the case of publication bias, studies are missing from the lower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portion of the funnel where results would </w:t>
      </w:r>
      <w:del w:id="136" w:author="Joseph Hilgard" w:date="2016-06-16T12:14:00Z">
        <w:r w:rsidRPr="00C135D7" w:rsidDel="007757BF">
          <w:rPr>
            <w:rFonts w:ascii="Times New Roman" w:hAnsi="Times New Roman" w:cs="Times New Roman"/>
            <w:sz w:val="24"/>
            <w:szCs w:val="24"/>
          </w:rPr>
          <w:delText xml:space="preserve">not </w:delText>
        </w:r>
      </w:del>
      <w:ins w:id="137" w:author="Joseph Hilgard" w:date="2016-06-16T12:14:00Z">
        <w:r w:rsidR="007757BF">
          <w:rPr>
            <w:rFonts w:ascii="Times New Roman" w:hAnsi="Times New Roman" w:cs="Times New Roman"/>
            <w:sz w:val="24"/>
            <w:szCs w:val="24"/>
          </w:rPr>
          <w:t>fail to</w:t>
        </w:r>
        <w:r w:rsidR="007757B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reach statistical significance</w:t>
      </w:r>
      <w:ins w:id="138" w:author="Joseph Hilgard" w:date="2016-06-16T12:14:00Z">
        <w:r w:rsidR="007757BF">
          <w:rPr>
            <w:rFonts w:ascii="Times New Roman" w:hAnsi="Times New Roman" w:cs="Times New Roman"/>
            <w:sz w:val="24"/>
            <w:szCs w:val="24"/>
          </w:rPr>
          <w:t xml:space="preserve"> or would even suggest an effect of opposite sign</w:t>
        </w:r>
      </w:ins>
      <w:r w:rsidRPr="00C135D7">
        <w:rPr>
          <w:rFonts w:ascii="Times New Roman" w:hAnsi="Times New Roman" w:cs="Times New Roman"/>
          <w:sz w:val="24"/>
          <w:szCs w:val="24"/>
        </w:rPr>
        <w:t>. This asymmetry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can also be caused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When samples are collected until a desired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attained, published studies will increase in both precision and effect size, moving towards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upper-right edge of the funnel. When subgroups or experimental subgroups are</w:t>
      </w:r>
      <w:r w:rsidR="00A42274" w:rsidRPr="00C135D7">
        <w:rPr>
          <w:rFonts w:ascii="Times New Roman" w:hAnsi="Times New Roman" w:cs="Times New Roman"/>
          <w:sz w:val="24"/>
          <w:szCs w:val="24"/>
        </w:rPr>
        <w:t xml:space="preserve"> </w:t>
      </w:r>
      <w:del w:id="139" w:author="Joe Hilgard" w:date="2016-06-24T16:19:00Z">
        <w:r w:rsidRPr="00C135D7" w:rsidDel="00D74F14">
          <w:rPr>
            <w:rFonts w:ascii="Times New Roman" w:hAnsi="Times New Roman" w:cs="Times New Roman"/>
            <w:sz w:val="24"/>
            <w:szCs w:val="24"/>
          </w:rPr>
          <w:delText>dropped from report</w:delText>
        </w:r>
      </w:del>
      <w:ins w:id="140" w:author="Joe Hilgard" w:date="2016-06-24T16:19:00Z">
        <w:r w:rsidR="00D74F14">
          <w:rPr>
            <w:rFonts w:ascii="Times New Roman" w:hAnsi="Times New Roman" w:cs="Times New Roman"/>
            <w:sz w:val="24"/>
            <w:szCs w:val="24"/>
          </w:rPr>
          <w:t>censored</w:t>
        </w:r>
      </w:ins>
      <w:r w:rsidRPr="00C135D7">
        <w:rPr>
          <w:rFonts w:ascii="Times New Roman" w:hAnsi="Times New Roman" w:cs="Times New Roman"/>
          <w:sz w:val="24"/>
          <w:szCs w:val="24"/>
        </w:rPr>
        <w:t xml:space="preserve"> to highlight only a subgroup in which statistical significance was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found, studies will lose precision and increase in effect size, moving towards the lower-right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edge of the funnel. When outcomes are censored </w:t>
      </w:r>
      <w:del w:id="141" w:author="Joe Hilgard" w:date="2016-06-24T16:19:00Z">
        <w:r w:rsidRPr="00C135D7" w:rsidDel="00D74F14">
          <w:rPr>
            <w:rFonts w:ascii="Times New Roman" w:hAnsi="Times New Roman" w:cs="Times New Roman"/>
            <w:sz w:val="24"/>
            <w:szCs w:val="24"/>
          </w:rPr>
          <w:delText xml:space="preserve">from report to </w:delText>
        </w:r>
      </w:del>
      <w:r w:rsidRPr="00C135D7">
        <w:rPr>
          <w:rFonts w:ascii="Times New Roman" w:hAnsi="Times New Roman" w:cs="Times New Roman"/>
          <w:sz w:val="24"/>
          <w:szCs w:val="24"/>
        </w:rPr>
        <w:t>highlight only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significant outcomes, the effect size increases, moving studies to the right of the funnel.</w:t>
      </w:r>
    </w:p>
    <w:p w14:paraId="72B1D7A0" w14:textId="3B0F4C18"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142"/>
      <w:r w:rsidRPr="00C135D7">
        <w:rPr>
          <w:rFonts w:ascii="Times New Roman" w:hAnsi="Times New Roman" w:cs="Times New Roman"/>
          <w:sz w:val="24"/>
          <w:szCs w:val="24"/>
        </w:rPr>
        <w:t>Under conditions of heterogeneity, funnel plots may overestimate the degree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asymm</w:t>
      </w:r>
      <w:commentRangeEnd w:id="142"/>
      <w:r w:rsidR="00F365A8">
        <w:rPr>
          <w:rStyle w:val="CommentReference"/>
        </w:rPr>
        <w:commentReference w:id="142"/>
      </w:r>
      <w:r w:rsidRPr="00C135D7">
        <w:rPr>
          <w:rFonts w:ascii="Times New Roman" w:hAnsi="Times New Roman" w:cs="Times New Roman"/>
          <w:sz w:val="24"/>
          <w:szCs w:val="24"/>
        </w:rPr>
        <w:t>etry (Lau, Ioannidis, Terrin, Schmid, &amp; Olkin, 2006; Terrin, Schmid, Lau, &amp; Olkin,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Variability among studies may cause some precisely estimated studies to have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 estimates far from the overall mean, giving the false impression of small-study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For this reason, homogeneity is desired for tests and adjustments related to the funnel plot.</w:t>
      </w:r>
      <w:ins w:id="143" w:author="Joe" w:date="2016-06-15T08:05:00Z">
        <w:r w:rsidR="00147815">
          <w:rPr>
            <w:rFonts w:ascii="Times New Roman" w:hAnsi="Times New Roman" w:cs="Times New Roman"/>
            <w:sz w:val="24"/>
            <w:szCs w:val="24"/>
          </w:rPr>
          <w:t xml:space="preserve"> However, it is often the case </w:t>
        </w:r>
      </w:ins>
      <w:ins w:id="144" w:author="Joe" w:date="2016-06-15T08:06:00Z">
        <w:r w:rsidR="00147815">
          <w:rPr>
            <w:rFonts w:ascii="Times New Roman" w:hAnsi="Times New Roman" w:cs="Times New Roman"/>
            <w:sz w:val="24"/>
            <w:szCs w:val="24"/>
          </w:rPr>
          <w:t xml:space="preserve">in meta-analysis </w:t>
        </w:r>
      </w:ins>
      <w:ins w:id="145" w:author="Joe" w:date="2016-06-15T08:05:00Z">
        <w:r w:rsidR="00147815">
          <w:rPr>
            <w:rFonts w:ascii="Times New Roman" w:hAnsi="Times New Roman" w:cs="Times New Roman"/>
            <w:sz w:val="24"/>
            <w:szCs w:val="24"/>
          </w:rPr>
          <w:t>that heterogeneity is present</w:t>
        </w:r>
      </w:ins>
      <w:ins w:id="146" w:author="Joe" w:date="2016-06-15T08:06:00Z">
        <w:r w:rsidR="00147815">
          <w:rPr>
            <w:rFonts w:ascii="Times New Roman" w:hAnsi="Times New Roman" w:cs="Times New Roman"/>
            <w:sz w:val="24"/>
            <w:szCs w:val="24"/>
          </w:rPr>
          <w:t xml:space="preserve"> and cannot be </w:t>
        </w:r>
        <w:del w:id="147" w:author="Joe Hilgard" w:date="2016-06-27T13:03:00Z">
          <w:r w:rsidR="00147815" w:rsidDel="006F65DF">
            <w:rPr>
              <w:rFonts w:ascii="Times New Roman" w:hAnsi="Times New Roman" w:cs="Times New Roman"/>
              <w:sz w:val="24"/>
              <w:szCs w:val="24"/>
            </w:rPr>
            <w:delText>eliminated</w:delText>
          </w:r>
        </w:del>
      </w:ins>
      <w:ins w:id="148" w:author="Joe Hilgard" w:date="2016-06-27T13:03:00Z">
        <w:r w:rsidR="006F65DF">
          <w:rPr>
            <w:rFonts w:ascii="Times New Roman" w:hAnsi="Times New Roman" w:cs="Times New Roman"/>
            <w:sz w:val="24"/>
            <w:szCs w:val="24"/>
          </w:rPr>
          <w:t>explained</w:t>
        </w:r>
      </w:ins>
      <w:ins w:id="149" w:author="Joe" w:date="2016-06-15T08:06:00Z">
        <w:r w:rsidR="00147815">
          <w:rPr>
            <w:rFonts w:ascii="Times New Roman" w:hAnsi="Times New Roman" w:cs="Times New Roman"/>
            <w:sz w:val="24"/>
            <w:szCs w:val="24"/>
          </w:rPr>
          <w:t xml:space="preserve"> through consideration of moderators</w:t>
        </w:r>
      </w:ins>
      <w:ins w:id="150" w:author="Joe Hilgard" w:date="2016-06-27T12:56:00Z">
        <w:r w:rsidR="00EF1539">
          <w:rPr>
            <w:rFonts w:ascii="Times New Roman" w:hAnsi="Times New Roman" w:cs="Times New Roman"/>
            <w:sz w:val="24"/>
            <w:szCs w:val="24"/>
          </w:rPr>
          <w:t xml:space="preserve"> (</w:t>
        </w:r>
        <w:commentRangeStart w:id="151"/>
        <w:r w:rsidR="00EF1539">
          <w:rPr>
            <w:rFonts w:ascii="Times New Roman" w:hAnsi="Times New Roman" w:cs="Times New Roman"/>
            <w:sz w:val="24"/>
            <w:szCs w:val="24"/>
          </w:rPr>
          <w:t>Higgins, 2008</w:t>
        </w:r>
        <w:commentRangeEnd w:id="151"/>
        <w:r w:rsidR="00EF1539">
          <w:rPr>
            <w:rStyle w:val="CommentReference"/>
          </w:rPr>
          <w:commentReference w:id="151"/>
        </w:r>
        <w:r w:rsidR="00EF1539">
          <w:rPr>
            <w:rFonts w:ascii="Times New Roman" w:hAnsi="Times New Roman" w:cs="Times New Roman"/>
            <w:sz w:val="24"/>
            <w:szCs w:val="24"/>
          </w:rPr>
          <w:t>)</w:t>
        </w:r>
      </w:ins>
      <w:ins w:id="152" w:author="Joe" w:date="2016-06-15T08:06:00Z">
        <w:r w:rsidR="00147815">
          <w:rPr>
            <w:rFonts w:ascii="Times New Roman" w:hAnsi="Times New Roman" w:cs="Times New Roman"/>
            <w:sz w:val="24"/>
            <w:szCs w:val="24"/>
          </w:rPr>
          <w:t xml:space="preserve">. </w:t>
        </w:r>
        <w:del w:id="153" w:author="Joe Hilgard" w:date="2016-06-27T12:54:00Z">
          <w:r w:rsidR="00147815" w:rsidDel="00EF1539">
            <w:rPr>
              <w:rFonts w:ascii="Times New Roman" w:hAnsi="Times New Roman" w:cs="Times New Roman"/>
              <w:sz w:val="24"/>
              <w:szCs w:val="24"/>
            </w:rPr>
            <w:delText>[CITATION NEEDED]</w:delText>
          </w:r>
        </w:del>
      </w:ins>
    </w:p>
    <w:p w14:paraId="2BAA0B37"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One of the critical issues in meta-analysis is what may be learned in the presence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w:t>
      </w:r>
      <w:commentRangeStart w:id="154"/>
      <w:r w:rsidRPr="00C135D7">
        <w:rPr>
          <w:rFonts w:ascii="Times New Roman" w:hAnsi="Times New Roman" w:cs="Times New Roman"/>
          <w:sz w:val="24"/>
          <w:szCs w:val="24"/>
        </w:rPr>
        <w:t>The most charitable position is that researchers may assess the degree of bias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needed corrections to recover accurate effect size estimates</w:t>
      </w:r>
      <w:commentRangeEnd w:id="154"/>
      <w:r w:rsidR="00F365A8">
        <w:rPr>
          <w:rStyle w:val="CommentReference"/>
        </w:rPr>
        <w:commentReference w:id="154"/>
      </w:r>
      <w:r w:rsidRPr="00C135D7">
        <w:rPr>
          <w:rFonts w:ascii="Times New Roman" w:hAnsi="Times New Roman" w:cs="Times New Roman"/>
          <w:sz w:val="24"/>
          <w:szCs w:val="24"/>
        </w:rPr>
        <w:t xml:space="preserve"> (e.g., Duval &amp; Tweedie,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2000; Simonsohn et al., 2014b). We are less sanguine, as much is unknown about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properties of corrections—their efficiency and bias in realistically-sized samples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 well as their robustness to violations of assumptions. Still, they have some value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We provide a review of the </w:t>
      </w:r>
      <w:r w:rsidRPr="00C135D7">
        <w:rPr>
          <w:rFonts w:ascii="Times New Roman" w:hAnsi="Times New Roman" w:cs="Times New Roman"/>
          <w:sz w:val="24"/>
          <w:szCs w:val="24"/>
        </w:rPr>
        <w:lastRenderedPageBreak/>
        <w:t>bias-detection-and-correction methods used in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noting the strengths and weaknesses of each.</w:t>
      </w:r>
    </w:p>
    <w:p w14:paraId="357CFAA6" w14:textId="34B764F1"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Egger’s regression test. </w:t>
      </w:r>
      <w:r w:rsidRPr="00C135D7">
        <w:rPr>
          <w:rFonts w:ascii="Times New Roman" w:hAnsi="Times New Roman" w:cs="Times New Roman"/>
          <w:sz w:val="24"/>
          <w:szCs w:val="24"/>
        </w:rPr>
        <w:t>Egger’s weighted regression test (</w:t>
      </w:r>
      <w:del w:id="155" w:author="Joe" w:date="2016-06-15T08:08:00Z">
        <w:r w:rsidRPr="00C135D7" w:rsidDel="00147815">
          <w:rPr>
            <w:rFonts w:ascii="Times New Roman" w:hAnsi="Times New Roman" w:cs="Times New Roman"/>
            <w:sz w:val="24"/>
            <w:szCs w:val="24"/>
          </w:rPr>
          <w:delText xml:space="preserve">Sterne &amp; </w:delText>
        </w:r>
      </w:del>
      <w:r w:rsidRPr="00C135D7">
        <w:rPr>
          <w:rFonts w:ascii="Times New Roman" w:hAnsi="Times New Roman" w:cs="Times New Roman"/>
          <w:sz w:val="24"/>
          <w:szCs w:val="24"/>
        </w:rPr>
        <w:t>Egger</w:t>
      </w:r>
      <w:ins w:id="156" w:author="Joe Hilgard" w:date="2016-06-24T16:20:00Z">
        <w:r w:rsidR="00D74F14">
          <w:rPr>
            <w:rFonts w:ascii="Times New Roman" w:hAnsi="Times New Roman" w:cs="Times New Roman"/>
            <w:sz w:val="24"/>
            <w:szCs w:val="24"/>
          </w:rPr>
          <w:t>, Smith, Schneider, &amp; Minder</w:t>
        </w:r>
      </w:ins>
      <w:ins w:id="157" w:author="Joe" w:date="2016-06-15T08:08:00Z">
        <w:del w:id="158" w:author="Joe Hilgard" w:date="2016-06-24T16:20:00Z">
          <w:r w:rsidR="00147815" w:rsidDel="00D74F14">
            <w:rPr>
              <w:rFonts w:ascii="Times New Roman" w:hAnsi="Times New Roman" w:cs="Times New Roman"/>
              <w:sz w:val="24"/>
              <w:szCs w:val="24"/>
            </w:rPr>
            <w:delText xml:space="preserve"> [ET AL</w:delText>
          </w:r>
        </w:del>
        <w:del w:id="159" w:author="Joe Hilgard" w:date="2016-06-24T16:21:00Z">
          <w:r w:rsidR="00147815" w:rsidDel="00D74F14">
            <w:rPr>
              <w:rFonts w:ascii="Times New Roman" w:hAnsi="Times New Roman" w:cs="Times New Roman"/>
              <w:sz w:val="24"/>
              <w:szCs w:val="24"/>
            </w:rPr>
            <w:delText>?]</w:delText>
          </w:r>
        </w:del>
      </w:ins>
      <w:r w:rsidRPr="00C135D7">
        <w:rPr>
          <w:rFonts w:ascii="Times New Roman" w:hAnsi="Times New Roman" w:cs="Times New Roman"/>
          <w:sz w:val="24"/>
          <w:szCs w:val="24"/>
        </w:rPr>
        <w:t xml:space="preserve">, </w:t>
      </w:r>
      <w:ins w:id="160" w:author="Joe" w:date="2016-06-15T08:08:00Z">
        <w:r w:rsidR="00147815">
          <w:rPr>
            <w:rFonts w:ascii="Times New Roman" w:hAnsi="Times New Roman" w:cs="Times New Roman"/>
            <w:sz w:val="24"/>
            <w:szCs w:val="24"/>
          </w:rPr>
          <w:t>1997</w:t>
        </w:r>
      </w:ins>
      <w:del w:id="161" w:author="Joe" w:date="2016-06-15T08:08:00Z">
        <w:r w:rsidRPr="00C135D7" w:rsidDel="00147815">
          <w:rPr>
            <w:rFonts w:ascii="Times New Roman" w:hAnsi="Times New Roman" w:cs="Times New Roman"/>
            <w:sz w:val="24"/>
            <w:szCs w:val="24"/>
          </w:rPr>
          <w:delText>2005</w:delText>
        </w:r>
      </w:del>
      <w:r w:rsidRPr="00C135D7">
        <w:rPr>
          <w:rFonts w:ascii="Times New Roman" w:hAnsi="Times New Roman" w:cs="Times New Roman"/>
          <w:sz w:val="24"/>
          <w:szCs w:val="24"/>
        </w:rPr>
        <w: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inspects the degree and statistical significance of the relationship between </w:t>
      </w:r>
      <w:del w:id="162" w:author="Joseph Hilgard" w:date="2016-06-16T12:15:00Z">
        <w:r w:rsidRPr="00C135D7" w:rsidDel="007757BF">
          <w:rPr>
            <w:rFonts w:ascii="Times New Roman" w:hAnsi="Times New Roman" w:cs="Times New Roman"/>
            <w:sz w:val="24"/>
            <w:szCs w:val="24"/>
          </w:rPr>
          <w:delText>sample size</w:delText>
        </w:r>
      </w:del>
      <w:ins w:id="163" w:author="Joseph Hilgard" w:date="2016-06-16T12:15: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w:t>
      </w:r>
      <w:ins w:id="164" w:author="Joseph Hilgard" w:date="2016-06-16T12:15:00Z">
        <w:r w:rsidR="007757BF">
          <w:rPr>
            <w:rFonts w:ascii="Times New Roman" w:hAnsi="Times New Roman" w:cs="Times New Roman"/>
            <w:sz w:val="24"/>
            <w:szCs w:val="24"/>
          </w:rPr>
          <w:t>s</w:t>
        </w:r>
      </w:ins>
      <w:r w:rsidRPr="00C135D7">
        <w:rPr>
          <w:rFonts w:ascii="Times New Roman" w:hAnsi="Times New Roman" w:cs="Times New Roman"/>
          <w:sz w:val="24"/>
          <w:szCs w:val="24"/>
        </w:rPr>
        <w:t>. A significant test statistic suggests that the observed funnel plot would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unusually asymmetrical if the collected literature were unbiased. This test is sometimes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helpful in reducing the subjectivity in visually inspecting a funnel plot for asymmetry.</w:t>
      </w:r>
    </w:p>
    <w:p w14:paraId="16A87897" w14:textId="7FE50F1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Egger’s regression test has some weaknesses. Although it can detect bias, it does not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a bias-adjusted effect size. The test is also known to have poor statistical power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when bias is moderate or studies are few, limiting the strength of conclusions that can be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drawn through application of the test (Sterne, Gavaghan, &amp; Egger, 2000). Performance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likely to degrade under conditions of heterogeneity (e.g., Lau et al., 2006; Terrin et 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2003). Skeptics have used Egger’s test to look for</w:t>
      </w:r>
      <w:ins w:id="165" w:author="Joe" w:date="2016-06-15T08:09:00Z">
        <w:r w:rsidR="00147815">
          <w:rPr>
            <w:rFonts w:ascii="Times New Roman" w:hAnsi="Times New Roman" w:cs="Times New Roman"/>
            <w:sz w:val="24"/>
            <w:szCs w:val="24"/>
          </w:rPr>
          <w:t xml:space="preserve"> evidence of</w:t>
        </w:r>
      </w:ins>
      <w:r w:rsidRPr="00C135D7">
        <w:rPr>
          <w:rFonts w:ascii="Times New Roman" w:hAnsi="Times New Roman" w:cs="Times New Roman"/>
          <w:sz w:val="24"/>
          <w:szCs w:val="24"/>
        </w:rPr>
        <w:t xml:space="preserve"> bias in the violent-game-effect literature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(e.g., Ferguson, 2007; Ferguson &amp; Kilburn, 2009), but Anderson et al. (2010) abstained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its use.</w:t>
      </w:r>
    </w:p>
    <w:p w14:paraId="5826FADE" w14:textId="28460E7D"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Trim and fill. </w:t>
      </w:r>
      <w:r w:rsidRPr="00C135D7">
        <w:rPr>
          <w:rFonts w:ascii="Times New Roman" w:hAnsi="Times New Roman" w:cs="Times New Roman"/>
          <w:sz w:val="24"/>
          <w:szCs w:val="24"/>
        </w:rPr>
        <w:t>One popular bias-adjustment technique, trim and fill (Duval &amp;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Tweedie, 2000), is used to detect and adjust for bias through inspection of the number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studies with extreme effect size estimates on either side of the meta-analytic mean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If the funnel plot is asymmetrical, the procedure “trims” off the most extreme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study and imputes a hypothetical censored study reflected around the funnel plot’s axis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symmetry (e.g., an imputed study with a much smaller or even negative effect size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Studies are trimmed and filled in this manner until the ranks </w:t>
      </w:r>
      <w:ins w:id="166" w:author="Joe" w:date="2016-06-19T12:45:00Z">
        <w:r w:rsidR="00FA6465">
          <w:rPr>
            <w:rFonts w:ascii="Times New Roman" w:hAnsi="Times New Roman" w:cs="Times New Roman"/>
            <w:sz w:val="24"/>
            <w:szCs w:val="24"/>
          </w:rPr>
          <w:t xml:space="preserve">of the absolute values of the observed effect sizes on each side of the mean effect size </w:t>
        </w:r>
      </w:ins>
      <w:r w:rsidRPr="00C135D7">
        <w:rPr>
          <w:rFonts w:ascii="Times New Roman" w:hAnsi="Times New Roman" w:cs="Times New Roman"/>
          <w:sz w:val="24"/>
          <w:szCs w:val="24"/>
        </w:rPr>
        <w:t>are roughly equal.</w:t>
      </w:r>
    </w:p>
    <w:p w14:paraId="6A72F17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Trim-and-fill has its critics. Moreno et al. (2009), Simonsohn et al. (2014b), and van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Assen et al. (2015) argue it is not useful: when there is no bias, there is too much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and when there is strong bias, there is too little adjustment. Higgins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Green (2011) express concern about the imputation of studies, which adds purely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data to the meta-analysis. Finally, as with most adjustments for bias,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trim-and-fill performs best when studies are homogeneous. Terrin et al. (2003) point out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heterogeneity may degrade trim-and-fill’s performance considerably.</w:t>
      </w:r>
      <w:r w:rsidR="00A42274" w:rsidRPr="00C135D7">
        <w:rPr>
          <w:rFonts w:ascii="Times New Roman" w:hAnsi="Times New Roman" w:cs="Times New Roman"/>
          <w:sz w:val="24"/>
          <w:szCs w:val="24"/>
        </w:rPr>
        <w:t xml:space="preserve"> </w:t>
      </w:r>
    </w:p>
    <w:p w14:paraId="56A61B6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For these reasons, trim-and-fill is most commonly suggested as a form of sensitivity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analysis rather than a serious estimate of the unbiased effect size. When the naïve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estimate and the trim-and-fill-adjusted estimate differ only slightly, it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that the research is largely unbiased; when the difference is large, it suggests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potential research bias. Anderson et al. (2010) applied the trim-and-fill procedure in their</w:t>
      </w:r>
      <w:r w:rsidR="00A42274" w:rsidRPr="00C135D7">
        <w:rPr>
          <w:rFonts w:ascii="Times New Roman" w:hAnsi="Times New Roman" w:cs="Times New Roman"/>
          <w:sz w:val="24"/>
          <w:szCs w:val="24"/>
        </w:rPr>
        <w:t xml:space="preserve"> </w:t>
      </w:r>
      <w:commentRangeStart w:id="167"/>
      <w:r w:rsidRPr="00C135D7">
        <w:rPr>
          <w:rFonts w:ascii="Times New Roman" w:hAnsi="Times New Roman" w:cs="Times New Roman"/>
          <w:sz w:val="24"/>
          <w:szCs w:val="24"/>
        </w:rPr>
        <w:t>meta-analysis.</w:t>
      </w:r>
      <w:commentRangeEnd w:id="167"/>
      <w:r w:rsidR="00DF0008">
        <w:rPr>
          <w:rStyle w:val="CommentReference"/>
        </w:rPr>
        <w:commentReference w:id="167"/>
      </w:r>
      <w:r w:rsidRPr="00C135D7">
        <w:rPr>
          <w:rFonts w:ascii="Times New Roman" w:hAnsi="Times New Roman" w:cs="Times New Roman"/>
          <w:sz w:val="24"/>
          <w:szCs w:val="24"/>
        </w:rPr>
        <w:t xml:space="preserve"> The procedure yielded only slightly-adjusted effect sizes, and so the authors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concluded minimal research bias. Again, the development of novel adjustments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small-study effects allows for further testing of this conclusion.</w:t>
      </w:r>
    </w:p>
    <w:p w14:paraId="3D760899" w14:textId="6B03BAC4" w:rsidR="00A42274"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i/>
          <w:iCs/>
          <w:sz w:val="24"/>
          <w:szCs w:val="24"/>
        </w:rPr>
        <w:t xml:space="preserve">PET and PEESE meta-regression. </w:t>
      </w:r>
      <w:r w:rsidRPr="00C135D7">
        <w:rPr>
          <w:rFonts w:ascii="Times New Roman" w:hAnsi="Times New Roman" w:cs="Times New Roman"/>
          <w:sz w:val="24"/>
          <w:szCs w:val="24"/>
        </w:rPr>
        <w:t>Meta-regression is a promising new tool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bias detection and adjustment. Meta-regression estimates a bias-adjusted effect size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considering the relationship between effect size</w:t>
      </w:r>
      <w:ins w:id="168" w:author="Joseph Hilgard" w:date="2016-06-16T12:17: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69" w:author="Joseph Hilgard" w:date="2016-06-16T12:17:00Z">
        <w:r w:rsidRPr="00C135D7" w:rsidDel="00874993">
          <w:rPr>
            <w:rFonts w:ascii="Times New Roman" w:hAnsi="Times New Roman" w:cs="Times New Roman"/>
            <w:sz w:val="24"/>
            <w:szCs w:val="24"/>
          </w:rPr>
          <w:delText>precision</w:delText>
        </w:r>
      </w:del>
      <w:ins w:id="170" w:author="Joseph Hilgard" w:date="2016-06-16T12:17: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then estimating the</w:t>
      </w:r>
      <w:r w:rsidR="00A42274" w:rsidRPr="00C135D7">
        <w:rPr>
          <w:rFonts w:ascii="Times New Roman" w:hAnsi="Times New Roman" w:cs="Times New Roman"/>
          <w:sz w:val="24"/>
          <w:szCs w:val="24"/>
        </w:rPr>
        <w:t xml:space="preserve"> </w:t>
      </w:r>
      <w:ins w:id="171" w:author="Joseph Hilgard" w:date="2016-06-16T12:18:00Z">
        <w:r w:rsidR="00874993">
          <w:rPr>
            <w:rFonts w:ascii="Times New Roman" w:hAnsi="Times New Roman" w:cs="Times New Roman"/>
            <w:sz w:val="24"/>
            <w:szCs w:val="24"/>
          </w:rPr>
          <w:t xml:space="preserve">hypothetical </w:t>
        </w:r>
      </w:ins>
      <w:r w:rsidRPr="00C135D7">
        <w:rPr>
          <w:rFonts w:ascii="Times New Roman" w:hAnsi="Times New Roman" w:cs="Times New Roman"/>
          <w:sz w:val="24"/>
          <w:szCs w:val="24"/>
        </w:rPr>
        <w:t xml:space="preserve">underlying effect size that would be found </w:t>
      </w:r>
      <w:ins w:id="172" w:author="Joseph Hilgard" w:date="2016-06-16T12:18:00Z">
        <w:r w:rsidR="00874993">
          <w:rPr>
            <w:rFonts w:ascii="Times New Roman" w:hAnsi="Times New Roman" w:cs="Times New Roman"/>
            <w:sz w:val="24"/>
            <w:szCs w:val="24"/>
          </w:rPr>
          <w:t>if the standard error were zero</w:t>
        </w:r>
      </w:ins>
      <w:del w:id="173" w:author="Joseph Hilgard" w:date="2016-06-16T12:18:00Z">
        <w:r w:rsidRPr="00C135D7" w:rsidDel="00874993">
          <w:rPr>
            <w:rFonts w:ascii="Times New Roman" w:hAnsi="Times New Roman" w:cs="Times New Roman"/>
            <w:sz w:val="24"/>
            <w:szCs w:val="24"/>
          </w:rPr>
          <w:delText>with perfect precision</w:delText>
        </w:r>
      </w:del>
      <w:r w:rsidRPr="00C135D7">
        <w:rPr>
          <w:rFonts w:ascii="Times New Roman" w:hAnsi="Times New Roman" w:cs="Times New Roman"/>
          <w:sz w:val="24"/>
          <w:szCs w:val="24"/>
        </w:rPr>
        <w:t>. Two meta-regression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estimators are the Precision-Effect Test (PET) and Precision-Effect Estimate with</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Standard Error (PEESE) (Stanley &amp; Doucouliagos, 2014).</w:t>
      </w:r>
      <w:r w:rsidR="00A42274" w:rsidRPr="00C135D7">
        <w:rPr>
          <w:rFonts w:ascii="Times New Roman" w:hAnsi="Times New Roman" w:cs="Times New Roman"/>
          <w:sz w:val="24"/>
          <w:szCs w:val="24"/>
        </w:rPr>
        <w:t xml:space="preserve"> </w:t>
      </w:r>
    </w:p>
    <w:p w14:paraId="7434A8AD" w14:textId="48E84F1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In PET, a weighted </w:t>
      </w:r>
      <w:r w:rsidRPr="00C135D7">
        <w:rPr>
          <w:rFonts w:ascii="Times New Roman" w:hAnsi="Times New Roman" w:cs="Times New Roman"/>
          <w:i/>
          <w:iCs/>
          <w:sz w:val="24"/>
          <w:szCs w:val="24"/>
        </w:rPr>
        <w:t xml:space="preserve">linear </w:t>
      </w:r>
      <w:r w:rsidRPr="00C135D7">
        <w:rPr>
          <w:rFonts w:ascii="Times New Roman" w:hAnsi="Times New Roman" w:cs="Times New Roman"/>
          <w:sz w:val="24"/>
          <w:szCs w:val="24"/>
        </w:rPr>
        <w:t>regression is fit to describe the relationship between effect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size</w:t>
      </w:r>
      <w:ins w:id="174" w:author="Joseph Hilgard" w:date="2016-06-16T12:18: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75" w:author="Joseph Hilgard" w:date="2016-06-16T12:18:00Z">
        <w:r w:rsidRPr="00C135D7" w:rsidDel="00874993">
          <w:rPr>
            <w:rFonts w:ascii="Times New Roman" w:hAnsi="Times New Roman" w:cs="Times New Roman"/>
            <w:sz w:val="24"/>
            <w:szCs w:val="24"/>
          </w:rPr>
          <w:delText>precision</w:delText>
        </w:r>
      </w:del>
      <w:ins w:id="176" w:author="Joseph Hilgard" w:date="2016-06-16T12:18: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as in the Egger regression test. Unlike Egger’s test, which </w:t>
      </w:r>
      <w:r w:rsidRPr="00C135D7">
        <w:rPr>
          <w:rFonts w:ascii="Times New Roman" w:hAnsi="Times New Roman" w:cs="Times New Roman"/>
          <w:sz w:val="24"/>
          <w:szCs w:val="24"/>
        </w:rPr>
        <w:lastRenderedPageBreak/>
        <w:t>considers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slope of this regression, PET considers the intercept of this regression. This</w:t>
      </w:r>
      <w:del w:id="177" w:author="Joe" w:date="2016-06-17T00:46:00Z">
        <w:r w:rsidRPr="00C135D7" w:rsidDel="00F365A8">
          <w:rPr>
            <w:rFonts w:ascii="Times New Roman" w:hAnsi="Times New Roman" w:cs="Times New Roman"/>
            <w:sz w:val="24"/>
            <w:szCs w:val="24"/>
          </w:rPr>
          <w:delText xml:space="preserve"> represents an</w:delText>
        </w:r>
      </w:del>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extrapolat</w:t>
      </w:r>
      <w:ins w:id="178" w:author="Joe" w:date="2016-06-17T00:46:00Z">
        <w:r w:rsidR="00F365A8">
          <w:rPr>
            <w:rFonts w:ascii="Times New Roman" w:hAnsi="Times New Roman" w:cs="Times New Roman"/>
            <w:sz w:val="24"/>
            <w:szCs w:val="24"/>
          </w:rPr>
          <w:t>es</w:t>
        </w:r>
      </w:ins>
      <w:del w:id="179" w:author="Joe" w:date="2016-06-17T00:46:00Z">
        <w:r w:rsidRPr="00C135D7" w:rsidDel="00F365A8">
          <w:rPr>
            <w:rFonts w:ascii="Times New Roman" w:hAnsi="Times New Roman" w:cs="Times New Roman"/>
            <w:sz w:val="24"/>
            <w:szCs w:val="24"/>
          </w:rPr>
          <w:delText>ion</w:delText>
        </w:r>
      </w:del>
      <w:r w:rsidRPr="00C135D7">
        <w:rPr>
          <w:rFonts w:ascii="Times New Roman" w:hAnsi="Times New Roman" w:cs="Times New Roman"/>
          <w:sz w:val="24"/>
          <w:szCs w:val="24"/>
        </w:rPr>
        <w:t xml:space="preserve"> from the available data to estimate what the effect would be in a</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hypothetical study with perfect precision. When there is minimal bias, there is minimal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When there is no underlying effect, published studies tend to lie on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boundary between statistical significance and nonsignificance, forming a linear relationship</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between sample size and precision. Thus, PET performs well at estimating effects when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underlying effect is approximately zero. However, PET performs less well when there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effect. When there is an underlying effect, small studies will be censored by</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bias, but most large studies will find statistical significance and be unaffected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by bias. PET will fail to model this nuance and risks underestimating the size of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(Stanley &amp; Doucouliagos, 2014).</w:t>
      </w:r>
    </w:p>
    <w:p w14:paraId="2337DF8C" w14:textId="4F52AFDC" w:rsidR="000A12B8" w:rsidRPr="00C135D7" w:rsidDel="006F65DF" w:rsidRDefault="000A12B8" w:rsidP="00C135D7">
      <w:pPr>
        <w:autoSpaceDE w:val="0"/>
        <w:autoSpaceDN w:val="0"/>
        <w:adjustRightInd w:val="0"/>
        <w:spacing w:after="0" w:line="480" w:lineRule="auto"/>
        <w:ind w:firstLine="720"/>
        <w:rPr>
          <w:del w:id="180" w:author="Joe Hilgard" w:date="2016-06-27T13:04:00Z"/>
          <w:rFonts w:ascii="Times New Roman" w:hAnsi="Times New Roman" w:cs="Times New Roman"/>
          <w:sz w:val="24"/>
          <w:szCs w:val="24"/>
        </w:rPr>
      </w:pPr>
      <w:r w:rsidRPr="00C135D7">
        <w:rPr>
          <w:rFonts w:ascii="Times New Roman" w:hAnsi="Times New Roman" w:cs="Times New Roman"/>
          <w:sz w:val="24"/>
          <w:szCs w:val="24"/>
        </w:rPr>
        <w:t>A second meta-regression estimator, PEESE, is intended to address this problem.</w:t>
      </w:r>
      <w:r w:rsidR="00A42274" w:rsidRPr="00C135D7">
        <w:rPr>
          <w:rFonts w:ascii="Times New Roman" w:hAnsi="Times New Roman" w:cs="Times New Roman"/>
          <w:sz w:val="24"/>
          <w:szCs w:val="24"/>
        </w:rPr>
        <w:t xml:space="preserve"> </w:t>
      </w:r>
      <w:commentRangeStart w:id="181"/>
      <w:r w:rsidRPr="00C135D7">
        <w:rPr>
          <w:rFonts w:ascii="Times New Roman" w:hAnsi="Times New Roman" w:cs="Times New Roman"/>
          <w:sz w:val="24"/>
          <w:szCs w:val="24"/>
        </w:rPr>
        <w:t xml:space="preserve">PEESE fits a weighted </w:t>
      </w:r>
      <w:r w:rsidRPr="00C135D7">
        <w:rPr>
          <w:rFonts w:ascii="Times New Roman" w:hAnsi="Times New Roman" w:cs="Times New Roman"/>
          <w:i/>
          <w:iCs/>
          <w:sz w:val="24"/>
          <w:szCs w:val="24"/>
        </w:rPr>
        <w:t xml:space="preserve">quadratic </w:t>
      </w:r>
      <w:r w:rsidRPr="00C135D7">
        <w:rPr>
          <w:rFonts w:ascii="Times New Roman" w:hAnsi="Times New Roman" w:cs="Times New Roman"/>
          <w:sz w:val="24"/>
          <w:szCs w:val="24"/>
        </w:rPr>
        <w:t>relationship between effect size</w:t>
      </w:r>
      <w:ins w:id="182" w:author="Joseph Hilgard" w:date="2016-06-16T12:19:00Z">
        <w:r w:rsidR="00874993">
          <w:rPr>
            <w:rFonts w:ascii="Times New Roman" w:hAnsi="Times New Roman" w:cs="Times New Roman"/>
            <w:sz w:val="24"/>
            <w:szCs w:val="24"/>
          </w:rPr>
          <w:t>s</w:t>
        </w:r>
      </w:ins>
      <w:r w:rsidRPr="00C135D7">
        <w:rPr>
          <w:rFonts w:ascii="Times New Roman" w:hAnsi="Times New Roman" w:cs="Times New Roman"/>
          <w:sz w:val="24"/>
          <w:szCs w:val="24"/>
        </w:rPr>
        <w:t xml:space="preserve"> and </w:t>
      </w:r>
      <w:del w:id="183" w:author="Joseph Hilgard" w:date="2016-06-16T12:19:00Z">
        <w:r w:rsidRPr="00C135D7" w:rsidDel="00874993">
          <w:rPr>
            <w:rFonts w:ascii="Times New Roman" w:hAnsi="Times New Roman" w:cs="Times New Roman"/>
            <w:sz w:val="24"/>
            <w:szCs w:val="24"/>
          </w:rPr>
          <w:delText>precision</w:delText>
        </w:r>
      </w:del>
      <w:ins w:id="184" w:author="Joseph Hilgard" w:date="2016-06-16T12:19:00Z">
        <w:r w:rsidR="00874993">
          <w:rPr>
            <w:rFonts w:ascii="Times New Roman" w:hAnsi="Times New Roman" w:cs="Times New Roman"/>
            <w:sz w:val="24"/>
            <w:szCs w:val="24"/>
          </w:rPr>
          <w:t>standard errors</w:t>
        </w:r>
      </w:ins>
      <w:r w:rsidRPr="00C135D7">
        <w:rPr>
          <w:rFonts w:ascii="Times New Roman" w:hAnsi="Times New Roman" w:cs="Times New Roman"/>
          <w:sz w:val="24"/>
          <w:szCs w:val="24"/>
        </w:rPr>
        <w:t>.</w:t>
      </w:r>
      <w:commentRangeEnd w:id="181"/>
      <w:r w:rsidR="00DF0008">
        <w:rPr>
          <w:rStyle w:val="CommentReference"/>
        </w:rPr>
        <w:commentReference w:id="181"/>
      </w:r>
      <w:r w:rsidRPr="00C135D7">
        <w:rPr>
          <w:rFonts w:ascii="Times New Roman" w:hAnsi="Times New Roman" w:cs="Times New Roman"/>
          <w:sz w:val="24"/>
          <w:szCs w:val="24"/>
        </w:rPr>
        <w:t xml:space="preserve"> </w:t>
      </w:r>
      <w:ins w:id="185" w:author="Joe Hilgard" w:date="2016-06-24T16:22:00Z">
        <w:r w:rsidR="00D74F14">
          <w:rPr>
            <w:rFonts w:ascii="Times New Roman" w:hAnsi="Times New Roman" w:cs="Times New Roman"/>
            <w:sz w:val="24"/>
            <w:szCs w:val="24"/>
          </w:rPr>
          <w:t xml:space="preserve">This prevents the underestimation of nonzero effects by </w:t>
        </w:r>
      </w:ins>
      <w:del w:id="186" w:author="Joe Hilgard" w:date="2016-06-24T16:22:00Z">
        <w:r w:rsidRPr="00C135D7" w:rsidDel="00D74F14">
          <w:rPr>
            <w:rFonts w:ascii="Times New Roman" w:hAnsi="Times New Roman" w:cs="Times New Roman"/>
            <w:sz w:val="24"/>
            <w:szCs w:val="24"/>
          </w:rPr>
          <w:delText>The</w:delText>
        </w:r>
        <w:r w:rsidR="00A42274"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 xml:space="preserve">resulting curve </w:delText>
        </w:r>
      </w:del>
      <w:r w:rsidRPr="00C135D7">
        <w:rPr>
          <w:rFonts w:ascii="Times New Roman" w:hAnsi="Times New Roman" w:cs="Times New Roman"/>
          <w:sz w:val="24"/>
          <w:szCs w:val="24"/>
        </w:rPr>
        <w:t>model</w:t>
      </w:r>
      <w:ins w:id="187" w:author="Joe Hilgard" w:date="2016-06-24T16:22:00Z">
        <w:r w:rsidR="00D74F14">
          <w:rPr>
            <w:rFonts w:ascii="Times New Roman" w:hAnsi="Times New Roman" w:cs="Times New Roman"/>
            <w:sz w:val="24"/>
            <w:szCs w:val="24"/>
          </w:rPr>
          <w:t>ing</w:t>
        </w:r>
      </w:ins>
      <w:del w:id="188" w:author="Joe Hilgard" w:date="2016-06-24T16:22:00Z">
        <w:r w:rsidRPr="00C135D7" w:rsidDel="00D74F14">
          <w:rPr>
            <w:rFonts w:ascii="Times New Roman" w:hAnsi="Times New Roman" w:cs="Times New Roman"/>
            <w:sz w:val="24"/>
            <w:szCs w:val="24"/>
          </w:rPr>
          <w:delText>s</w:delText>
        </w:r>
      </w:del>
      <w:r w:rsidRPr="00C135D7">
        <w:rPr>
          <w:rFonts w:ascii="Times New Roman" w:hAnsi="Times New Roman" w:cs="Times New Roman"/>
          <w:sz w:val="24"/>
          <w:szCs w:val="24"/>
        </w:rPr>
        <w:t xml:space="preserve"> bias as being stronger </w:t>
      </w:r>
      <w:del w:id="189" w:author="Joe Hilgard" w:date="2016-06-24T16:22:00Z">
        <w:r w:rsidRPr="00C135D7" w:rsidDel="00D74F14">
          <w:rPr>
            <w:rFonts w:ascii="Times New Roman" w:hAnsi="Times New Roman" w:cs="Times New Roman"/>
            <w:sz w:val="24"/>
            <w:szCs w:val="24"/>
          </w:rPr>
          <w:delText>in the lower part of the funnel but reduced as</w:delText>
        </w:r>
        <w:r w:rsidR="00A42274"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the studies become better-powered and less subject to censoring</w:delText>
        </w:r>
      </w:del>
      <w:ins w:id="190" w:author="Joe Hilgard" w:date="2016-06-24T16:22:00Z">
        <w:r w:rsidR="00D74F14">
          <w:rPr>
            <w:rFonts w:ascii="Times New Roman" w:hAnsi="Times New Roman" w:cs="Times New Roman"/>
            <w:sz w:val="24"/>
            <w:szCs w:val="24"/>
          </w:rPr>
          <w:t xml:space="preserve">among low-precision studies than </w:t>
        </w:r>
      </w:ins>
      <w:ins w:id="191" w:author="Joe Hilgard" w:date="2016-06-24T16:23:00Z">
        <w:r w:rsidR="00D74F14">
          <w:rPr>
            <w:rFonts w:ascii="Times New Roman" w:hAnsi="Times New Roman" w:cs="Times New Roman"/>
            <w:sz w:val="24"/>
            <w:szCs w:val="24"/>
          </w:rPr>
          <w:t xml:space="preserve">among </w:t>
        </w:r>
      </w:ins>
      <w:ins w:id="192" w:author="Joe Hilgard" w:date="2016-06-24T16:22:00Z">
        <w:r w:rsidR="00D74F14">
          <w:rPr>
            <w:rFonts w:ascii="Times New Roman" w:hAnsi="Times New Roman" w:cs="Times New Roman"/>
            <w:sz w:val="24"/>
            <w:szCs w:val="24"/>
          </w:rPr>
          <w:t xml:space="preserve">high-precision studies; </w:t>
        </w:r>
      </w:ins>
      <w:ins w:id="193" w:author="Joe Hilgard" w:date="2016-06-24T16:23:00Z">
        <w:r w:rsidR="00D74F14">
          <w:rPr>
            <w:rFonts w:ascii="Times New Roman" w:hAnsi="Times New Roman" w:cs="Times New Roman"/>
            <w:sz w:val="24"/>
            <w:szCs w:val="24"/>
          </w:rPr>
          <w:t>thus, high-precision studies are treated as relatively unbiased, as they are assumed to reliably detect the effect</w:t>
        </w:r>
      </w:ins>
      <w:r w:rsidRPr="00C135D7">
        <w:rPr>
          <w:rFonts w:ascii="Times New Roman" w:hAnsi="Times New Roman" w:cs="Times New Roman"/>
          <w:sz w:val="24"/>
          <w:szCs w:val="24"/>
        </w:rPr>
        <w:t>. Again, in the absence of</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 adjustment is minimal. </w:t>
      </w:r>
      <w:commentRangeStart w:id="194"/>
      <w:r w:rsidRPr="00C135D7">
        <w:rPr>
          <w:rFonts w:ascii="Times New Roman" w:hAnsi="Times New Roman" w:cs="Times New Roman"/>
          <w:sz w:val="24"/>
          <w:szCs w:val="24"/>
        </w:rPr>
        <w:t>PEESE is less likely than PET to underestimate nonzero</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but risks overestimating the size of null effects (Stanley &amp; Doucouliagos, 2014).</w:t>
      </w:r>
      <w:commentRangeEnd w:id="194"/>
      <w:ins w:id="195" w:author="Joe Hilgard" w:date="2016-06-27T13:04:00Z">
        <w:r w:rsidR="006F65DF">
          <w:rPr>
            <w:rFonts w:ascii="Times New Roman" w:hAnsi="Times New Roman" w:cs="Times New Roman"/>
            <w:sz w:val="24"/>
            <w:szCs w:val="24"/>
          </w:rPr>
          <w:t xml:space="preserve"> </w:t>
        </w:r>
      </w:ins>
      <w:del w:id="196" w:author="Joe Hilgard" w:date="2016-06-27T13:11:00Z">
        <w:r w:rsidR="00DF0008" w:rsidDel="006F65DF">
          <w:rPr>
            <w:rStyle w:val="CommentReference"/>
          </w:rPr>
          <w:commentReference w:id="194"/>
        </w:r>
      </w:del>
    </w:p>
    <w:p w14:paraId="3187CA8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Because PET underestimates nonzero effects and PEESE overestimates null effects,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sometimes PET and PEESE are combined as a two-step conditional PET-PEESE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procedure. If PET detects a significant effect, the PEESE estimate is used; if PET does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detect a significant effect, the PET estimate is used. Although this approach would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seem to make use of the </w:t>
      </w:r>
      <w:r w:rsidRPr="00C135D7">
        <w:rPr>
          <w:rFonts w:ascii="Times New Roman" w:hAnsi="Times New Roman" w:cs="Times New Roman"/>
          <w:sz w:val="24"/>
          <w:szCs w:val="24"/>
        </w:rPr>
        <w:lastRenderedPageBreak/>
        <w:t>estimators’ complementary strengths and weaknesses, this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may be exceedingly conservative, as PET has questionable statistical power for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detection of effects (Gervais, 2015). When PET’s power is poor, conditional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PET-PEESE tends to underestimate effects, as only PET is ever applied. For this reason,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we report both PET and PEESE. When the PET estimate is significant, the PEESE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should be favored, but when it is not significant, one should not necessarily favor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PET over PEESE, as non-significant results do not guarantee the truth of the null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hypothesis. </w:t>
      </w:r>
      <w:commentRangeStart w:id="197"/>
      <w:r w:rsidRPr="00C135D7">
        <w:rPr>
          <w:rFonts w:ascii="Times New Roman" w:hAnsi="Times New Roman" w:cs="Times New Roman"/>
          <w:sz w:val="24"/>
          <w:szCs w:val="24"/>
        </w:rPr>
        <w:t>Caution is also necessary in conditions of heterogeneity, under which the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performance of PET and PEESE will degrade.</w:t>
      </w:r>
      <w:commentRangeEnd w:id="197"/>
      <w:r w:rsidR="00874993">
        <w:rPr>
          <w:rStyle w:val="CommentReference"/>
        </w:rPr>
        <w:commentReference w:id="197"/>
      </w:r>
    </w:p>
    <w:p w14:paraId="4170D676" w14:textId="4E64678F" w:rsidR="000A12B8" w:rsidRPr="00C135D7" w:rsidRDefault="00DF0008" w:rsidP="00C135D7">
      <w:pPr>
        <w:autoSpaceDE w:val="0"/>
        <w:autoSpaceDN w:val="0"/>
        <w:adjustRightInd w:val="0"/>
        <w:spacing w:after="0" w:line="480" w:lineRule="auto"/>
        <w:ind w:firstLine="720"/>
        <w:rPr>
          <w:rFonts w:ascii="Times New Roman" w:hAnsi="Times New Roman" w:cs="Times New Roman"/>
          <w:sz w:val="24"/>
          <w:szCs w:val="24"/>
        </w:rPr>
      </w:pPr>
      <w:ins w:id="198" w:author="Joe" w:date="2016-06-15T08:13:00Z">
        <w:r>
          <w:rPr>
            <w:rFonts w:ascii="Times New Roman" w:hAnsi="Times New Roman" w:cs="Times New Roman"/>
            <w:sz w:val="24"/>
            <w:szCs w:val="24"/>
          </w:rPr>
          <w:t xml:space="preserve">As one case study, </w:t>
        </w:r>
      </w:ins>
      <w:del w:id="199" w:author="Joe" w:date="2016-06-15T08:13:00Z">
        <w:r w:rsidR="000A12B8" w:rsidRPr="00C135D7" w:rsidDel="00DF0008">
          <w:rPr>
            <w:rFonts w:ascii="Times New Roman" w:hAnsi="Times New Roman" w:cs="Times New Roman"/>
            <w:sz w:val="24"/>
            <w:szCs w:val="24"/>
          </w:rPr>
          <w:delText>T</w:delText>
        </w:r>
      </w:del>
      <w:ins w:id="200" w:author="Joe" w:date="2016-06-15T08:13:00Z">
        <w:r>
          <w:rPr>
            <w:rFonts w:ascii="Times New Roman" w:hAnsi="Times New Roman" w:cs="Times New Roman"/>
            <w:sz w:val="24"/>
            <w:szCs w:val="24"/>
          </w:rPr>
          <w:t>t</w:t>
        </w:r>
      </w:ins>
      <w:r w:rsidR="000A12B8" w:rsidRPr="00C135D7">
        <w:rPr>
          <w:rFonts w:ascii="Times New Roman" w:hAnsi="Times New Roman" w:cs="Times New Roman"/>
          <w:sz w:val="24"/>
          <w:szCs w:val="24"/>
        </w:rPr>
        <w:t>hese meta-regression techniques have been previously applied by Carter and</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McCullough (2014) to inspect the amount of evidence for “ego depletion,” the phenomenon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of fatigue in self-control. They found that after adjusting for small-study effects,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PET-PEESE suggested an absence of evidence for the phenomenon. The authors therefore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recommended a large-sample pr</w:t>
      </w:r>
      <w:r w:rsidR="00A42274" w:rsidRPr="00C135D7">
        <w:rPr>
          <w:rFonts w:ascii="Times New Roman" w:hAnsi="Times New Roman" w:cs="Times New Roman"/>
          <w:sz w:val="24"/>
          <w:szCs w:val="24"/>
        </w:rPr>
        <w:t>e-registered replication effort</w:t>
      </w:r>
      <w:del w:id="201" w:author="Joe" w:date="2016-06-15T08:13:00Z">
        <w:r w:rsidR="00A42274" w:rsidRPr="00C135D7" w:rsidDel="00945878">
          <w:rPr>
            <w:rFonts w:ascii="Times New Roman" w:hAnsi="Times New Roman" w:cs="Times New Roman"/>
            <w:sz w:val="24"/>
            <w:szCs w:val="24"/>
          </w:rPr>
          <w:delText>.</w:delText>
        </w:r>
        <w:r w:rsidR="000A12B8" w:rsidRPr="00C135D7" w:rsidDel="00945878">
          <w:rPr>
            <w:rFonts w:ascii="Times New Roman" w:hAnsi="Times New Roman" w:cs="Times New Roman"/>
            <w:sz w:val="24"/>
            <w:szCs w:val="24"/>
          </w:rPr>
          <w:delText xml:space="preserve"> </w:delText>
        </w:r>
        <w:r w:rsidR="00A42274" w:rsidRPr="00C135D7" w:rsidDel="00945878">
          <w:rPr>
            <w:rFonts w:ascii="Times New Roman" w:hAnsi="Times New Roman" w:cs="Times New Roman"/>
            <w:sz w:val="24"/>
            <w:szCs w:val="24"/>
          </w:rPr>
          <w:delText>This replication effort</w:delText>
        </w:r>
      </w:del>
      <w:ins w:id="202" w:author="Joe" w:date="2016-06-15T08:13:00Z">
        <w:r w:rsidR="00945878">
          <w:rPr>
            <w:rFonts w:ascii="Times New Roman" w:hAnsi="Times New Roman" w:cs="Times New Roman"/>
            <w:sz w:val="24"/>
            <w:szCs w:val="24"/>
          </w:rPr>
          <w:t>, which</w:t>
        </w:r>
      </w:ins>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found no evidence of</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ego depletion (Hagger et al., in press).</w:t>
      </w:r>
    </w:p>
    <w:p w14:paraId="20E042AA" w14:textId="40E5F5C0" w:rsidR="00DA515D"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i/>
          <w:iCs/>
          <w:sz w:val="24"/>
          <w:szCs w:val="24"/>
        </w:rPr>
        <w:t>P</w:t>
      </w:r>
      <w:r w:rsidR="000A12B8" w:rsidRPr="00C135D7">
        <w:rPr>
          <w:rFonts w:ascii="Times New Roman" w:hAnsi="Times New Roman" w:cs="Times New Roman"/>
          <w:b/>
          <w:bCs/>
          <w:i/>
          <w:iCs/>
          <w:sz w:val="24"/>
          <w:szCs w:val="24"/>
        </w:rPr>
        <w:t xml:space="preserve">-Curve. </w:t>
      </w:r>
      <w:r w:rsidR="000A12B8" w:rsidRPr="00C135D7">
        <w:rPr>
          <w:rFonts w:ascii="Times New Roman" w:hAnsi="Times New Roman" w:cs="Times New Roman"/>
          <w:sz w:val="24"/>
          <w:szCs w:val="24"/>
        </w:rPr>
        <w:t xml:space="preserve">Another novel technique for accounting for small-study effects is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(Simonsohn et al., 2014a, 2014b)</w:t>
      </w:r>
      <w:del w:id="203" w:author="Joe" w:date="2016-06-15T08:14:00Z">
        <w:r w:rsidR="000A12B8" w:rsidRPr="00C135D7" w:rsidDel="00945878">
          <w:rPr>
            <w:rFonts w:ascii="Times New Roman" w:hAnsi="Times New Roman" w:cs="Times New Roman"/>
            <w:sz w:val="24"/>
            <w:szCs w:val="24"/>
          </w:rPr>
          <w:delText xml:space="preserve">. The </w:delText>
        </w:r>
        <w:r w:rsidR="000A12B8" w:rsidRPr="00C135D7" w:rsidDel="00945878">
          <w:rPr>
            <w:rFonts w:ascii="Times New Roman" w:hAnsi="Times New Roman" w:cs="Times New Roman"/>
            <w:i/>
            <w:iCs/>
            <w:sz w:val="24"/>
            <w:szCs w:val="24"/>
          </w:rPr>
          <w:delText>p</w:delText>
        </w:r>
        <w:r w:rsidR="000A12B8" w:rsidRPr="00C135D7" w:rsidDel="00945878">
          <w:rPr>
            <w:rFonts w:ascii="Times New Roman" w:hAnsi="Times New Roman" w:cs="Times New Roman"/>
            <w:sz w:val="24"/>
            <w:szCs w:val="24"/>
          </w:rPr>
          <w:delText>-curve technique</w:delText>
        </w:r>
      </w:del>
      <w:ins w:id="204" w:author="Joe" w:date="2016-06-15T08:14:00Z">
        <w:r w:rsidR="00945878">
          <w:rPr>
            <w:rFonts w:ascii="Times New Roman" w:hAnsi="Times New Roman" w:cs="Times New Roman"/>
            <w:sz w:val="24"/>
            <w:szCs w:val="24"/>
          </w:rPr>
          <w:t>, which</w:t>
        </w:r>
      </w:ins>
      <w:r w:rsidR="000A12B8" w:rsidRPr="00C135D7">
        <w:rPr>
          <w:rFonts w:ascii="Times New Roman" w:hAnsi="Times New Roman" w:cs="Times New Roman"/>
          <w:sz w:val="24"/>
          <w:szCs w:val="24"/>
        </w:rPr>
        <w:t xml:space="preserve"> estimates the underlying effect</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by inspecting the distribution of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When the null hypothesis is true</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0),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is flat: significant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are as likely to be less than .01 as they</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are between .04 and .05. When the null hypothesis is false,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becomes</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right-skewed such that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less than .01 are more common than are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between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.04 and .05. The degree of right skew is proportionate to the power of studies to detect an</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effect; larger sample sizes or effects will yield greater degrees of right skew. By considering</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-values and sample sizes of </w:t>
      </w:r>
      <w:r w:rsidR="000A12B8" w:rsidRPr="00C135D7">
        <w:rPr>
          <w:rFonts w:ascii="Times New Roman" w:hAnsi="Times New Roman" w:cs="Times New Roman"/>
          <w:sz w:val="24"/>
          <w:szCs w:val="24"/>
        </w:rPr>
        <w:lastRenderedPageBreak/>
        <w:t xml:space="preserve">significant studies,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can be used to generate a</w:t>
      </w:r>
      <w:r w:rsidR="00A42274"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maximum-likelihood estimate of the true effect size.</w:t>
      </w:r>
      <w:r w:rsidR="00A42274" w:rsidRPr="00C135D7">
        <w:rPr>
          <w:rFonts w:ascii="Times New Roman" w:hAnsi="Times New Roman" w:cs="Times New Roman"/>
          <w:sz w:val="24"/>
          <w:szCs w:val="24"/>
        </w:rPr>
        <w:t xml:space="preserve"> </w:t>
      </w:r>
    </w:p>
    <w:p w14:paraId="566A2669" w14:textId="3D222AFA"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One 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estimation is that questionable research practices </w:t>
      </w:r>
      <w:ins w:id="205" w:author="Joe" w:date="2016-06-15T08:14:00Z">
        <w:r w:rsidR="00212CD9">
          <w:rPr>
            <w:rFonts w:ascii="Times New Roman" w:hAnsi="Times New Roman" w:cs="Times New Roman"/>
            <w:sz w:val="24"/>
            <w:szCs w:val="24"/>
          </w:rPr>
          <w:t xml:space="preserve">may </w:t>
        </w:r>
      </w:ins>
      <w:r w:rsidRPr="00C135D7">
        <w:rPr>
          <w:rFonts w:ascii="Times New Roman" w:hAnsi="Times New Roman" w:cs="Times New Roman"/>
          <w:sz w:val="24"/>
          <w:szCs w:val="24"/>
        </w:rPr>
        <w:t>introduce</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into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The combination of right skew from fairly reported studies and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left skew from questionable studies results in a flatter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than would be found if all</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studies had been fairly reported. Thus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underestimate the true effect size in</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these circumstances. Aside from this weakness, simulation work suggests that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quite effective at estimating true effect sizes (Simonsohn et al., 2014a, 2014b). </w:t>
      </w:r>
    </w:p>
    <w:p w14:paraId="41505BE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weakness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is that studies with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above the .05 criterion are not considered,</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resulting in a substantial loss of information. Consequently, the approach can be inefficient,</w:t>
      </w:r>
      <w:r w:rsidR="00A42274" w:rsidRPr="00C135D7">
        <w:rPr>
          <w:rFonts w:ascii="Times New Roman" w:hAnsi="Times New Roman" w:cs="Times New Roman"/>
          <w:sz w:val="24"/>
          <w:szCs w:val="24"/>
        </w:rPr>
        <w:t xml:space="preserve"> </w:t>
      </w:r>
      <w:r w:rsidRPr="00C135D7">
        <w:rPr>
          <w:rFonts w:ascii="Times New Roman" w:hAnsi="Times New Roman" w:cs="Times New Roman"/>
          <w:sz w:val="24"/>
          <w:szCs w:val="24"/>
        </w:rPr>
        <w:t>especially when effect sizes are small or statistical significance is rare.</w:t>
      </w:r>
    </w:p>
    <w:p w14:paraId="42E21A30"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contrast to the funnel-plot-based tests and estimators, which are derived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relationship between sample size and effect size,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is a function of statistical power.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Thus, these estimators will perform differently given heterogeneous effect sizes and </w:t>
      </w:r>
      <w:r w:rsidRPr="00C135D7">
        <w:rPr>
          <w:rFonts w:ascii="Times New Roman" w:hAnsi="Times New Roman" w:cs="Times New Roman"/>
          <w:i/>
          <w:iCs/>
          <w:sz w:val="24"/>
          <w:szCs w:val="24"/>
        </w:rPr>
        <w:t>a priori</w:t>
      </w:r>
      <w:r w:rsidR="00DA515D"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power analysis. Whereas funnel plots will detect small-study effects in this scenario,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spuriously suggesting research bias,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will find that the significant studies ar</w:t>
      </w:r>
      <w:r w:rsidR="00DA515D" w:rsidRPr="00C135D7">
        <w:rPr>
          <w:rFonts w:ascii="Times New Roman" w:hAnsi="Times New Roman" w:cs="Times New Roman"/>
          <w:sz w:val="24"/>
          <w:szCs w:val="24"/>
        </w:rPr>
        <w:t xml:space="preserve">e </w:t>
      </w:r>
      <w:r w:rsidRPr="00C135D7">
        <w:rPr>
          <w:rFonts w:ascii="Times New Roman" w:hAnsi="Times New Roman" w:cs="Times New Roman"/>
          <w:sz w:val="24"/>
          <w:szCs w:val="24"/>
        </w:rPr>
        <w:t>appropriately powered.</w:t>
      </w:r>
      <w:r w:rsidR="00DA515D" w:rsidRPr="00C135D7">
        <w:rPr>
          <w:rStyle w:val="FootnoteReference"/>
          <w:rFonts w:ascii="Times New Roman" w:hAnsi="Times New Roman" w:cs="Times New Roman"/>
          <w:sz w:val="24"/>
          <w:szCs w:val="24"/>
        </w:rPr>
        <w:footnoteReference w:id="1"/>
      </w:r>
    </w:p>
    <w:p w14:paraId="77136D8A" w14:textId="13765340" w:rsidR="000A12B8" w:rsidRPr="00647C44"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Heterogeneity can nonetheless influence effect size estimation using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considers only the statistically significant results, and studies with greater underlying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more likely to attain statistical significance. This can cause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to estimate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larger effect size than does naïve meta-analysis, as the naïve analysis considers all studies,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considers only the statistically-significant</w:t>
      </w:r>
      <w:ins w:id="206" w:author="Joe" w:date="2016-06-19T11:48:00Z">
        <w:r w:rsidR="00647C44">
          <w:rPr>
            <w:rFonts w:ascii="Times New Roman" w:hAnsi="Times New Roman" w:cs="Times New Roman"/>
            <w:sz w:val="24"/>
            <w:szCs w:val="24"/>
          </w:rPr>
          <w:t xml:space="preserve"> studies</w:t>
        </w:r>
      </w:ins>
      <w:del w:id="207" w:author="Joe" w:date="2016-06-19T11:48:00Z">
        <w:r w:rsidRPr="00C135D7" w:rsidDel="00647C44">
          <w:rPr>
            <w:rFonts w:ascii="Times New Roman" w:hAnsi="Times New Roman" w:cs="Times New Roman"/>
            <w:sz w:val="24"/>
            <w:szCs w:val="24"/>
          </w:rPr>
          <w:delText xml:space="preserve"> ones</w:delText>
        </w:r>
      </w:del>
      <w:r w:rsidRPr="00C135D7">
        <w:rPr>
          <w:rFonts w:ascii="Times New Roman" w:hAnsi="Times New Roman" w:cs="Times New Roman"/>
          <w:sz w:val="24"/>
          <w:szCs w:val="24"/>
        </w:rPr>
        <w:t>.</w:t>
      </w:r>
      <w:ins w:id="208" w:author="Joe" w:date="2016-06-19T11:49:00Z">
        <w:r w:rsidR="00647C44">
          <w:rPr>
            <w:rFonts w:ascii="Times New Roman" w:hAnsi="Times New Roman" w:cs="Times New Roman"/>
            <w:sz w:val="24"/>
            <w:szCs w:val="24"/>
          </w:rPr>
          <w:t xml:space="preserve"> </w:t>
        </w:r>
      </w:ins>
      <w:ins w:id="209" w:author="Joe" w:date="2016-06-19T11:50:00Z">
        <w:r w:rsidR="00647C44">
          <w:rPr>
            <w:rFonts w:ascii="Times New Roman" w:hAnsi="Times New Roman" w:cs="Times New Roman"/>
            <w:sz w:val="24"/>
            <w:szCs w:val="24"/>
          </w:rPr>
          <w:t xml:space="preserve">Van Aert, Wicherts, and van Assen (in press) caution that this </w:t>
        </w:r>
      </w:ins>
      <w:ins w:id="210" w:author="Joe" w:date="2016-06-19T11:51:00Z">
        <w:r w:rsidR="00647C44">
          <w:rPr>
            <w:rFonts w:ascii="Times New Roman" w:hAnsi="Times New Roman" w:cs="Times New Roman"/>
            <w:sz w:val="24"/>
            <w:szCs w:val="24"/>
          </w:rPr>
          <w:t xml:space="preserve">will lead </w:t>
        </w:r>
        <w:r w:rsidR="00647C44">
          <w:rPr>
            <w:rFonts w:ascii="Times New Roman" w:hAnsi="Times New Roman" w:cs="Times New Roman"/>
            <w:i/>
            <w:sz w:val="24"/>
            <w:szCs w:val="24"/>
          </w:rPr>
          <w:t>p</w:t>
        </w:r>
        <w:r w:rsidR="00647C44">
          <w:rPr>
            <w:rFonts w:ascii="Times New Roman" w:hAnsi="Times New Roman" w:cs="Times New Roman"/>
            <w:sz w:val="24"/>
            <w:szCs w:val="24"/>
          </w:rPr>
          <w:t>-curve to overestimate effect sizes under moderate to large heterogeneity.</w:t>
        </w:r>
      </w:ins>
    </w:p>
    <w:p w14:paraId="3F5E39A0" w14:textId="39FB82C8" w:rsidR="000A12B8" w:rsidRPr="00C135D7" w:rsidRDefault="00C04636" w:rsidP="00C135D7">
      <w:pPr>
        <w:autoSpaceDE w:val="0"/>
        <w:autoSpaceDN w:val="0"/>
        <w:adjustRightInd w:val="0"/>
        <w:spacing w:after="0" w:line="480" w:lineRule="auto"/>
        <w:ind w:firstLine="720"/>
        <w:rPr>
          <w:rFonts w:ascii="Times New Roman" w:hAnsi="Times New Roman" w:cs="Times New Roman"/>
          <w:sz w:val="24"/>
          <w:szCs w:val="24"/>
        </w:rPr>
      </w:pPr>
      <w:r w:rsidRPr="00C04636">
        <w:rPr>
          <w:rFonts w:ascii="Times New Roman" w:hAnsi="Times New Roman" w:cs="Times New Roman"/>
          <w:b/>
          <w:bCs/>
          <w:i/>
          <w:sz w:val="24"/>
          <w:szCs w:val="24"/>
        </w:rPr>
        <w:lastRenderedPageBreak/>
        <w:t>P</w:t>
      </w:r>
      <w:r w:rsidR="000A12B8" w:rsidRPr="00C04636">
        <w:rPr>
          <w:rFonts w:ascii="Times New Roman" w:hAnsi="Times New Roman" w:cs="Times New Roman"/>
          <w:b/>
          <w:bCs/>
          <w:i/>
          <w:sz w:val="24"/>
          <w:szCs w:val="24"/>
        </w:rPr>
        <w:t>-uniform.</w:t>
      </w:r>
      <w:r w:rsidR="000A12B8" w:rsidRPr="00C135D7">
        <w:rPr>
          <w:rFonts w:ascii="Times New Roman" w:hAnsi="Times New Roman" w:cs="Times New Roman"/>
          <w:b/>
          <w:bCs/>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is another power-based test and adjustment for bias (van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Assen et al., 2015).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 it considers only the statistically-significant results in</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meta-analysis. It attempts to find an underlying effect size for which the conditional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 distribution would be as close to uniform as pos</w:t>
      </w:r>
      <w:r w:rsidR="00DA515D" w:rsidRPr="00C135D7">
        <w:rPr>
          <w:rFonts w:ascii="Times New Roman" w:hAnsi="Times New Roman" w:cs="Times New Roman"/>
          <w:sz w:val="24"/>
          <w:szCs w:val="24"/>
        </w:rPr>
        <w:t>sible. That is, it looks for an e</w:t>
      </w:r>
      <w:r w:rsidR="000A12B8" w:rsidRPr="00C135D7">
        <w:rPr>
          <w:rFonts w:ascii="Times New Roman" w:hAnsi="Times New Roman" w:cs="Times New Roman"/>
          <w:sz w:val="24"/>
          <w:szCs w:val="24"/>
        </w:rPr>
        <w:t>ffect</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size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for which the null hypothesis </w:t>
      </w:r>
      <w:r w:rsidR="000A12B8" w:rsidRPr="00C135D7">
        <w:rPr>
          <w:rFonts w:ascii="Times New Roman" w:hAnsi="Times New Roman" w:cs="Times New Roman"/>
          <w:i/>
          <w:iCs/>
          <w:sz w:val="24"/>
          <w:szCs w:val="24"/>
        </w:rPr>
        <w:t>H</w:t>
      </w:r>
      <w:r w:rsidR="000A12B8" w:rsidRP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0A12B8" w:rsidRPr="00C135D7">
        <w:rPr>
          <w:rFonts w:ascii="Times New Roman" w:hAnsi="Times New Roman" w:cs="Times New Roman"/>
          <w:i/>
          <w:iCs/>
          <w:sz w:val="24"/>
          <w:szCs w:val="24"/>
        </w:rPr>
        <w:t xml:space="preserve"> </w:t>
      </w:r>
      <w:r w:rsidR="000A12B8" w:rsidRPr="00C135D7">
        <w:rPr>
          <w:rFonts w:ascii="Times New Roman" w:hAnsi="Times New Roman" w:cs="Times New Roman"/>
          <w:sz w:val="24"/>
          <w:szCs w:val="24"/>
        </w:rPr>
        <w:t xml:space="preserve">= </w:t>
      </w:r>
      <w:r w:rsidR="00547B6F">
        <w:rPr>
          <w:rFonts w:ascii="Times New Roman" w:hAnsi="Times New Roman" w:cs="Times New Roman"/>
          <w:sz w:val="24"/>
          <w:szCs w:val="24"/>
        </w:rPr>
        <w:t>δ</w:t>
      </w:r>
      <w:r w:rsidR="00547B6F">
        <w:rPr>
          <w:rFonts w:ascii="Times New Roman" w:hAnsi="Times New Roman" w:cs="Times New Roman"/>
          <w:sz w:val="24"/>
          <w:szCs w:val="24"/>
          <w:vertAlign w:val="subscript"/>
        </w:rPr>
        <w:t>0</w:t>
      </w:r>
      <w:r w:rsidR="000A12B8" w:rsidRPr="00C135D7">
        <w:rPr>
          <w:rFonts w:ascii="Times New Roman" w:hAnsi="Times New Roman" w:cs="Times New Roman"/>
          <w:sz w:val="24"/>
          <w:szCs w:val="24"/>
        </w:rPr>
        <w:t xml:space="preserve"> would generate an approximately uniform</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distribution of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-values. It also provides a test for publication bias by considering whether</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adjusted effect size is statistically significantly smaller than the naïve meta-analyti</w:t>
      </w:r>
      <w:r w:rsidR="00DA515D" w:rsidRPr="00C135D7">
        <w:rPr>
          <w:rFonts w:ascii="Times New Roman" w:hAnsi="Times New Roman" w:cs="Times New Roman"/>
          <w:sz w:val="24"/>
          <w:szCs w:val="24"/>
        </w:rPr>
        <w:t xml:space="preserve">c </w:t>
      </w:r>
      <w:r w:rsidR="000A12B8" w:rsidRPr="00C135D7">
        <w:rPr>
          <w:rFonts w:ascii="Times New Roman" w:hAnsi="Times New Roman" w:cs="Times New Roman"/>
          <w:sz w:val="24"/>
          <w:szCs w:val="24"/>
        </w:rPr>
        <w:t xml:space="preserve">estimate. Like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 xml:space="preserve">-curve, it only considers studies with </w:t>
      </w:r>
      <w:r w:rsidR="000A12B8" w:rsidRPr="00C135D7">
        <w:rPr>
          <w:rFonts w:ascii="Times New Roman" w:hAnsi="Times New Roman" w:cs="Times New Roman"/>
          <w:i/>
          <w:iCs/>
          <w:sz w:val="24"/>
          <w:szCs w:val="24"/>
        </w:rPr>
        <w:t>p &lt; .</w:t>
      </w:r>
      <w:r w:rsidR="000A12B8" w:rsidRPr="00C135D7">
        <w:rPr>
          <w:rFonts w:ascii="Times New Roman" w:hAnsi="Times New Roman" w:cs="Times New Roman"/>
          <w:sz w:val="24"/>
          <w:szCs w:val="24"/>
        </w:rPr>
        <w:t>05, and so may lose substantial</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information. </w:t>
      </w:r>
      <w:del w:id="211" w:author="Joe" w:date="2016-06-19T11:52:00Z">
        <w:r w:rsidR="000A12B8" w:rsidRPr="00C135D7" w:rsidDel="00647C44">
          <w:rPr>
            <w:rFonts w:ascii="Times New Roman" w:hAnsi="Times New Roman" w:cs="Times New Roman"/>
            <w:sz w:val="24"/>
            <w:szCs w:val="24"/>
          </w:rPr>
          <w:delText>It also assumes a fixed effect size and so may perform poorly under conditions</w:delText>
        </w:r>
        <w:r w:rsidR="00DA515D" w:rsidRPr="00C135D7" w:rsidDel="00647C44">
          <w:rPr>
            <w:rFonts w:ascii="Times New Roman" w:hAnsi="Times New Roman" w:cs="Times New Roman"/>
            <w:sz w:val="24"/>
            <w:szCs w:val="24"/>
          </w:rPr>
          <w:delText xml:space="preserve"> </w:delText>
        </w:r>
        <w:r w:rsidR="000A12B8" w:rsidRPr="00C135D7" w:rsidDel="00647C44">
          <w:rPr>
            <w:rFonts w:ascii="Times New Roman" w:hAnsi="Times New Roman" w:cs="Times New Roman"/>
            <w:sz w:val="24"/>
            <w:szCs w:val="24"/>
          </w:rPr>
          <w:delText>of heterogeneity.</w:delText>
        </w:r>
      </w:del>
      <w:ins w:id="212" w:author="Joe" w:date="2016-06-19T11:52:00Z">
        <w:r w:rsidR="00647C44">
          <w:rPr>
            <w:rFonts w:ascii="Times New Roman" w:hAnsi="Times New Roman" w:cs="Times New Roman"/>
            <w:sz w:val="24"/>
            <w:szCs w:val="24"/>
          </w:rPr>
          <w:t>It is also likely to overestimate effect sizes given heterogeneity (van Aert et al., in press).</w:t>
        </w:r>
      </w:ins>
      <w:ins w:id="213" w:author="Joe" w:date="2016-06-15T08:15:00Z">
        <w:r w:rsidR="00212CD9">
          <w:rPr>
            <w:rFonts w:ascii="Times New Roman" w:hAnsi="Times New Roman" w:cs="Times New Roman"/>
            <w:sz w:val="24"/>
            <w:szCs w:val="24"/>
          </w:rPr>
          <w:t xml:space="preserve"> </w:t>
        </w:r>
      </w:ins>
    </w:p>
    <w:p w14:paraId="1CD57795" w14:textId="44CF2F63" w:rsidR="000A12B8" w:rsidRPr="00C135D7" w:rsidDel="00E11A47" w:rsidRDefault="000A12B8" w:rsidP="00C135D7">
      <w:pPr>
        <w:autoSpaceDE w:val="0"/>
        <w:autoSpaceDN w:val="0"/>
        <w:adjustRightInd w:val="0"/>
        <w:spacing w:after="0" w:line="480" w:lineRule="auto"/>
        <w:ind w:firstLine="720"/>
        <w:rPr>
          <w:del w:id="214" w:author="Joseph Hilgard" w:date="2016-06-16T10:06:00Z"/>
          <w:rFonts w:ascii="Times New Roman" w:hAnsi="Times New Roman" w:cs="Times New Roman"/>
          <w:sz w:val="24"/>
          <w:szCs w:val="24"/>
        </w:rPr>
      </w:pPr>
      <w:del w:id="215" w:author="Joseph Hilgard" w:date="2016-06-16T10:06:00Z">
        <w:r w:rsidRPr="00C04636" w:rsidDel="00E11A47">
          <w:rPr>
            <w:rFonts w:ascii="Times New Roman" w:hAnsi="Times New Roman" w:cs="Times New Roman"/>
            <w:b/>
            <w:bCs/>
            <w:i/>
            <w:sz w:val="24"/>
            <w:szCs w:val="24"/>
          </w:rPr>
          <w:delText>Test for Excess Significance.</w:delText>
        </w:r>
        <w:r w:rsidRPr="00C135D7" w:rsidDel="00E11A47">
          <w:rPr>
            <w:rFonts w:ascii="Times New Roman" w:hAnsi="Times New Roman" w:cs="Times New Roman"/>
            <w:b/>
            <w:bCs/>
            <w:sz w:val="24"/>
            <w:szCs w:val="24"/>
          </w:rPr>
          <w:delText xml:space="preserve"> </w:delText>
        </w:r>
        <w:r w:rsidRPr="00C135D7" w:rsidDel="00E11A47">
          <w:rPr>
            <w:rFonts w:ascii="Times New Roman" w:hAnsi="Times New Roman" w:cs="Times New Roman"/>
            <w:sz w:val="24"/>
            <w:szCs w:val="24"/>
          </w:rPr>
          <w:delText>Another power-based test for publication bias is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the Test for Excess Significance (Ioannidis &amp; Trikalinos, 2007). This test estimates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expected studies with statistical significance given some anticipated effect size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(usually the naïve meta-analytic estimate), then compares that expectation against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number of observed significant results. A significant test suggests censoring of</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nonsignificant results or the manipulation of results into statistical significance.</w:delText>
        </w:r>
      </w:del>
    </w:p>
    <w:p w14:paraId="44595B68" w14:textId="3D91DBA2" w:rsidR="000A12B8" w:rsidRPr="00C135D7" w:rsidDel="00E11A47" w:rsidRDefault="000A12B8" w:rsidP="00C135D7">
      <w:pPr>
        <w:autoSpaceDE w:val="0"/>
        <w:autoSpaceDN w:val="0"/>
        <w:adjustRightInd w:val="0"/>
        <w:spacing w:after="0" w:line="480" w:lineRule="auto"/>
        <w:ind w:firstLine="720"/>
        <w:rPr>
          <w:del w:id="216" w:author="Joseph Hilgard" w:date="2016-06-16T10:06:00Z"/>
          <w:rFonts w:ascii="Times New Roman" w:hAnsi="Times New Roman" w:cs="Times New Roman"/>
          <w:sz w:val="24"/>
          <w:szCs w:val="24"/>
        </w:rPr>
      </w:pPr>
      <w:del w:id="217" w:author="Joseph Hilgard" w:date="2016-06-16T10:06:00Z">
        <w:r w:rsidRPr="00C135D7" w:rsidDel="00E11A47">
          <w:rPr>
            <w:rFonts w:ascii="Times New Roman" w:hAnsi="Times New Roman" w:cs="Times New Roman"/>
            <w:sz w:val="24"/>
            <w:szCs w:val="24"/>
          </w:rPr>
          <w:delText>This test has a number of weaknesses. It has poor statistical power (Ioannidis &amp;</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Trikalinos, 2007), and the validity of its </w:delText>
        </w:r>
        <w:r w:rsidRPr="00C135D7" w:rsidDel="00E11A47">
          <w:rPr>
            <w:rFonts w:ascii="Times New Roman" w:hAnsi="Times New Roman" w:cs="Times New Roman"/>
            <w:i/>
            <w:iCs/>
            <w:sz w:val="24"/>
            <w:szCs w:val="24"/>
          </w:rPr>
          <w:delText>p</w:delText>
        </w:r>
        <w:r w:rsidRPr="00C135D7" w:rsidDel="00E11A47">
          <w:rPr>
            <w:rFonts w:ascii="Times New Roman" w:hAnsi="Times New Roman" w:cs="Times New Roman"/>
            <w:sz w:val="24"/>
            <w:szCs w:val="24"/>
          </w:rPr>
          <w:delText>-value rests on strong, perhaps unwarranted</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assumptions about researcher behavior (Morey, 2013). Like other tests for bias, its results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may be spurious when there exists genuine between-study heterogeneity. We report the test</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for completeness, but the reader is urged to interpret the result with considerable caution.</w:delText>
        </w:r>
      </w:del>
    </w:p>
    <w:p w14:paraId="33147B2D"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Unpublished Dissertations. </w:t>
      </w:r>
      <w:r w:rsidRPr="00C135D7">
        <w:rPr>
          <w:rFonts w:ascii="Times New Roman" w:hAnsi="Times New Roman" w:cs="Times New Roman"/>
          <w:sz w:val="24"/>
          <w:szCs w:val="24"/>
        </w:rPr>
        <w:t>Yet another approach is to eschew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adjustments and attempt to inspect the unpublished literature directly. When unpublished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provides </w:t>
      </w:r>
      <w:r w:rsidRPr="00C135D7">
        <w:rPr>
          <w:rFonts w:ascii="Times New Roman" w:hAnsi="Times New Roman" w:cs="Times New Roman"/>
          <w:sz w:val="24"/>
          <w:szCs w:val="24"/>
        </w:rPr>
        <w:lastRenderedPageBreak/>
        <w:t>smaller effect size estimates than published work, publication bias may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present. Nonsignificant results can be difficult to retrieve for meta-analysis as they often go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unpublished and forgotten. </w:t>
      </w:r>
    </w:p>
    <w:p w14:paraId="33C63162" w14:textId="2A7AD800" w:rsidR="00DA515D" w:rsidRPr="00C135D7" w:rsidDel="006F65DF" w:rsidRDefault="000A12B8" w:rsidP="006F65DF">
      <w:pPr>
        <w:autoSpaceDE w:val="0"/>
        <w:autoSpaceDN w:val="0"/>
        <w:adjustRightInd w:val="0"/>
        <w:spacing w:after="0" w:line="480" w:lineRule="auto"/>
        <w:ind w:firstLine="720"/>
        <w:rPr>
          <w:del w:id="218" w:author="Joe Hilgard" w:date="2016-06-27T13:11:00Z"/>
          <w:rFonts w:ascii="Times New Roman" w:hAnsi="Times New Roman" w:cs="Times New Roman"/>
          <w:sz w:val="24"/>
          <w:szCs w:val="24"/>
        </w:rPr>
      </w:pPr>
      <w:r w:rsidRPr="00C135D7">
        <w:rPr>
          <w:rFonts w:ascii="Times New Roman" w:hAnsi="Times New Roman" w:cs="Times New Roman"/>
          <w:sz w:val="24"/>
          <w:szCs w:val="24"/>
        </w:rPr>
        <w:t>However, one publication format is largely immune to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publication pressures: the doctoral dissertation. Department requirements generally dictate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dissertations be submitted and published in a dissertation database regardless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whether or not that dissertation is later published as a peer-reviewed journal article.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advantage of dissertations is that they are typically thorough, reporting all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 and manipulations, whereas published journal articles may instead highlight only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significant results (O’Boyle, Banks, &amp; Gonzalez-Mule, 2014). Dissertations, then,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 us with a sample of reported studies relatively uncontaminated by publication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biases favoring significant results. </w:t>
      </w:r>
    </w:p>
    <w:p w14:paraId="556153BE" w14:textId="463707E1" w:rsidR="000A12B8" w:rsidRPr="00C135D7" w:rsidRDefault="000A12B8" w:rsidP="006F65DF">
      <w:pPr>
        <w:autoSpaceDE w:val="0"/>
        <w:autoSpaceDN w:val="0"/>
        <w:adjustRightInd w:val="0"/>
        <w:spacing w:after="0" w:line="480" w:lineRule="auto"/>
        <w:ind w:firstLine="720"/>
        <w:rPr>
          <w:rFonts w:ascii="Times New Roman" w:hAnsi="Times New Roman" w:cs="Times New Roman"/>
          <w:sz w:val="24"/>
          <w:szCs w:val="24"/>
        </w:rPr>
      </w:pPr>
      <w:commentRangeStart w:id="219"/>
      <w:del w:id="220" w:author="Joe Hilgard" w:date="2016-06-27T13:11:00Z">
        <w:r w:rsidRPr="00C135D7" w:rsidDel="006F65DF">
          <w:rPr>
            <w:rFonts w:ascii="Times New Roman" w:hAnsi="Times New Roman" w:cs="Times New Roman"/>
            <w:sz w:val="24"/>
            <w:szCs w:val="24"/>
          </w:rPr>
          <w:delText>Anderson and colleagues did an excellent job of</w:delText>
        </w:r>
        <w:r w:rsidR="00DA515D" w:rsidRPr="00C135D7" w:rsidDel="006F65DF">
          <w:rPr>
            <w:rFonts w:ascii="Times New Roman" w:hAnsi="Times New Roman" w:cs="Times New Roman"/>
            <w:sz w:val="24"/>
            <w:szCs w:val="24"/>
          </w:rPr>
          <w:delText xml:space="preserve"> </w:delText>
        </w:r>
        <w:r w:rsidRPr="00C135D7" w:rsidDel="006F65DF">
          <w:rPr>
            <w:rFonts w:ascii="Times New Roman" w:hAnsi="Times New Roman" w:cs="Times New Roman"/>
            <w:sz w:val="24"/>
            <w:szCs w:val="24"/>
          </w:rPr>
          <w:delText xml:space="preserve">retrieving unpublished dissertations for their meta-analysis. </w:delText>
        </w:r>
        <w:commentRangeEnd w:id="219"/>
        <w:r w:rsidR="00F365A8" w:rsidDel="006F65DF">
          <w:rPr>
            <w:rStyle w:val="CommentReference"/>
          </w:rPr>
          <w:commentReference w:id="219"/>
        </w:r>
      </w:del>
      <w:r w:rsidRPr="00C135D7">
        <w:rPr>
          <w:rFonts w:ascii="Times New Roman" w:hAnsi="Times New Roman" w:cs="Times New Roman"/>
          <w:sz w:val="24"/>
          <w:szCs w:val="24"/>
        </w:rPr>
        <w:t>In our analyses, we examine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unpublished dissertations and the statistical significance of their results.</w:t>
      </w:r>
    </w:p>
    <w:p w14:paraId="11D6836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 of Methods</w:t>
      </w:r>
    </w:p>
    <w:p w14:paraId="6D7AF488"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Given this state of the field, our analysis will consist of two main questions. First, 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there evidence of small-study effects in the dataset? The presence or absence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will be assessed informally by inspection of funnel plots and more formally by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Egger test. Supplementary tests will be provided by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the Test for Excess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Second, what might be appropriate bias-adjusted estimates? We will apply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estimate bias-corrected effect sizes. The answer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second question is necessarily tentative because the statistical properties of these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are only coarsely known. Finally, </w:t>
      </w:r>
      <w:r w:rsidRPr="00C135D7">
        <w:rPr>
          <w:rFonts w:ascii="Times New Roman" w:hAnsi="Times New Roman" w:cs="Times New Roman"/>
          <w:sz w:val="24"/>
          <w:szCs w:val="24"/>
        </w:rPr>
        <w:lastRenderedPageBreak/>
        <w:t>we will consider whether there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differences between the results of published articles and unpublished dissertations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might suggest bias.</w:t>
      </w:r>
    </w:p>
    <w:p w14:paraId="2103EC83"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Method</w:t>
      </w:r>
    </w:p>
    <w:p w14:paraId="2E950EAB" w14:textId="125F1129"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perform a reanalysis of the Anderson et al. (2010) meta-analysis using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provided by the study’s first author. We augment the tri</w:t>
      </w:r>
      <w:r w:rsidR="00DA515D" w:rsidRPr="00C135D7">
        <w:rPr>
          <w:rFonts w:ascii="Times New Roman" w:hAnsi="Times New Roman" w:cs="Times New Roman"/>
          <w:sz w:val="24"/>
          <w:szCs w:val="24"/>
        </w:rPr>
        <w:t xml:space="preserve">m-and-fill approach with funnel </w:t>
      </w:r>
      <w:r w:rsidRPr="00C135D7">
        <w:rPr>
          <w:rFonts w:ascii="Times New Roman" w:hAnsi="Times New Roman" w:cs="Times New Roman"/>
          <w:sz w:val="24"/>
          <w:szCs w:val="24"/>
        </w:rPr>
        <w:t xml:space="preserve">plots, PET and PEESE meta-regression,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analyses, and the Test for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Excess Significance. We use the original authors’ separa</w:t>
      </w:r>
      <w:r w:rsidR="00DA515D" w:rsidRPr="00C135D7">
        <w:rPr>
          <w:rFonts w:ascii="Times New Roman" w:hAnsi="Times New Roman" w:cs="Times New Roman"/>
          <w:sz w:val="24"/>
          <w:szCs w:val="24"/>
        </w:rPr>
        <w:t xml:space="preserve">tion of studies by study design </w:t>
      </w:r>
      <w:r w:rsidRPr="00C135D7">
        <w:rPr>
          <w:rFonts w:ascii="Times New Roman" w:hAnsi="Times New Roman" w:cs="Times New Roman"/>
          <w:sz w:val="24"/>
          <w:szCs w:val="24"/>
        </w:rPr>
        <w:t>(experimental, cross-sectional, longitudinal), by study outcome (affect, behavior, cognition,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arousal), and by study quality (all studies, best-practices subset) in our presentation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Thus, point-biserial correlations from experiments and product-moment correlations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cross-sections are treated separately, as is generally preferred. Finally, we perform </w:t>
      </w:r>
      <w:r w:rsidR="00547B6F">
        <w:rPr>
          <w:rFonts w:ascii="Times New Roman" w:hAnsi="Times New Roman" w:cs="Times New Roman"/>
          <w:i/>
          <w:iCs/>
          <w:sz w:val="24"/>
          <w:szCs w:val="24"/>
        </w:rPr>
        <w:t>χ</w:t>
      </w:r>
      <w:r w:rsidRPr="00547B6F">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see whether unpublished dissertations are more or less likely to yield statistical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than other published work.</w:t>
      </w:r>
    </w:p>
    <w:p w14:paraId="3E5A43B8" w14:textId="49320DCA" w:rsidR="000A12B8" w:rsidRPr="00C135D7" w:rsidRDefault="000A12B8" w:rsidP="00547B6F">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the original dataset, Anderson et al. (2010) coded all effect sizes in terms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r</w:t>
      </w:r>
      <w:r w:rsidRPr="00C135D7">
        <w:rPr>
          <w:rFonts w:ascii="Times New Roman" w:hAnsi="Times New Roman" w:cs="Times New Roman"/>
          <w:sz w:val="24"/>
          <w:szCs w:val="24"/>
        </w:rPr>
        <w:t xml:space="preserve">, then converted these to Fisher’s </w:t>
      </w:r>
      <w:r w:rsidRPr="00C135D7">
        <w:rPr>
          <w:rFonts w:ascii="Times New Roman" w:hAnsi="Times New Roman" w:cs="Times New Roman"/>
          <w:i/>
          <w:iCs/>
          <w:sz w:val="24"/>
          <w:szCs w:val="24"/>
        </w:rPr>
        <w:t>z</w:t>
      </w:r>
      <w:r w:rsidR="00547B6F">
        <w:rPr>
          <w:rFonts w:ascii="Times New Roman" w:hAnsi="Times New Roman" w:cs="Times New Roman"/>
          <w:sz w:val="24"/>
          <w:szCs w:val="24"/>
        </w:rPr>
        <w:t>-scores with standard error</w:t>
      </w:r>
      <w:r w:rsidRPr="00C135D7">
        <w:rPr>
          <w:rFonts w:ascii="Times New Roman" w:hAnsi="Times New Roman" w:cs="Times New Roman"/>
          <w:sz w:val="24"/>
          <w:szCs w:val="24"/>
        </w:rPr>
        <w:t xml:space="preserve"> </w:t>
      </w:r>
      <w:r w:rsidR="00C04636">
        <w:rPr>
          <w:rFonts w:ascii="Times New Roman" w:hAnsi="Times New Roman" w:cs="Times New Roman"/>
          <w:sz w:val="24"/>
          <w:szCs w:val="24"/>
        </w:rPr>
        <w:t xml:space="preserve">equal to </w:t>
      </w:r>
      <m:oMath>
        <m:f>
          <m:fPr>
            <m:ctrlPr>
              <w:rPr>
                <w:rFonts w:ascii="Cambria Math" w:hAnsi="Cambria Math" w:cs="Times New Roman"/>
                <w:i/>
                <w:sz w:val="24"/>
                <w:szCs w:val="24"/>
              </w:rPr>
            </m:ctrlPr>
          </m:fPr>
          <m:num>
            <m:r>
              <w:rPr>
                <w:rFonts w:ascii="Cambria Math" w:hAnsi="Cambria Math" w:cs="Times New Roman"/>
                <w:sz w:val="24"/>
                <w:szCs w:val="24"/>
              </w:rPr>
              <m:t>1</m:t>
            </m:r>
          </m:num>
          <m:den>
            <m:rad>
              <m:radPr>
                <m:degHide m:val="1"/>
                <m:ctrlPr>
                  <w:rPr>
                    <w:rFonts w:ascii="Cambria Math" w:hAnsi="Cambria Math" w:cs="Times New Roman"/>
                    <w:i/>
                    <w:sz w:val="24"/>
                    <w:szCs w:val="24"/>
                  </w:rPr>
                </m:ctrlPr>
              </m:radPr>
              <m:deg/>
              <m:e>
                <m:r>
                  <w:rPr>
                    <w:rFonts w:ascii="Cambria Math" w:hAnsi="Cambria Math" w:cs="Times New Roman"/>
                    <w:sz w:val="24"/>
                    <w:szCs w:val="24"/>
                  </w:rPr>
                  <m:t>N-3</m:t>
                </m:r>
              </m:e>
            </m:rad>
          </m:den>
        </m:f>
      </m:oMath>
      <w:r w:rsidRPr="00C135D7">
        <w:rPr>
          <w:rFonts w:ascii="Times New Roman" w:hAnsi="Times New Roman" w:cs="Times New Roman"/>
          <w:sz w:val="24"/>
          <w:szCs w:val="24"/>
        </w:rPr>
        <w:t>.</w:t>
      </w:r>
      <w:ins w:id="221" w:author="Joseph Hilgard" w:date="2016-06-16T12:04:00Z">
        <w:r w:rsidR="002D3945">
          <w:rPr>
            <w:rStyle w:val="FootnoteReference"/>
            <w:rFonts w:ascii="Times New Roman" w:hAnsi="Times New Roman" w:cs="Times New Roman"/>
            <w:sz w:val="24"/>
            <w:szCs w:val="24"/>
          </w:rPr>
          <w:footnoteReference w:id="2"/>
        </w:r>
      </w:ins>
      <w:r w:rsidRPr="00C135D7">
        <w:rPr>
          <w:rFonts w:ascii="Times New Roman" w:hAnsi="Times New Roman" w:cs="Times New Roman"/>
          <w:sz w:val="24"/>
          <w:szCs w:val="24"/>
        </w:rPr>
        <w:t xml:space="preserve"> This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approach is appropriate given that most outcome measures are either continuous or at least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modeled as continuous by study authors. We use their estimated </w:t>
      </w:r>
      <w:r w:rsidRPr="00C135D7">
        <w:rPr>
          <w:rFonts w:ascii="Times New Roman" w:hAnsi="Times New Roman" w:cs="Times New Roman"/>
          <w:i/>
          <w:iCs/>
          <w:sz w:val="24"/>
          <w:szCs w:val="24"/>
        </w:rPr>
        <w:t>z</w:t>
      </w:r>
      <w:r w:rsidRPr="00C135D7">
        <w:rPr>
          <w:rFonts w:ascii="Times New Roman" w:hAnsi="Times New Roman" w:cs="Times New Roman"/>
          <w:sz w:val="24"/>
          <w:szCs w:val="24"/>
        </w:rPr>
        <w:t>-scores and standard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errors in this analysis. This approach has the benefit of providing standard errors that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a function of effect size. Standard errors that are a function of their corresponding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can lead to the spurious detection of small-study effects.</w:t>
      </w:r>
    </w:p>
    <w:p w14:paraId="27E4D27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 xml:space="preserve">Our inspection focuses on the raw effect sizes contained in that report. </w:t>
      </w:r>
      <w:commentRangeStart w:id="235"/>
      <w:r w:rsidRPr="00C135D7">
        <w:rPr>
          <w:rFonts w:ascii="Times New Roman" w:hAnsi="Times New Roman" w:cs="Times New Roman"/>
          <w:sz w:val="24"/>
          <w:szCs w:val="24"/>
        </w:rPr>
        <w:t>Anderson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report partial correlation coefficients for cross-sectional studies; we abstain from</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analysis of these. </w:t>
      </w:r>
      <w:commentRangeEnd w:id="235"/>
      <w:r w:rsidR="00F365A8">
        <w:rPr>
          <w:rStyle w:val="CommentReference"/>
        </w:rPr>
        <w:commentReference w:id="235"/>
      </w:r>
      <w:r w:rsidRPr="00C135D7">
        <w:rPr>
          <w:rFonts w:ascii="Times New Roman" w:hAnsi="Times New Roman" w:cs="Times New Roman"/>
          <w:sz w:val="24"/>
          <w:szCs w:val="24"/>
        </w:rPr>
        <w:t>Re-analysis of the partial effect sizes is likely to be challenging due to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particularities of </w:t>
      </w:r>
      <w:commentRangeStart w:id="236"/>
      <w:r w:rsidRPr="00C135D7">
        <w:rPr>
          <w:rFonts w:ascii="Times New Roman" w:hAnsi="Times New Roman" w:cs="Times New Roman"/>
          <w:sz w:val="24"/>
          <w:szCs w:val="24"/>
        </w:rPr>
        <w:t xml:space="preserve">partial correlations (see, e.g., Aloe, 2014) </w:t>
      </w:r>
      <w:commentRangeEnd w:id="236"/>
      <w:r w:rsidR="00F365A8">
        <w:rPr>
          <w:rStyle w:val="CommentReference"/>
        </w:rPr>
        <w:commentReference w:id="236"/>
      </w:r>
      <w:r w:rsidRPr="00C135D7">
        <w:rPr>
          <w:rFonts w:ascii="Times New Roman" w:hAnsi="Times New Roman" w:cs="Times New Roman"/>
          <w:sz w:val="24"/>
          <w:szCs w:val="24"/>
        </w:rPr>
        <w:t>and as such is omitted from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current manuscript.</w:t>
      </w:r>
    </w:p>
    <w:p w14:paraId="106A28C6" w14:textId="6296D64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All data and code have been made available online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https://osf.io/r76j2/?view_only=0cbfaef76d0142c0864de9f28a4324e1. </w:t>
      </w:r>
      <w:commentRangeStart w:id="237"/>
      <w:del w:id="238" w:author="Joe Hilgard" w:date="2016-06-24T16:25:00Z">
        <w:r w:rsidRPr="00C135D7" w:rsidDel="00D74F14">
          <w:rPr>
            <w:rFonts w:ascii="Times New Roman" w:hAnsi="Times New Roman" w:cs="Times New Roman"/>
            <w:sz w:val="24"/>
            <w:szCs w:val="24"/>
          </w:rPr>
          <w:delText>We thank</w:delText>
        </w:r>
        <w:r w:rsidR="00DA515D"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Dr. Anderson for sharing with us the dataset from Anderson et al. (2010) and inviting us</w:delText>
        </w:r>
        <w:r w:rsidR="00DA515D" w:rsidRPr="00C135D7" w:rsidDel="00D74F14">
          <w:rPr>
            <w:rFonts w:ascii="Times New Roman" w:hAnsi="Times New Roman" w:cs="Times New Roman"/>
            <w:sz w:val="24"/>
            <w:szCs w:val="24"/>
          </w:rPr>
          <w:delText xml:space="preserve"> </w:delText>
        </w:r>
        <w:r w:rsidRPr="00C135D7" w:rsidDel="00D74F14">
          <w:rPr>
            <w:rFonts w:ascii="Times New Roman" w:hAnsi="Times New Roman" w:cs="Times New Roman"/>
            <w:sz w:val="24"/>
            <w:szCs w:val="24"/>
          </w:rPr>
          <w:delText>to host it publicly</w:delText>
        </w:r>
        <w:commentRangeEnd w:id="237"/>
        <w:r w:rsidR="00F365A8" w:rsidDel="00D74F14">
          <w:rPr>
            <w:rStyle w:val="CommentReference"/>
          </w:rPr>
          <w:commentReference w:id="237"/>
        </w:r>
        <w:r w:rsidRPr="00C135D7" w:rsidDel="00D74F14">
          <w:rPr>
            <w:rFonts w:ascii="Times New Roman" w:hAnsi="Times New Roman" w:cs="Times New Roman"/>
            <w:sz w:val="24"/>
            <w:szCs w:val="24"/>
          </w:rPr>
          <w:delText>.</w:delText>
        </w:r>
      </w:del>
    </w:p>
    <w:p w14:paraId="53AAE0BC"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Aggregation within Studies</w:t>
      </w:r>
    </w:p>
    <w:p w14:paraId="5D7C7DF6"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As we apply them, the meta-analytic procedures assume that entire studies 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censored or re-analyzed per their statistical significance. However, the original data have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some studies divided into subsets to test for moderators. For example, one study might be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entered as two records: one for the simple effect among males, and another for the simple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among females. Where multiple effects were entered for a single study, we aggregated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these to form a single effect size estimate by summing the sample sizes and making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weighted average of the subsample effect sizes. This parallels the behavior of the software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used in the original analysis.</w:t>
      </w:r>
    </w:p>
    <w:p w14:paraId="0BF93544"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 xml:space="preserve">Calculation of </w:t>
      </w:r>
      <w:r w:rsidRPr="00C135D7">
        <w:rPr>
          <w:rFonts w:ascii="Times New Roman" w:hAnsi="Times New Roman" w:cs="Times New Roman"/>
          <w:i/>
          <w:iCs/>
          <w:sz w:val="24"/>
          <w:szCs w:val="24"/>
        </w:rPr>
        <w:t>p</w:t>
      </w:r>
      <w:r w:rsidRPr="00C135D7">
        <w:rPr>
          <w:rFonts w:ascii="Times New Roman" w:hAnsi="Times New Roman" w:cs="Times New Roman"/>
          <w:b/>
          <w:bCs/>
          <w:sz w:val="24"/>
          <w:szCs w:val="24"/>
        </w:rPr>
        <w:t>-values</w:t>
      </w:r>
    </w:p>
    <w:p w14:paraId="727D1E95" w14:textId="39A85C83"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Although the original data entry performed by Anderson and colleagues is admirably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thorough, the data set given us does not have the necessary statistics for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meta-analysis. We calculated </w:t>
      </w:r>
      <w:r w:rsidRPr="00C135D7">
        <w:rPr>
          <w:rFonts w:ascii="Times New Roman" w:hAnsi="Times New Roman" w:cs="Times New Roman"/>
          <w:i/>
          <w:iCs/>
          <w:sz w:val="24"/>
          <w:szCs w:val="24"/>
        </w:rPr>
        <w:t>t</w:t>
      </w:r>
      <w:r w:rsidRPr="00C135D7">
        <w:rPr>
          <w:rFonts w:ascii="Times New Roman" w:hAnsi="Times New Roman" w:cs="Times New Roman"/>
          <w:sz w:val="24"/>
          <w:szCs w:val="24"/>
        </w:rPr>
        <w:t xml:space="preserve">-values by the equation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04636">
        <w:rPr>
          <w:rFonts w:ascii="Times New Roman" w:hAnsi="Times New Roman" w:cs="Times New Roman"/>
          <w:sz w:val="24"/>
          <w:szCs w:val="24"/>
        </w:rPr>
        <w:t xml:space="preserve"> </w:t>
      </w:r>
      <m:oMath>
        <m:rad>
          <m:radPr>
            <m:degHide m:val="1"/>
            <m:ctrlPr>
              <w:rPr>
                <w:rFonts w:ascii="Cambria Math" w:hAnsi="Cambria Math" w:cs="Times New Roman"/>
                <w:i/>
                <w:sz w:val="24"/>
                <w:szCs w:val="24"/>
              </w:rPr>
            </m:ctrlPr>
          </m:radPr>
          <m:deg/>
          <m:e>
            <m:f>
              <m:fPr>
                <m:ctrlPr>
                  <w:rPr>
                    <w:rFonts w:ascii="Cambria Math" w:hAnsi="Cambria Math" w:cs="Times New Roman"/>
                    <w:i/>
                    <w:sz w:val="24"/>
                    <w:szCs w:val="24"/>
                  </w:rPr>
                </m:ctrlPr>
              </m:fPr>
              <m:num>
                <m:r>
                  <w:rPr>
                    <w:rFonts w:ascii="Cambria Math" w:hAnsi="Cambria Math" w:cs="Times New Roman"/>
                    <w:sz w:val="24"/>
                    <w:szCs w:val="24"/>
                  </w:rPr>
                  <m:t>n-2</m:t>
                </m:r>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2</m:t>
                    </m:r>
                  </m:sup>
                </m:sSup>
              </m:den>
            </m:f>
          </m:e>
        </m:rad>
      </m:oMath>
      <w:r w:rsidRPr="00C135D7">
        <w:rPr>
          <w:rFonts w:ascii="Times New Roman" w:hAnsi="Times New Roman" w:cs="Times New Roman"/>
          <w:sz w:val="24"/>
          <w:szCs w:val="24"/>
        </w:rPr>
        <w:t xml:space="preserve">, then used the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calculate a two-tailed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 We do not report a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 disclosure table as recommended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Simonsohn et al. (2014a), as the meta-analyzed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are a function of the data as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entered by Anderson et al. and not a direct entry of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from manuscripts. </w:t>
      </w:r>
      <w:commentRangeStart w:id="239"/>
      <w:r w:rsidRPr="00C135D7">
        <w:rPr>
          <w:rFonts w:ascii="Times New Roman" w:hAnsi="Times New Roman" w:cs="Times New Roman"/>
          <w:sz w:val="24"/>
          <w:szCs w:val="24"/>
        </w:rPr>
        <w:t>Note that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-values we enter thereby </w:t>
      </w:r>
      <w:r w:rsidRPr="00C135D7">
        <w:rPr>
          <w:rFonts w:ascii="Times New Roman" w:hAnsi="Times New Roman" w:cs="Times New Roman"/>
          <w:sz w:val="24"/>
          <w:szCs w:val="24"/>
        </w:rPr>
        <w:lastRenderedPageBreak/>
        <w:t>correspond to the main effect of violent video game exposure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entered by Anderson et al. and not the specific hypothesis tests conducted or reported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by the studies’ original authors</w:t>
      </w:r>
      <w:commentRangeEnd w:id="239"/>
      <w:r w:rsidR="00F365A8">
        <w:rPr>
          <w:rStyle w:val="CommentReference"/>
        </w:rPr>
        <w:commentReference w:id="239"/>
      </w:r>
      <w:r w:rsidRPr="00C135D7">
        <w:rPr>
          <w:rFonts w:ascii="Times New Roman" w:hAnsi="Times New Roman" w:cs="Times New Roman"/>
          <w:sz w:val="24"/>
          <w:szCs w:val="24"/>
        </w:rPr>
        <w:t>.</w:t>
      </w:r>
    </w:p>
    <w:p w14:paraId="450B32C3"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Estimates</w:t>
      </w:r>
    </w:p>
    <w:p w14:paraId="59A74DC3" w14:textId="57BEAC79"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PET was performed by fitting a weighted-least-squares regression model predicting</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 as a linear function of the standard error with weights inversely proportional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square of the standard error. PEESE was also performed, predicting effect size as 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quadratic function of the standard error and using similar weights. </w:t>
      </w:r>
      <w:del w:id="240" w:author="Joe" w:date="2016-06-15T09:16:00Z">
        <w:r w:rsidRPr="00C135D7" w:rsidDel="00A60A19">
          <w:rPr>
            <w:rFonts w:ascii="Times New Roman" w:hAnsi="Times New Roman" w:cs="Times New Roman"/>
            <w:sz w:val="24"/>
            <w:szCs w:val="24"/>
          </w:rPr>
          <w:delText>All meta-regressions</w:delText>
        </w:r>
      </w:del>
      <w:ins w:id="241" w:author="Joe" w:date="2016-06-15T09:16:00Z">
        <w:r w:rsidR="00A60A19">
          <w:rPr>
            <w:rFonts w:ascii="Times New Roman" w:hAnsi="Times New Roman" w:cs="Times New Roman"/>
            <w:sz w:val="24"/>
            <w:szCs w:val="24"/>
          </w:rPr>
          <w:t>Egger tests, PET, and PEESE</w:t>
        </w:r>
      </w:ins>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were performed using the </w:t>
      </w:r>
      <w:r w:rsidRPr="00350F25">
        <w:rPr>
          <w:rFonts w:ascii="Courier New" w:hAnsi="Courier New" w:cs="Courier New"/>
          <w:sz w:val="24"/>
          <w:szCs w:val="24"/>
        </w:rPr>
        <w:t>metafor</w:t>
      </w:r>
      <w:r w:rsidRPr="00C135D7">
        <w:rPr>
          <w:rFonts w:ascii="Times New Roman" w:hAnsi="Times New Roman" w:cs="Times New Roman"/>
          <w:sz w:val="24"/>
          <w:szCs w:val="24"/>
        </w:rPr>
        <w:t xml:space="preserve"> package for </w:t>
      </w:r>
      <w:r w:rsidRPr="00C135D7">
        <w:rPr>
          <w:rFonts w:ascii="Times New Roman" w:hAnsi="Times New Roman" w:cs="Times New Roman"/>
          <w:b/>
          <w:bCs/>
          <w:sz w:val="24"/>
          <w:szCs w:val="24"/>
        </w:rPr>
        <w:t xml:space="preserve">R </w:t>
      </w:r>
      <w:r w:rsidRPr="00C135D7">
        <w:rPr>
          <w:rFonts w:ascii="Times New Roman" w:hAnsi="Times New Roman" w:cs="Times New Roman"/>
          <w:sz w:val="24"/>
          <w:szCs w:val="24"/>
        </w:rPr>
        <w:t xml:space="preserve">(Viechtbauer, 2010), using the </w:t>
      </w:r>
      <w:r w:rsidRPr="00350F25">
        <w:rPr>
          <w:rFonts w:ascii="Courier New" w:hAnsi="Courier New" w:cs="Courier New"/>
          <w:sz w:val="24"/>
          <w:szCs w:val="24"/>
        </w:rPr>
        <w:t>rma()</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function to fit a weighted random-effects model with an additive error term.</w:t>
      </w:r>
      <w:ins w:id="242" w:author="Joe Hilgard" w:date="2016-06-27T13:12:00Z">
        <w:r w:rsidR="006F65DF">
          <w:rPr>
            <w:rStyle w:val="FootnoteReference"/>
            <w:rFonts w:ascii="Times New Roman" w:hAnsi="Times New Roman" w:cs="Times New Roman"/>
            <w:sz w:val="24"/>
            <w:szCs w:val="24"/>
          </w:rPr>
          <w:footnoteReference w:id="3"/>
        </w:r>
      </w:ins>
      <w:r w:rsidRPr="00C135D7">
        <w:rPr>
          <w:rFonts w:ascii="Times New Roman" w:hAnsi="Times New Roman" w:cs="Times New Roman"/>
          <w:sz w:val="24"/>
          <w:szCs w:val="24"/>
        </w:rPr>
        <w:t xml:space="preserve"> Models were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fitted via restricted maximum-likelihood (REML) estimation, per package defaults. Effect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sizes are converted from Fisher’s </w:t>
      </w:r>
      <w:r w:rsidRPr="00C135D7">
        <w:rPr>
          <w:rFonts w:ascii="Times New Roman" w:hAnsi="Times New Roman" w:cs="Times New Roman"/>
          <w:i/>
          <w:iCs/>
          <w:sz w:val="24"/>
          <w:szCs w:val="24"/>
        </w:rPr>
        <w:t xml:space="preserve">z </w:t>
      </w:r>
      <w:r w:rsidRPr="00C135D7">
        <w:rPr>
          <w:rFonts w:ascii="Times New Roman" w:hAnsi="Times New Roman" w:cs="Times New Roman"/>
          <w:sz w:val="24"/>
          <w:szCs w:val="24"/>
        </w:rPr>
        <w:t xml:space="preserve">to 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tables and discussion.</w:t>
      </w:r>
    </w:p>
    <w:p w14:paraId="025F1367" w14:textId="5729FC7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we used the R code behind version 3.0 of the online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app</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(Simonsohn et al., 2014a), entering a </w:t>
      </w:r>
      <w:r w:rsidRPr="00C135D7">
        <w:rPr>
          <w:rFonts w:ascii="Times New Roman" w:hAnsi="Times New Roman" w:cs="Times New Roman"/>
          <w:i/>
          <w:iCs/>
          <w:sz w:val="24"/>
          <w:szCs w:val="24"/>
        </w:rPr>
        <w:t>t</w:t>
      </w:r>
      <w:r w:rsidRPr="00C135D7">
        <w:rPr>
          <w:rFonts w:ascii="Times New Roman" w:hAnsi="Times New Roman" w:cs="Times New Roman"/>
          <w:sz w:val="24"/>
          <w:szCs w:val="24"/>
        </w:rPr>
        <w:t>-value and degrees of freedom parameter for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relevant study. This code provides estimates in terms of Cohen’s </w:t>
      </w:r>
      <w:r w:rsidRPr="00C135D7">
        <w:rPr>
          <w:rFonts w:ascii="Times New Roman" w:hAnsi="Times New Roman" w:cs="Times New Roman"/>
          <w:i/>
          <w:iCs/>
          <w:sz w:val="24"/>
          <w:szCs w:val="24"/>
        </w:rPr>
        <w:t>d</w:t>
      </w:r>
      <w:r w:rsidRPr="00C135D7">
        <w:rPr>
          <w:rFonts w:ascii="Times New Roman" w:hAnsi="Times New Roman" w:cs="Times New Roman"/>
          <w:sz w:val="24"/>
          <w:szCs w:val="24"/>
        </w:rPr>
        <w:t>. We converted these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Pearson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for consistency of presentation, using the formula</w:t>
      </w:r>
      <w:r w:rsidR="00C04636">
        <w:rPr>
          <w:rFonts w:ascii="Times New Roman" w:hAnsi="Times New Roman" w:cs="Times New Roman"/>
          <w:sz w:val="24"/>
          <w:szCs w:val="24"/>
        </w:rPr>
        <w:t xml:space="preserve"> </w:t>
      </w:r>
      <w:r w:rsidR="00C04636">
        <w:rPr>
          <w:rFonts w:ascii="Times New Roman" w:hAnsi="Times New Roman" w:cs="Times New Roman"/>
          <w:i/>
          <w:sz w:val="24"/>
          <w:szCs w:val="24"/>
        </w:rPr>
        <w:t xml:space="preserve">r </w:t>
      </w:r>
      <w:r w:rsidR="00C04636">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d</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r>
                      <w:rPr>
                        <w:rFonts w:ascii="Cambria Math" w:hAnsi="Cambria Math" w:cs="Times New Roman"/>
                        <w:sz w:val="24"/>
                        <w:szCs w:val="24"/>
                      </w:rPr>
                      <m:t>d</m:t>
                    </m:r>
                  </m:e>
                  <m:sup>
                    <m:r>
                      <w:rPr>
                        <w:rFonts w:ascii="Cambria Math" w:hAnsi="Cambria Math" w:cs="Times New Roman"/>
                        <w:sz w:val="24"/>
                        <w:szCs w:val="24"/>
                      </w:rPr>
                      <m:t>2</m:t>
                    </m:r>
                  </m:sup>
                </m:sSup>
                <m:r>
                  <w:rPr>
                    <w:rFonts w:ascii="Cambria Math" w:hAnsi="Cambria Math" w:cs="Times New Roman"/>
                    <w:sz w:val="24"/>
                    <w:szCs w:val="24"/>
                  </w:rPr>
                  <m:t>+4</m:t>
                </m:r>
              </m:e>
            </m:rad>
          </m:den>
        </m:f>
      </m:oMath>
      <w:r w:rsidRPr="00C135D7">
        <w:rPr>
          <w:rFonts w:ascii="Times New Roman" w:hAnsi="Times New Roman" w:cs="Times New Roman"/>
          <w:sz w:val="24"/>
          <w:szCs w:val="24"/>
        </w:rPr>
        <w:t xml:space="preserve">. Full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output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from the online p-curve.com application is available in the supplementary materials</w:t>
      </w:r>
    </w:p>
    <w:p w14:paraId="1477F69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For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we use the puniform package provided by van Aert at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https://github.com/RobbievanAert/puniform. Analysis was performed using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correlations and sample sizes as entered by Anderson et al. The package’s default method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for the aggregation of </w:t>
      </w:r>
      <w:r w:rsidRPr="00C135D7">
        <w:rPr>
          <w:rFonts w:ascii="Times New Roman" w:hAnsi="Times New Roman" w:cs="Times New Roman"/>
          <w:i/>
          <w:iCs/>
          <w:sz w:val="24"/>
          <w:szCs w:val="24"/>
        </w:rPr>
        <w:t>p</w:t>
      </w:r>
      <w:r w:rsidRPr="00C135D7">
        <w:rPr>
          <w:rFonts w:ascii="Times New Roman" w:hAnsi="Times New Roman" w:cs="Times New Roman"/>
          <w:sz w:val="24"/>
          <w:szCs w:val="24"/>
        </w:rPr>
        <w:t>-values was used.</w:t>
      </w:r>
    </w:p>
    <w:p w14:paraId="593AC93B" w14:textId="311219C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PET, PEESE,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are likely to perform poorly when there are few</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datapoints. Therefore, our analyses are restricted to effects and experimental paradigms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with at least ten </w:t>
      </w:r>
      <w:r w:rsidRPr="00C135D7">
        <w:rPr>
          <w:rFonts w:ascii="Times New Roman" w:hAnsi="Times New Roman" w:cs="Times New Roman"/>
          <w:sz w:val="24"/>
          <w:szCs w:val="24"/>
        </w:rPr>
        <w:lastRenderedPageBreak/>
        <w:t xml:space="preserve">independent effect sizes. Readers </w:t>
      </w:r>
      <w:del w:id="245" w:author="Joe Hilgard" w:date="2016-06-24T16:26:00Z">
        <w:r w:rsidRPr="00C135D7" w:rsidDel="00D74F14">
          <w:rPr>
            <w:rFonts w:ascii="Times New Roman" w:hAnsi="Times New Roman" w:cs="Times New Roman"/>
            <w:sz w:val="24"/>
            <w:szCs w:val="24"/>
          </w:rPr>
          <w:delText xml:space="preserve">who </w:delText>
        </w:r>
      </w:del>
      <w:r w:rsidRPr="00C135D7">
        <w:rPr>
          <w:rFonts w:ascii="Times New Roman" w:hAnsi="Times New Roman" w:cs="Times New Roman"/>
          <w:sz w:val="24"/>
          <w:szCs w:val="24"/>
        </w:rPr>
        <w:t>want</w:t>
      </w:r>
      <w:ins w:id="246" w:author="Joe Hilgard" w:date="2016-06-24T16:26:00Z">
        <w:r w:rsidR="00D74F14">
          <w:rPr>
            <w:rFonts w:ascii="Times New Roman" w:hAnsi="Times New Roman" w:cs="Times New Roman"/>
            <w:sz w:val="24"/>
            <w:szCs w:val="24"/>
          </w:rPr>
          <w:t>ing</w:t>
        </w:r>
      </w:ins>
      <w:r w:rsidRPr="00C135D7">
        <w:rPr>
          <w:rFonts w:ascii="Times New Roman" w:hAnsi="Times New Roman" w:cs="Times New Roman"/>
          <w:sz w:val="24"/>
          <w:szCs w:val="24"/>
        </w:rPr>
        <w:t xml:space="preserve"> to generate estimates for more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sparse datasets or explore the impact of our inclusion and exclusion decisions are invited to</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download the data and code.</w:t>
      </w:r>
    </w:p>
    <w:p w14:paraId="3F46C1E3"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Sensitivity analysis. </w:t>
      </w:r>
      <w:r w:rsidRPr="00C135D7">
        <w:rPr>
          <w:rFonts w:ascii="Times New Roman" w:hAnsi="Times New Roman" w:cs="Times New Roman"/>
          <w:sz w:val="24"/>
          <w:szCs w:val="24"/>
        </w:rPr>
        <w:t>In addition to our analysis of the full dataset as provided by</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Anderson and colleagues, we perform leave-one-out sensitivity analyses, removing each</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datapoint one at a time and making all adjusted estimates. A supplementary spreadsheet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is attached that lists the individual studies and the estimates when they are left out.</w:t>
      </w:r>
      <w:r w:rsidR="00DA515D" w:rsidRPr="00C135D7">
        <w:rPr>
          <w:rStyle w:val="FootnoteReference"/>
          <w:rFonts w:ascii="Times New Roman" w:hAnsi="Times New Roman" w:cs="Times New Roman"/>
          <w:sz w:val="24"/>
          <w:szCs w:val="24"/>
        </w:rPr>
        <w:footnoteReference w:id="4"/>
      </w:r>
    </w:p>
    <w:p w14:paraId="1888F9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Studies Excluded</w:t>
      </w:r>
    </w:p>
    <w:p w14:paraId="59C774E3" w14:textId="07B64499" w:rsidR="000A12B8" w:rsidRPr="00E11A4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removed </w:t>
      </w:r>
      <w:del w:id="247" w:author="Joe Hilgard" w:date="2016-06-27T13:15:00Z">
        <w:r w:rsidRPr="00C135D7" w:rsidDel="007D5491">
          <w:rPr>
            <w:rFonts w:ascii="Times New Roman" w:hAnsi="Times New Roman" w:cs="Times New Roman"/>
            <w:sz w:val="24"/>
            <w:szCs w:val="24"/>
          </w:rPr>
          <w:delText xml:space="preserve">three </w:delText>
        </w:r>
      </w:del>
      <w:ins w:id="248" w:author="Joe Hilgard" w:date="2016-06-27T13:15:00Z">
        <w:r w:rsidR="007D5491">
          <w:rPr>
            <w:rFonts w:ascii="Times New Roman" w:hAnsi="Times New Roman" w:cs="Times New Roman"/>
            <w:sz w:val="24"/>
            <w:szCs w:val="24"/>
          </w:rPr>
          <w:t>two</w:t>
        </w:r>
        <w:r w:rsidR="007D5491"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studies from </w:t>
      </w:r>
      <w:ins w:id="249" w:author="Joe" w:date="2016-06-17T00:51:00Z">
        <w:r w:rsidR="00F365A8">
          <w:rPr>
            <w:rFonts w:ascii="Times New Roman" w:hAnsi="Times New Roman" w:cs="Times New Roman"/>
            <w:sz w:val="24"/>
            <w:szCs w:val="24"/>
          </w:rPr>
          <w:t xml:space="preserve">the </w:t>
        </w:r>
      </w:ins>
      <w:r w:rsidRPr="00C135D7">
        <w:rPr>
          <w:rFonts w:ascii="Times New Roman" w:hAnsi="Times New Roman" w:cs="Times New Roman"/>
          <w:sz w:val="24"/>
          <w:szCs w:val="24"/>
        </w:rPr>
        <w:t>meta-analy</w:t>
      </w:r>
      <w:ins w:id="250" w:author="Joe" w:date="2016-06-17T00:51:00Z">
        <w:r w:rsidR="00F365A8">
          <w:rPr>
            <w:rFonts w:ascii="Times New Roman" w:hAnsi="Times New Roman" w:cs="Times New Roman"/>
            <w:sz w:val="24"/>
            <w:szCs w:val="24"/>
          </w:rPr>
          <w:t>tic</w:t>
        </w:r>
      </w:ins>
      <w:del w:id="251" w:author="Joe" w:date="2016-06-17T00:51:00Z">
        <w:r w:rsidRPr="00C135D7" w:rsidDel="00F365A8">
          <w:rPr>
            <w:rFonts w:ascii="Times New Roman" w:hAnsi="Times New Roman" w:cs="Times New Roman"/>
            <w:sz w:val="24"/>
            <w:szCs w:val="24"/>
          </w:rPr>
          <w:delText>sis</w:delText>
        </w:r>
      </w:del>
      <w:r w:rsidRPr="00C135D7">
        <w:rPr>
          <w:rFonts w:ascii="Times New Roman" w:hAnsi="Times New Roman" w:cs="Times New Roman"/>
          <w:sz w:val="24"/>
          <w:szCs w:val="24"/>
        </w:rPr>
        <w:t xml:space="preserve"> </w:t>
      </w:r>
      <w:ins w:id="252" w:author="Joe" w:date="2016-06-17T00:51:00Z">
        <w:r w:rsidR="00F365A8">
          <w:rPr>
            <w:rFonts w:ascii="Times New Roman" w:hAnsi="Times New Roman" w:cs="Times New Roman"/>
            <w:sz w:val="24"/>
            <w:szCs w:val="24"/>
          </w:rPr>
          <w:t xml:space="preserve">database </w:t>
        </w:r>
      </w:ins>
      <w:r w:rsidRPr="00C135D7">
        <w:rPr>
          <w:rFonts w:ascii="Times New Roman" w:hAnsi="Times New Roman" w:cs="Times New Roman"/>
          <w:sz w:val="24"/>
          <w:szCs w:val="24"/>
        </w:rPr>
        <w:t>due to concerns over relevance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accuracy. </w:t>
      </w:r>
      <w:del w:id="253" w:author="Joe Hilgard" w:date="2016-06-27T13:15:00Z">
        <w:r w:rsidRPr="00C135D7" w:rsidDel="007D5491">
          <w:rPr>
            <w:rFonts w:ascii="Times New Roman" w:hAnsi="Times New Roman" w:cs="Times New Roman"/>
            <w:sz w:val="24"/>
            <w:szCs w:val="24"/>
          </w:rPr>
          <w:delText>First, Matsuzaki, Watanabe, and Satou (2004, study 1) was removed because its</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 xml:space="preserve">entered effect sizes were unusually large for their precision (i.e., aggressive behavior </w:delText>
        </w:r>
        <w:r w:rsidRPr="00C135D7" w:rsidDel="007D5491">
          <w:rPr>
            <w:rFonts w:ascii="Times New Roman" w:hAnsi="Times New Roman" w:cs="Times New Roman"/>
            <w:i/>
            <w:iCs/>
            <w:sz w:val="24"/>
            <w:szCs w:val="24"/>
          </w:rPr>
          <w:delText xml:space="preserve">r </w:delText>
        </w:r>
        <w:r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i/>
            <w:iCs/>
            <w:sz w:val="24"/>
            <w:szCs w:val="24"/>
          </w:rPr>
          <w:delText>.</w:delText>
        </w:r>
        <w:r w:rsidRPr="00C135D7" w:rsidDel="007D5491">
          <w:rPr>
            <w:rFonts w:ascii="Times New Roman" w:hAnsi="Times New Roman" w:cs="Times New Roman"/>
            <w:sz w:val="24"/>
            <w:szCs w:val="24"/>
          </w:rPr>
          <w:delText>60</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 xml:space="preserve">and aggressive cognition </w:delText>
        </w:r>
        <w:r w:rsidRPr="00C135D7" w:rsidDel="007D5491">
          <w:rPr>
            <w:rFonts w:ascii="Times New Roman" w:hAnsi="Times New Roman" w:cs="Times New Roman"/>
            <w:i/>
            <w:iCs/>
            <w:sz w:val="24"/>
            <w:szCs w:val="24"/>
          </w:rPr>
          <w:delText xml:space="preserve">r </w:delText>
        </w:r>
        <w:r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i/>
            <w:iCs/>
            <w:sz w:val="24"/>
            <w:szCs w:val="24"/>
          </w:rPr>
          <w:delText>.</w:delText>
        </w:r>
        <w:r w:rsidRPr="00C135D7" w:rsidDel="007D5491">
          <w:rPr>
            <w:rFonts w:ascii="Times New Roman" w:hAnsi="Times New Roman" w:cs="Times New Roman"/>
            <w:sz w:val="24"/>
            <w:szCs w:val="24"/>
          </w:rPr>
          <w:delText>53), were highly influential on the meta-regression model, and</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could not be found as entered in the Anderson et al. (2010) dataset by inspection of the</w:delText>
        </w:r>
        <w:r w:rsidR="00DA515D" w:rsidRPr="00C135D7" w:rsidDel="007D5491">
          <w:rPr>
            <w:rFonts w:ascii="Times New Roman" w:hAnsi="Times New Roman" w:cs="Times New Roman"/>
            <w:sz w:val="24"/>
            <w:szCs w:val="24"/>
          </w:rPr>
          <w:delText xml:space="preserve"> </w:delText>
        </w:r>
        <w:r w:rsidRPr="00C135D7" w:rsidDel="007D5491">
          <w:rPr>
            <w:rFonts w:ascii="Times New Roman" w:hAnsi="Times New Roman" w:cs="Times New Roman"/>
            <w:sz w:val="24"/>
            <w:szCs w:val="24"/>
          </w:rPr>
          <w:delText xml:space="preserve">original article. </w:delText>
        </w:r>
      </w:del>
      <w:r w:rsidRPr="00C135D7">
        <w:rPr>
          <w:rFonts w:ascii="Times New Roman" w:hAnsi="Times New Roman" w:cs="Times New Roman"/>
          <w:sz w:val="24"/>
          <w:szCs w:val="24"/>
        </w:rPr>
        <w:t>Panee and Ballard (2002) was removed because the study tested the effects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w:t>
      </w:r>
      <w:ins w:id="254" w:author="Joe Hilgard" w:date="2016-06-27T13:16:00Z">
        <w:r w:rsidR="007D5491">
          <w:rPr>
            <w:rFonts w:ascii="Times New Roman" w:hAnsi="Times New Roman" w:cs="Times New Roman"/>
            <w:sz w:val="24"/>
            <w:szCs w:val="24"/>
          </w:rPr>
          <w:t xml:space="preserve">a violent or nonviolent </w:t>
        </w:r>
      </w:ins>
      <w:del w:id="255" w:author="Joe Hilgard" w:date="2016-06-27T13:16:00Z">
        <w:r w:rsidRPr="00C135D7" w:rsidDel="007D5491">
          <w:rPr>
            <w:rFonts w:ascii="Times New Roman" w:hAnsi="Times New Roman" w:cs="Times New Roman"/>
            <w:sz w:val="24"/>
            <w:szCs w:val="24"/>
          </w:rPr>
          <w:delText xml:space="preserve">violent primes </w:delText>
        </w:r>
      </w:del>
      <w:ins w:id="256" w:author="Joe Hilgard" w:date="2016-06-27T13:16:00Z">
        <w:r w:rsidR="007D5491">
          <w:rPr>
            <w:rFonts w:ascii="Times New Roman" w:hAnsi="Times New Roman" w:cs="Times New Roman"/>
            <w:sz w:val="24"/>
            <w:szCs w:val="24"/>
          </w:rPr>
          <w:t xml:space="preserve">training level on subsequent </w:t>
        </w:r>
      </w:ins>
      <w:del w:id="257" w:author="Joe Hilgard" w:date="2016-06-27T13:16:00Z">
        <w:r w:rsidRPr="00C135D7" w:rsidDel="007D5491">
          <w:rPr>
            <w:rFonts w:ascii="Times New Roman" w:hAnsi="Times New Roman" w:cs="Times New Roman"/>
            <w:sz w:val="24"/>
            <w:szCs w:val="24"/>
          </w:rPr>
          <w:delText xml:space="preserve">on </w:delText>
        </w:r>
      </w:del>
      <w:r w:rsidRPr="00C135D7">
        <w:rPr>
          <w:rFonts w:ascii="Times New Roman" w:hAnsi="Times New Roman" w:cs="Times New Roman"/>
          <w:sz w:val="24"/>
          <w:szCs w:val="24"/>
        </w:rPr>
        <w:t>in-game behaviors</w:t>
      </w:r>
      <w:ins w:id="258" w:author="Joe Hilgard" w:date="2016-06-27T13:16:00Z">
        <w:r w:rsidR="007D5491">
          <w:rPr>
            <w:rFonts w:ascii="Times New Roman" w:hAnsi="Times New Roman" w:cs="Times New Roman"/>
            <w:sz w:val="24"/>
            <w:szCs w:val="24"/>
          </w:rPr>
          <w:t xml:space="preserve"> in a violent video game</w:t>
        </w:r>
      </w:ins>
      <w:r w:rsidRPr="00C135D7">
        <w:rPr>
          <w:rFonts w:ascii="Times New Roman" w:hAnsi="Times New Roman" w:cs="Times New Roman"/>
          <w:sz w:val="24"/>
          <w:szCs w:val="24"/>
        </w:rPr>
        <w:t>, not the effects of violent gameplay on aggressive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outcomes</w:t>
      </w:r>
      <w:ins w:id="259" w:author="Joe Hilgard" w:date="2016-06-27T17:36:00Z">
        <w:r w:rsidR="003E5B58">
          <w:rPr>
            <w:rFonts w:ascii="Times New Roman" w:hAnsi="Times New Roman" w:cs="Times New Roman"/>
            <w:sz w:val="24"/>
            <w:szCs w:val="24"/>
          </w:rPr>
          <w:t>. All participants played the same violent game</w:t>
        </w:r>
      </w:ins>
      <w:r w:rsidRPr="00C135D7">
        <w:rPr>
          <w:rFonts w:ascii="Times New Roman" w:hAnsi="Times New Roman" w:cs="Times New Roman"/>
          <w:sz w:val="24"/>
          <w:szCs w:val="24"/>
        </w:rPr>
        <w:t>; therefore, it does not provide a relevant test of the hypothesis. Finally, Graybill,</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Kirsch, and Esselman (1985) was removed from analysis. </w:t>
      </w:r>
      <w:del w:id="260" w:author="Joseph Hilgard" w:date="2016-06-16T10:08:00Z">
        <w:r w:rsidRPr="00C135D7" w:rsidDel="00E11A47">
          <w:rPr>
            <w:rFonts w:ascii="Times New Roman" w:hAnsi="Times New Roman" w:cs="Times New Roman"/>
            <w:sz w:val="24"/>
            <w:szCs w:val="24"/>
          </w:rPr>
          <w:delText>As entered in the Anderson et al.</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dataset, the effect size was unusually large and significant, </w:delText>
        </w:r>
        <w:r w:rsidRPr="00C135D7" w:rsidDel="00E11A47">
          <w:rPr>
            <w:rFonts w:ascii="Times New Roman" w:hAnsi="Times New Roman" w:cs="Times New Roman"/>
            <w:i/>
            <w:iCs/>
            <w:sz w:val="24"/>
            <w:szCs w:val="24"/>
          </w:rPr>
          <w:delText xml:space="preserve">r </w:delText>
        </w:r>
        <w:r w:rsidRPr="00C135D7" w:rsidDel="00E11A47">
          <w:rPr>
            <w:rFonts w:ascii="Times New Roman" w:hAnsi="Times New Roman" w:cs="Times New Roman"/>
            <w:sz w:val="24"/>
            <w:szCs w:val="24"/>
          </w:rPr>
          <w:delText>= 0</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57</w:delText>
        </w:r>
        <w:r w:rsidRPr="00C135D7" w:rsidDel="00E11A47">
          <w:rPr>
            <w:rFonts w:ascii="Times New Roman" w:hAnsi="Times New Roman" w:cs="Times New Roman"/>
            <w:i/>
            <w:iCs/>
            <w:sz w:val="24"/>
            <w:szCs w:val="24"/>
          </w:rPr>
          <w:delText xml:space="preserve">, p </w:delText>
        </w:r>
        <w:r w:rsidRPr="00C135D7" w:rsidDel="00E11A47">
          <w:rPr>
            <w:rFonts w:ascii="Times New Roman" w:hAnsi="Times New Roman" w:cs="Times New Roman"/>
            <w:sz w:val="24"/>
            <w:szCs w:val="24"/>
          </w:rPr>
          <w:delText>= 1</w:delText>
        </w:r>
        <w:r w:rsidRPr="00C135D7" w:rsidDel="00E11A47">
          <w:rPr>
            <w:rFonts w:ascii="Times New Roman" w:hAnsi="Times New Roman" w:cs="Times New Roman"/>
            <w:i/>
            <w:iCs/>
            <w:sz w:val="24"/>
            <w:szCs w:val="24"/>
          </w:rPr>
          <w:delText>.</w:delText>
        </w:r>
        <w:r w:rsidRPr="00C135D7" w:rsidDel="00E11A47">
          <w:rPr>
            <w:rFonts w:ascii="Times New Roman" w:hAnsi="Times New Roman" w:cs="Times New Roman"/>
            <w:sz w:val="24"/>
            <w:szCs w:val="24"/>
          </w:rPr>
          <w:delText>6 × 10</w:delText>
        </w:r>
        <w:r w:rsidRPr="00C777BE" w:rsidDel="00E11A47">
          <w:rPr>
            <w:rFonts w:ascii="Times New Roman" w:hAnsi="Times New Roman" w:cs="Times New Roman"/>
            <w:sz w:val="24"/>
            <w:szCs w:val="24"/>
            <w:vertAlign w:val="superscript"/>
          </w:rPr>
          <w:delText>−10</w:delText>
        </w:r>
        <w:r w:rsidRPr="00C135D7" w:rsidDel="00E11A47">
          <w:rPr>
            <w:rFonts w:ascii="Times New Roman" w:hAnsi="Times New Roman" w:cs="Times New Roman"/>
            <w:sz w:val="24"/>
            <w:szCs w:val="24"/>
          </w:rPr>
          <w:delText>. The</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 xml:space="preserve">cause of this enormous outcome was that the study’s manipulation checks were </w:delText>
        </w:r>
        <w:r w:rsidRPr="00C135D7" w:rsidDel="00E11A47">
          <w:rPr>
            <w:rFonts w:ascii="Times New Roman" w:hAnsi="Times New Roman" w:cs="Times New Roman"/>
            <w:sz w:val="24"/>
            <w:szCs w:val="24"/>
          </w:rPr>
          <w:lastRenderedPageBreak/>
          <w:delText>entered as</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though they were primary study outcomes on aggressive cognitions; again, this is not a</w:delText>
        </w:r>
        <w:r w:rsidR="00DA515D" w:rsidRPr="00C135D7" w:rsidDel="00E11A47">
          <w:rPr>
            <w:rFonts w:ascii="Times New Roman" w:hAnsi="Times New Roman" w:cs="Times New Roman"/>
            <w:sz w:val="24"/>
            <w:szCs w:val="24"/>
          </w:rPr>
          <w:delText xml:space="preserve"> </w:delText>
        </w:r>
        <w:r w:rsidRPr="00C135D7" w:rsidDel="00E11A47">
          <w:rPr>
            <w:rFonts w:ascii="Times New Roman" w:hAnsi="Times New Roman" w:cs="Times New Roman"/>
            <w:sz w:val="24"/>
            <w:szCs w:val="24"/>
          </w:rPr>
          <w:delText>relevant hypothesis test.</w:delText>
        </w:r>
      </w:del>
      <w:ins w:id="261" w:author="Joseph Hilgard" w:date="2016-06-16T10:08:00Z">
        <w:r w:rsidR="00E11A47">
          <w:rPr>
            <w:rFonts w:ascii="Times New Roman" w:hAnsi="Times New Roman" w:cs="Times New Roman"/>
            <w:sz w:val="24"/>
            <w:szCs w:val="24"/>
          </w:rPr>
          <w:t xml:space="preserve"> This study measured not the amount of aggressive cognition, but the direction and type of it. </w:t>
        </w:r>
      </w:ins>
      <w:ins w:id="262" w:author="Joseph Hilgard" w:date="2016-06-16T10:09:00Z">
        <w:r w:rsidR="00E11A47">
          <w:rPr>
            <w:rFonts w:ascii="Times New Roman" w:hAnsi="Times New Roman" w:cs="Times New Roman"/>
            <w:sz w:val="24"/>
            <w:szCs w:val="24"/>
          </w:rPr>
          <w:t>Because each subject was categorized into one directional</w:t>
        </w:r>
      </w:ins>
      <w:ins w:id="263" w:author="Joseph Hilgard" w:date="2016-06-16T10:16:00Z">
        <w:r w:rsidR="00713A85">
          <w:rPr>
            <w:rFonts w:ascii="Times New Roman" w:hAnsi="Times New Roman" w:cs="Times New Roman"/>
            <w:sz w:val="24"/>
            <w:szCs w:val="24"/>
          </w:rPr>
          <w:t xml:space="preserve"> </w:t>
        </w:r>
      </w:ins>
      <w:ins w:id="264" w:author="Joseph Hilgard" w:date="2016-06-16T10:09:00Z">
        <w:r w:rsidR="00E11A47">
          <w:rPr>
            <w:rFonts w:ascii="Times New Roman" w:hAnsi="Times New Roman" w:cs="Times New Roman"/>
            <w:sz w:val="24"/>
            <w:szCs w:val="24"/>
          </w:rPr>
          <w:t xml:space="preserve">and one typological category, the results do </w:t>
        </w:r>
      </w:ins>
      <w:ins w:id="265" w:author="Joseph Hilgard" w:date="2016-06-16T10:11:00Z">
        <w:r w:rsidR="00E11A47">
          <w:rPr>
            <w:rFonts w:ascii="Times New Roman" w:hAnsi="Times New Roman" w:cs="Times New Roman"/>
            <w:sz w:val="24"/>
            <w:szCs w:val="24"/>
          </w:rPr>
          <w:t>not estimate differences in aggressive cognition</w:t>
        </w:r>
      </w:ins>
      <w:ins w:id="266" w:author="Joseph Hilgard" w:date="2016-06-16T10:09:00Z">
        <w:r w:rsidR="00E11A47">
          <w:rPr>
            <w:rFonts w:ascii="Times New Roman" w:hAnsi="Times New Roman" w:cs="Times New Roman"/>
            <w:sz w:val="24"/>
            <w:szCs w:val="24"/>
          </w:rPr>
          <w:t>. As entered in the Anderson et al. dataset, the study</w:t>
        </w:r>
      </w:ins>
      <w:ins w:id="267" w:author="Joseph Hilgard" w:date="2016-06-16T10:10:00Z">
        <w:r w:rsidR="00E11A47">
          <w:rPr>
            <w:rFonts w:ascii="Times New Roman" w:hAnsi="Times New Roman" w:cs="Times New Roman"/>
            <w:sz w:val="24"/>
            <w:szCs w:val="24"/>
          </w:rPr>
          <w:t>’s manipulation checks were entered as though they were primary study outcomes on aggressive cognitions. Neither of these are</w:t>
        </w:r>
      </w:ins>
      <w:ins w:id="268" w:author="Joseph Hilgard" w:date="2016-06-16T10:09:00Z">
        <w:r w:rsidR="00E11A47">
          <w:rPr>
            <w:rFonts w:ascii="Times New Roman" w:hAnsi="Times New Roman" w:cs="Times New Roman"/>
            <w:sz w:val="24"/>
            <w:szCs w:val="24"/>
          </w:rPr>
          <w:t xml:space="preserve"> hypothesis-relevant test</w:t>
        </w:r>
      </w:ins>
      <w:ins w:id="269" w:author="Joseph Hilgard" w:date="2016-06-16T10:10:00Z">
        <w:r w:rsidR="00E11A47">
          <w:rPr>
            <w:rFonts w:ascii="Times New Roman" w:hAnsi="Times New Roman" w:cs="Times New Roman"/>
            <w:sz w:val="24"/>
            <w:szCs w:val="24"/>
          </w:rPr>
          <w:t>s</w:t>
        </w:r>
      </w:ins>
      <w:ins w:id="270" w:author="Joseph Hilgard" w:date="2016-06-16T10:09:00Z">
        <w:r w:rsidR="00E11A47">
          <w:rPr>
            <w:rFonts w:ascii="Times New Roman" w:hAnsi="Times New Roman" w:cs="Times New Roman"/>
            <w:sz w:val="24"/>
            <w:szCs w:val="24"/>
          </w:rPr>
          <w:t>.</w:t>
        </w:r>
      </w:ins>
      <w:ins w:id="271" w:author="Joseph Hilgard" w:date="2016-06-16T10:12:00Z">
        <w:r w:rsidR="00E11A47">
          <w:rPr>
            <w:rFonts w:ascii="Times New Roman" w:hAnsi="Times New Roman" w:cs="Times New Roman"/>
            <w:sz w:val="24"/>
            <w:szCs w:val="24"/>
          </w:rPr>
          <w:t xml:space="preserve"> As entered by Anderson et al., the effect size of </w:t>
        </w:r>
      </w:ins>
      <w:ins w:id="272" w:author="Joseph Hilgard" w:date="2016-06-16T10:14:00Z">
        <w:r w:rsidR="00E11A47">
          <w:rPr>
            <w:rFonts w:ascii="Times New Roman" w:hAnsi="Times New Roman" w:cs="Times New Roman"/>
            <w:sz w:val="24"/>
            <w:szCs w:val="24"/>
          </w:rPr>
          <w:t xml:space="preserve">the non-manipulation-check outcomes are </w:t>
        </w:r>
      </w:ins>
      <w:ins w:id="273" w:author="Joseph Hilgard" w:date="2016-06-16T10:15: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xml:space="preserve">= -.02 and </w:t>
        </w:r>
      </w:ins>
      <w:ins w:id="274" w:author="Joseph Hilgard" w:date="2016-06-16T10:16:00Z">
        <w:r w:rsidR="00E11A47">
          <w:rPr>
            <w:rFonts w:ascii="Times New Roman" w:hAnsi="Times New Roman" w:cs="Times New Roman"/>
            <w:i/>
            <w:sz w:val="24"/>
            <w:szCs w:val="24"/>
          </w:rPr>
          <w:t xml:space="preserve">r </w:t>
        </w:r>
        <w:r w:rsidR="00E11A47">
          <w:rPr>
            <w:rFonts w:ascii="Times New Roman" w:hAnsi="Times New Roman" w:cs="Times New Roman"/>
            <w:sz w:val="24"/>
            <w:szCs w:val="24"/>
          </w:rPr>
          <w:t>= .02</w:t>
        </w:r>
        <w:r w:rsidR="00713A85">
          <w:rPr>
            <w:rFonts w:ascii="Times New Roman" w:hAnsi="Times New Roman" w:cs="Times New Roman"/>
            <w:sz w:val="24"/>
            <w:szCs w:val="24"/>
          </w:rPr>
          <w:t>, so we are arguably being conservative by excluding this study.</w:t>
        </w:r>
      </w:ins>
      <w:ins w:id="275" w:author="Joe" w:date="2016-06-18T23:24:00Z">
        <w:r w:rsidR="00380170">
          <w:rPr>
            <w:rStyle w:val="FootnoteReference"/>
            <w:rFonts w:ascii="Times New Roman" w:hAnsi="Times New Roman" w:cs="Times New Roman"/>
            <w:sz w:val="24"/>
            <w:szCs w:val="24"/>
          </w:rPr>
          <w:footnoteReference w:id="5"/>
        </w:r>
      </w:ins>
    </w:p>
    <w:p w14:paraId="53DC0A65"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Subsets Re-analyzed</w:t>
      </w:r>
    </w:p>
    <w:p w14:paraId="3B87AE0B" w14:textId="12F3E03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We reproduce estimates from Anderson et al. (2010) and apply PET, PEESE,</w:t>
      </w:r>
      <w:r w:rsidR="00DA515D"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to detect and adjust for small-study effects. Sufficient datapoints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available to re-analyze experimental studies of aggressive affect, aggressive behavior,</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cognition, and physiological arousal, as well as cross-sectional studies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affect, aggressive behavior, and aggressive cognition. </w:t>
      </w:r>
      <w:ins w:id="302" w:author="Joe" w:date="2016-06-17T00:52:00Z">
        <w:r w:rsidR="00F365A8">
          <w:rPr>
            <w:rFonts w:ascii="Times New Roman" w:hAnsi="Times New Roman" w:cs="Times New Roman"/>
            <w:sz w:val="24"/>
            <w:szCs w:val="24"/>
          </w:rPr>
          <w:t xml:space="preserve">As much as sample sizes permitted, </w:t>
        </w:r>
      </w:ins>
      <w:del w:id="303" w:author="Joe" w:date="2016-06-17T00:52:00Z">
        <w:r w:rsidRPr="00C135D7" w:rsidDel="00F365A8">
          <w:rPr>
            <w:rFonts w:ascii="Times New Roman" w:hAnsi="Times New Roman" w:cs="Times New Roman"/>
            <w:sz w:val="24"/>
            <w:szCs w:val="24"/>
          </w:rPr>
          <w:delText>S</w:delText>
        </w:r>
      </w:del>
      <w:ins w:id="304" w:author="Joe" w:date="2016-06-17T00:52:00Z">
        <w:r w:rsidR="00F365A8">
          <w:rPr>
            <w:rFonts w:ascii="Times New Roman" w:hAnsi="Times New Roman" w:cs="Times New Roman"/>
            <w:sz w:val="24"/>
            <w:szCs w:val="24"/>
          </w:rPr>
          <w:t>s</w:t>
        </w:r>
      </w:ins>
      <w:r w:rsidRPr="00C135D7">
        <w:rPr>
          <w:rFonts w:ascii="Times New Roman" w:hAnsi="Times New Roman" w:cs="Times New Roman"/>
          <w:sz w:val="24"/>
          <w:szCs w:val="24"/>
        </w:rPr>
        <w:t xml:space="preserve">tudies </w:t>
      </w:r>
      <w:del w:id="305" w:author="Joe" w:date="2016-06-17T00:52:00Z">
        <w:r w:rsidRPr="00C135D7" w:rsidDel="00F365A8">
          <w:rPr>
            <w:rFonts w:ascii="Times New Roman" w:hAnsi="Times New Roman" w:cs="Times New Roman"/>
            <w:sz w:val="24"/>
            <w:szCs w:val="24"/>
          </w:rPr>
          <w:delText>are</w:delText>
        </w:r>
      </w:del>
      <w:ins w:id="306" w:author="Joe" w:date="2016-06-17T00:52:00Z">
        <w:r w:rsidR="00F365A8">
          <w:rPr>
            <w:rFonts w:ascii="Times New Roman" w:hAnsi="Times New Roman" w:cs="Times New Roman"/>
            <w:sz w:val="24"/>
            <w:szCs w:val="24"/>
          </w:rPr>
          <w:t>were</w:t>
        </w:r>
      </w:ins>
      <w:r w:rsidRPr="00C135D7">
        <w:rPr>
          <w:rFonts w:ascii="Times New Roman" w:hAnsi="Times New Roman" w:cs="Times New Roman"/>
          <w:sz w:val="24"/>
          <w:szCs w:val="24"/>
        </w:rPr>
        <w:t xml:space="preserve"> further divided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to create separate best-practices-only and all-studies estimates per Anderson et al. (2010)</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as sample sizes permit.</w:t>
      </w:r>
    </w:p>
    <w:p w14:paraId="5F2C9E4E" w14:textId="77777777"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numbers of studies, overall numbers of participants, and naïve fixed-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 estimates are provided for each subset in Table 1.</w:t>
      </w:r>
      <w:r w:rsidR="00DA515D" w:rsidRPr="00C135D7">
        <w:rPr>
          <w:rFonts w:ascii="Times New Roman" w:hAnsi="Times New Roman" w:cs="Times New Roman"/>
          <w:sz w:val="24"/>
          <w:szCs w:val="24"/>
        </w:rPr>
        <w:t xml:space="preserve"> </w:t>
      </w:r>
    </w:p>
    <w:p w14:paraId="4DC20D06" w14:textId="77777777" w:rsidR="000A12B8" w:rsidRPr="00C135D7" w:rsidRDefault="000A12B8" w:rsidP="00C777BE">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Results</w:t>
      </w:r>
    </w:p>
    <w:p w14:paraId="7A46F1DA" w14:textId="6B004955" w:rsidR="00C62529" w:rsidRDefault="00C62529" w:rsidP="00C777BE">
      <w:pPr>
        <w:autoSpaceDE w:val="0"/>
        <w:autoSpaceDN w:val="0"/>
        <w:adjustRightInd w:val="0"/>
        <w:spacing w:after="0" w:line="480" w:lineRule="auto"/>
        <w:ind w:firstLine="720"/>
        <w:rPr>
          <w:ins w:id="307" w:author="Joe" w:date="2016-06-19T00:48:00Z"/>
          <w:rFonts w:ascii="Times New Roman" w:hAnsi="Times New Roman" w:cs="Times New Roman"/>
          <w:sz w:val="24"/>
          <w:szCs w:val="24"/>
        </w:rPr>
      </w:pPr>
      <w:ins w:id="308" w:author="Joe" w:date="2016-06-19T00:43:00Z">
        <w:r>
          <w:rPr>
            <w:rFonts w:ascii="Times New Roman" w:hAnsi="Times New Roman" w:cs="Times New Roman"/>
            <w:sz w:val="24"/>
            <w:szCs w:val="24"/>
          </w:rPr>
          <w:lastRenderedPageBreak/>
          <w:t xml:space="preserve">There were sufficient </w:t>
        </w:r>
        <w:del w:id="309" w:author="Joe Hilgard" w:date="2016-06-27T17:37:00Z">
          <w:r w:rsidDel="009A0AA3">
            <w:rPr>
              <w:rFonts w:ascii="Times New Roman" w:hAnsi="Times New Roman" w:cs="Times New Roman"/>
              <w:sz w:val="24"/>
              <w:szCs w:val="24"/>
            </w:rPr>
            <w:delText>studies</w:delText>
          </w:r>
        </w:del>
      </w:ins>
      <w:ins w:id="310" w:author="Joe Hilgard" w:date="2016-06-27T17:37:00Z">
        <w:r w:rsidR="009A0AA3">
          <w:rPr>
            <w:rFonts w:ascii="Times New Roman" w:hAnsi="Times New Roman" w:cs="Times New Roman"/>
            <w:sz w:val="24"/>
            <w:szCs w:val="24"/>
          </w:rPr>
          <w:t>experiments</w:t>
        </w:r>
      </w:ins>
      <w:ins w:id="311" w:author="Joe" w:date="2016-06-19T00:43:00Z">
        <w:r>
          <w:rPr>
            <w:rFonts w:ascii="Times New Roman" w:hAnsi="Times New Roman" w:cs="Times New Roman"/>
            <w:sz w:val="24"/>
            <w:szCs w:val="24"/>
          </w:rPr>
          <w:t xml:space="preserve"> </w:t>
        </w:r>
      </w:ins>
      <w:ins w:id="312" w:author="Joe" w:date="2016-06-19T00:44:00Z">
        <w:r>
          <w:rPr>
            <w:rFonts w:ascii="Times New Roman" w:hAnsi="Times New Roman" w:cs="Times New Roman"/>
            <w:sz w:val="24"/>
            <w:szCs w:val="24"/>
          </w:rPr>
          <w:t xml:space="preserve">to re-analyze the </w:t>
        </w:r>
      </w:ins>
      <w:ins w:id="313" w:author="Joe" w:date="2016-06-19T00:47:00Z">
        <w:r>
          <w:rPr>
            <w:rFonts w:ascii="Times New Roman" w:hAnsi="Times New Roman" w:cs="Times New Roman"/>
            <w:sz w:val="24"/>
            <w:szCs w:val="24"/>
          </w:rPr>
          <w:t xml:space="preserve">evidence for </w:t>
        </w:r>
      </w:ins>
      <w:ins w:id="314" w:author="Joe" w:date="2016-06-19T00:44:00Z">
        <w:r>
          <w:rPr>
            <w:rFonts w:ascii="Times New Roman" w:hAnsi="Times New Roman" w:cs="Times New Roman"/>
            <w:sz w:val="24"/>
            <w:szCs w:val="24"/>
          </w:rPr>
          <w:t>causal effects of violent game exposure on aggressive affect</w:t>
        </w:r>
      </w:ins>
      <w:ins w:id="315" w:author="Joe" w:date="2016-06-19T00:45:00Z">
        <w:r>
          <w:rPr>
            <w:rFonts w:ascii="Times New Roman" w:hAnsi="Times New Roman" w:cs="Times New Roman"/>
            <w:sz w:val="24"/>
            <w:szCs w:val="24"/>
          </w:rPr>
          <w:t xml:space="preserve"> (k = </w:t>
        </w:r>
      </w:ins>
      <w:ins w:id="316" w:author="Joe Hilgard" w:date="2016-06-27T17:37:00Z">
        <w:r w:rsidR="009A0AA3">
          <w:rPr>
            <w:rFonts w:ascii="Times New Roman" w:hAnsi="Times New Roman" w:cs="Times New Roman"/>
            <w:sz w:val="24"/>
            <w:szCs w:val="24"/>
          </w:rPr>
          <w:t>34</w:t>
        </w:r>
      </w:ins>
      <w:ins w:id="317" w:author="Joe" w:date="2016-06-19T00:45:00Z">
        <w:r>
          <w:rPr>
            <w:rFonts w:ascii="Times New Roman" w:hAnsi="Times New Roman" w:cs="Times New Roman"/>
            <w:sz w:val="24"/>
            <w:szCs w:val="24"/>
          </w:rPr>
          <w:t xml:space="preserve">, N = </w:t>
        </w:r>
      </w:ins>
      <w:ins w:id="318" w:author="Joe Hilgard" w:date="2016-06-27T17:37:00Z">
        <w:r w:rsidR="00842DED">
          <w:rPr>
            <w:rFonts w:ascii="Times New Roman" w:hAnsi="Times New Roman" w:cs="Times New Roman"/>
            <w:sz w:val="24"/>
            <w:szCs w:val="24"/>
          </w:rPr>
          <w:t>2879; best, k = 18, N = 1318</w:t>
        </w:r>
      </w:ins>
      <w:ins w:id="319" w:author="Joe" w:date="2016-06-19T00:45:00Z">
        <w:r>
          <w:rPr>
            <w:rFonts w:ascii="Times New Roman" w:hAnsi="Times New Roman" w:cs="Times New Roman"/>
            <w:sz w:val="24"/>
            <w:szCs w:val="24"/>
          </w:rPr>
          <w:t>)</w:t>
        </w:r>
      </w:ins>
      <w:ins w:id="320" w:author="Joe" w:date="2016-06-19T00:44:00Z">
        <w:r>
          <w:rPr>
            <w:rFonts w:ascii="Times New Roman" w:hAnsi="Times New Roman" w:cs="Times New Roman"/>
            <w:sz w:val="24"/>
            <w:szCs w:val="24"/>
          </w:rPr>
          <w:t>, behavior</w:t>
        </w:r>
      </w:ins>
      <w:ins w:id="321" w:author="Joe" w:date="2016-06-19T00:45:00Z">
        <w:r>
          <w:rPr>
            <w:rFonts w:ascii="Times New Roman" w:hAnsi="Times New Roman" w:cs="Times New Roman"/>
            <w:sz w:val="24"/>
            <w:szCs w:val="24"/>
          </w:rPr>
          <w:t xml:space="preserve"> (k = </w:t>
        </w:r>
      </w:ins>
      <w:ins w:id="322" w:author="Joe Hilgard" w:date="2016-06-27T17:37:00Z">
        <w:r w:rsidR="00842DED">
          <w:rPr>
            <w:rFonts w:ascii="Times New Roman" w:hAnsi="Times New Roman" w:cs="Times New Roman"/>
            <w:sz w:val="24"/>
            <w:szCs w:val="24"/>
          </w:rPr>
          <w:t>39</w:t>
        </w:r>
      </w:ins>
      <w:ins w:id="323" w:author="Joe" w:date="2016-06-19T00:45:00Z">
        <w:r>
          <w:rPr>
            <w:rFonts w:ascii="Times New Roman" w:hAnsi="Times New Roman" w:cs="Times New Roman"/>
            <w:sz w:val="24"/>
            <w:szCs w:val="24"/>
          </w:rPr>
          <w:t xml:space="preserve">, N = </w:t>
        </w:r>
      </w:ins>
      <w:ins w:id="324" w:author="Joe Hilgard" w:date="2016-06-27T17:38:00Z">
        <w:r w:rsidR="00842DED">
          <w:rPr>
            <w:rFonts w:ascii="Times New Roman" w:hAnsi="Times New Roman" w:cs="Times New Roman"/>
            <w:sz w:val="24"/>
            <w:szCs w:val="24"/>
          </w:rPr>
          <w:t>3328; best, k = 23, N = 2413</w:t>
        </w:r>
      </w:ins>
      <w:ins w:id="325" w:author="Joe" w:date="2016-06-19T00:45:00Z">
        <w:r>
          <w:rPr>
            <w:rFonts w:ascii="Times New Roman" w:hAnsi="Times New Roman" w:cs="Times New Roman"/>
            <w:sz w:val="24"/>
            <w:szCs w:val="24"/>
          </w:rPr>
          <w:t>)</w:t>
        </w:r>
      </w:ins>
      <w:ins w:id="326" w:author="Joe" w:date="2016-06-19T00:44:00Z">
        <w:r>
          <w:rPr>
            <w:rFonts w:ascii="Times New Roman" w:hAnsi="Times New Roman" w:cs="Times New Roman"/>
            <w:sz w:val="24"/>
            <w:szCs w:val="24"/>
          </w:rPr>
          <w:t>, cognitions</w:t>
        </w:r>
      </w:ins>
      <w:ins w:id="327" w:author="Joe" w:date="2016-06-19T00:45:00Z">
        <w:r>
          <w:rPr>
            <w:rFonts w:ascii="Times New Roman" w:hAnsi="Times New Roman" w:cs="Times New Roman"/>
            <w:sz w:val="24"/>
            <w:szCs w:val="24"/>
          </w:rPr>
          <w:t xml:space="preserve"> (k = </w:t>
        </w:r>
      </w:ins>
      <w:ins w:id="328" w:author="Joe Hilgard" w:date="2016-06-27T17:38:00Z">
        <w:r w:rsidR="00842DED">
          <w:rPr>
            <w:rFonts w:ascii="Times New Roman" w:hAnsi="Times New Roman" w:cs="Times New Roman"/>
            <w:sz w:val="24"/>
            <w:szCs w:val="24"/>
          </w:rPr>
          <w:t>40</w:t>
        </w:r>
      </w:ins>
      <w:ins w:id="329" w:author="Joe" w:date="2016-06-19T00:45:00Z">
        <w:r>
          <w:rPr>
            <w:rFonts w:ascii="Times New Roman" w:hAnsi="Times New Roman" w:cs="Times New Roman"/>
            <w:sz w:val="24"/>
            <w:szCs w:val="24"/>
          </w:rPr>
          <w:t xml:space="preserve">, N = </w:t>
        </w:r>
      </w:ins>
      <w:ins w:id="330" w:author="Joe Hilgard" w:date="2016-06-27T17:38:00Z">
        <w:r w:rsidR="00842DED">
          <w:rPr>
            <w:rFonts w:ascii="Times New Roman" w:hAnsi="Times New Roman" w:cs="Times New Roman"/>
            <w:sz w:val="24"/>
            <w:szCs w:val="24"/>
          </w:rPr>
          <w:t>4074; best, k = 24, N = 2887</w:t>
        </w:r>
      </w:ins>
      <w:ins w:id="331" w:author="Joe" w:date="2016-06-19T00:45:00Z">
        <w:r>
          <w:rPr>
            <w:rFonts w:ascii="Times New Roman" w:hAnsi="Times New Roman" w:cs="Times New Roman"/>
            <w:sz w:val="24"/>
            <w:szCs w:val="24"/>
          </w:rPr>
          <w:t>), and physiological arousal</w:t>
        </w:r>
      </w:ins>
      <w:ins w:id="332" w:author="Joe" w:date="2016-06-19T00:44:00Z">
        <w:del w:id="333" w:author="Joe Hilgard" w:date="2016-06-27T17:38:00Z">
          <w:r w:rsidDel="00842DED">
            <w:rPr>
              <w:rFonts w:ascii="Times New Roman" w:hAnsi="Times New Roman" w:cs="Times New Roman"/>
              <w:sz w:val="24"/>
              <w:szCs w:val="24"/>
            </w:rPr>
            <w:delText xml:space="preserve"> </w:delText>
          </w:r>
        </w:del>
      </w:ins>
      <w:ins w:id="334" w:author="Joe Hilgard" w:date="2016-06-27T17:38:00Z">
        <w:r w:rsidR="00842DED">
          <w:rPr>
            <w:rFonts w:ascii="Times New Roman" w:hAnsi="Times New Roman" w:cs="Times New Roman"/>
            <w:sz w:val="24"/>
            <w:szCs w:val="24"/>
          </w:rPr>
          <w:t>(k = 24, N = 1770; best, k = 11, N = 833)</w:t>
        </w:r>
      </w:ins>
      <w:ins w:id="335" w:author="Joe" w:date="2016-06-19T00:44:00Z">
        <w:del w:id="336" w:author="Joe Hilgard" w:date="2016-06-27T17:38:00Z">
          <w:r w:rsidDel="00842DED">
            <w:rPr>
              <w:rFonts w:ascii="Times New Roman" w:hAnsi="Times New Roman" w:cs="Times New Roman"/>
              <w:sz w:val="24"/>
              <w:szCs w:val="24"/>
            </w:rPr>
            <w:delText>in experiments</w:delText>
          </w:r>
        </w:del>
      </w:ins>
      <w:ins w:id="337" w:author="Joe" w:date="2016-06-19T00:45:00Z">
        <w:r>
          <w:rPr>
            <w:rFonts w:ascii="Times New Roman" w:hAnsi="Times New Roman" w:cs="Times New Roman"/>
            <w:sz w:val="24"/>
            <w:szCs w:val="24"/>
          </w:rPr>
          <w:t xml:space="preserve">, both as full samples and as a best-practices only subset. </w:t>
        </w:r>
      </w:ins>
      <w:ins w:id="338" w:author="Joe" w:date="2016-06-19T00:46:00Z">
        <w:r>
          <w:rPr>
            <w:rFonts w:ascii="Times New Roman" w:hAnsi="Times New Roman" w:cs="Times New Roman"/>
            <w:sz w:val="24"/>
            <w:szCs w:val="24"/>
          </w:rPr>
          <w:t>Additionally, there were enough studies to re-analyze the</w:t>
        </w:r>
      </w:ins>
      <w:ins w:id="339" w:author="Joe" w:date="2016-06-19T00:47:00Z">
        <w:r>
          <w:rPr>
            <w:rFonts w:ascii="Times New Roman" w:hAnsi="Times New Roman" w:cs="Times New Roman"/>
            <w:sz w:val="24"/>
            <w:szCs w:val="24"/>
          </w:rPr>
          <w:t xml:space="preserve"> correlations between violent game play and aggressive affect</w:t>
        </w:r>
      </w:ins>
      <w:ins w:id="340" w:author="Joe Hilgard" w:date="2016-06-24T16:27:00Z">
        <w:r w:rsidR="00E52505">
          <w:rPr>
            <w:rFonts w:ascii="Times New Roman" w:hAnsi="Times New Roman" w:cs="Times New Roman"/>
            <w:sz w:val="24"/>
            <w:szCs w:val="24"/>
          </w:rPr>
          <w:t xml:space="preserve"> (k = </w:t>
        </w:r>
      </w:ins>
      <w:ins w:id="341" w:author="Joe Hilgard" w:date="2016-06-27T17:39:00Z">
        <w:r w:rsidR="00842DED">
          <w:rPr>
            <w:rFonts w:ascii="Times New Roman" w:hAnsi="Times New Roman" w:cs="Times New Roman"/>
            <w:sz w:val="24"/>
            <w:szCs w:val="24"/>
          </w:rPr>
          <w:t>14</w:t>
        </w:r>
      </w:ins>
      <w:ins w:id="342" w:author="Joe Hilgard" w:date="2016-06-24T16:27:00Z">
        <w:r w:rsidR="00E52505">
          <w:rPr>
            <w:rFonts w:ascii="Times New Roman" w:hAnsi="Times New Roman" w:cs="Times New Roman"/>
            <w:sz w:val="24"/>
            <w:szCs w:val="24"/>
          </w:rPr>
          <w:t xml:space="preserve">, N = </w:t>
        </w:r>
      </w:ins>
      <w:ins w:id="343" w:author="Joe Hilgard" w:date="2016-06-27T17:39:00Z">
        <w:r w:rsidR="00842DED">
          <w:rPr>
            <w:rFonts w:ascii="Times New Roman" w:hAnsi="Times New Roman" w:cs="Times New Roman"/>
            <w:sz w:val="24"/>
            <w:szCs w:val="24"/>
          </w:rPr>
          <w:t>9811; best, k = 7, N = 9811</w:t>
        </w:r>
      </w:ins>
      <w:ins w:id="344" w:author="Joe Hilgard" w:date="2016-06-24T16:27:00Z">
        <w:r w:rsidR="00E52505">
          <w:rPr>
            <w:rFonts w:ascii="Times New Roman" w:hAnsi="Times New Roman" w:cs="Times New Roman"/>
            <w:sz w:val="24"/>
            <w:szCs w:val="24"/>
          </w:rPr>
          <w:t>)</w:t>
        </w:r>
      </w:ins>
      <w:ins w:id="345" w:author="Joe" w:date="2016-06-19T00:47:00Z">
        <w:r>
          <w:rPr>
            <w:rFonts w:ascii="Times New Roman" w:hAnsi="Times New Roman" w:cs="Times New Roman"/>
            <w:sz w:val="24"/>
            <w:szCs w:val="24"/>
          </w:rPr>
          <w:t>, behavior</w:t>
        </w:r>
      </w:ins>
      <w:ins w:id="346" w:author="Joe Hilgard" w:date="2016-06-24T16:27:00Z">
        <w:r w:rsidR="00E52505">
          <w:rPr>
            <w:rFonts w:ascii="Times New Roman" w:hAnsi="Times New Roman" w:cs="Times New Roman"/>
            <w:sz w:val="24"/>
            <w:szCs w:val="24"/>
          </w:rPr>
          <w:t xml:space="preserve"> (k = </w:t>
        </w:r>
      </w:ins>
      <w:ins w:id="347" w:author="Joe Hilgard" w:date="2016-06-27T17:40:00Z">
        <w:r w:rsidR="00842DED">
          <w:rPr>
            <w:rFonts w:ascii="Times New Roman" w:hAnsi="Times New Roman" w:cs="Times New Roman"/>
            <w:sz w:val="24"/>
            <w:szCs w:val="24"/>
          </w:rPr>
          <w:t>37</w:t>
        </w:r>
      </w:ins>
      <w:ins w:id="348" w:author="Joe Hilgard" w:date="2016-06-24T16:27:00Z">
        <w:r w:rsidR="00842DED">
          <w:rPr>
            <w:rFonts w:ascii="Times New Roman" w:hAnsi="Times New Roman" w:cs="Times New Roman"/>
            <w:sz w:val="24"/>
            <w:szCs w:val="24"/>
          </w:rPr>
          <w:t xml:space="preserve">, </w:t>
        </w:r>
        <w:r w:rsidR="00E52505">
          <w:rPr>
            <w:rFonts w:ascii="Times New Roman" w:hAnsi="Times New Roman" w:cs="Times New Roman"/>
            <w:sz w:val="24"/>
            <w:szCs w:val="24"/>
          </w:rPr>
          <w:t xml:space="preserve">N = </w:t>
        </w:r>
      </w:ins>
      <w:ins w:id="349" w:author="Joe Hilgard" w:date="2016-06-27T17:40:00Z">
        <w:r w:rsidR="00842DED">
          <w:rPr>
            <w:rFonts w:ascii="Times New Roman" w:hAnsi="Times New Roman" w:cs="Times New Roman"/>
            <w:sz w:val="24"/>
            <w:szCs w:val="24"/>
          </w:rPr>
          <w:t>29113; best, k = 22, N = 12391</w:t>
        </w:r>
      </w:ins>
      <w:ins w:id="350" w:author="Joe Hilgard" w:date="2016-06-24T16:27:00Z">
        <w:r w:rsidR="00E52505">
          <w:rPr>
            <w:rFonts w:ascii="Times New Roman" w:hAnsi="Times New Roman" w:cs="Times New Roman"/>
            <w:sz w:val="24"/>
            <w:szCs w:val="24"/>
          </w:rPr>
          <w:t>)</w:t>
        </w:r>
      </w:ins>
      <w:ins w:id="351" w:author="Joe" w:date="2016-06-19T00:47:00Z">
        <w:r>
          <w:rPr>
            <w:rFonts w:ascii="Times New Roman" w:hAnsi="Times New Roman" w:cs="Times New Roman"/>
            <w:sz w:val="24"/>
            <w:szCs w:val="24"/>
          </w:rPr>
          <w:t>, and cognitions</w:t>
        </w:r>
      </w:ins>
      <w:ins w:id="352" w:author="Joe Hilgard" w:date="2016-06-24T16:27:00Z">
        <w:r w:rsidR="00E52505">
          <w:rPr>
            <w:rFonts w:ascii="Times New Roman" w:hAnsi="Times New Roman" w:cs="Times New Roman"/>
            <w:sz w:val="24"/>
            <w:szCs w:val="24"/>
          </w:rPr>
          <w:t xml:space="preserve"> (k = </w:t>
        </w:r>
      </w:ins>
      <w:ins w:id="353" w:author="Joe Hilgard" w:date="2016-06-27T17:40:00Z">
        <w:r w:rsidR="00842DED">
          <w:rPr>
            <w:rFonts w:ascii="Times New Roman" w:hAnsi="Times New Roman" w:cs="Times New Roman"/>
            <w:sz w:val="24"/>
            <w:szCs w:val="24"/>
          </w:rPr>
          <w:t>22</w:t>
        </w:r>
      </w:ins>
      <w:ins w:id="354" w:author="Joe Hilgard" w:date="2016-06-24T16:27:00Z">
        <w:r w:rsidR="00842DED">
          <w:rPr>
            <w:rFonts w:ascii="Times New Roman" w:hAnsi="Times New Roman" w:cs="Times New Roman"/>
            <w:sz w:val="24"/>
            <w:szCs w:val="24"/>
          </w:rPr>
          <w:t xml:space="preserve">, </w:t>
        </w:r>
        <w:r w:rsidR="00E52505">
          <w:rPr>
            <w:rFonts w:ascii="Times New Roman" w:hAnsi="Times New Roman" w:cs="Times New Roman"/>
            <w:sz w:val="24"/>
            <w:szCs w:val="24"/>
          </w:rPr>
          <w:t xml:space="preserve">N = </w:t>
        </w:r>
      </w:ins>
      <w:ins w:id="355" w:author="Joe Hilgard" w:date="2016-06-27T17:40:00Z">
        <w:r w:rsidR="00842DED">
          <w:rPr>
            <w:rFonts w:ascii="Times New Roman" w:hAnsi="Times New Roman" w:cs="Times New Roman"/>
            <w:sz w:val="24"/>
            <w:szCs w:val="24"/>
          </w:rPr>
          <w:t>13012; best, k = 17, N = 7997</w:t>
        </w:r>
      </w:ins>
      <w:ins w:id="356" w:author="Joe Hilgard" w:date="2016-06-24T16:27:00Z">
        <w:r w:rsidR="00E52505">
          <w:rPr>
            <w:rFonts w:ascii="Times New Roman" w:hAnsi="Times New Roman" w:cs="Times New Roman"/>
            <w:sz w:val="24"/>
            <w:szCs w:val="24"/>
          </w:rPr>
          <w:t>)</w:t>
        </w:r>
      </w:ins>
      <w:ins w:id="357" w:author="Joe" w:date="2016-06-19T00:47:00Z">
        <w:r>
          <w:rPr>
            <w:rFonts w:ascii="Times New Roman" w:hAnsi="Times New Roman" w:cs="Times New Roman"/>
            <w:sz w:val="24"/>
            <w:szCs w:val="24"/>
          </w:rPr>
          <w:t xml:space="preserve"> in non-experimental, cross-sectional research. These too were</w:t>
        </w:r>
      </w:ins>
      <w:ins w:id="358" w:author="Joe" w:date="2016-06-19T00:48:00Z">
        <w:r>
          <w:rPr>
            <w:rFonts w:ascii="Times New Roman" w:hAnsi="Times New Roman" w:cs="Times New Roman"/>
            <w:sz w:val="24"/>
            <w:szCs w:val="24"/>
          </w:rPr>
          <w:t xml:space="preserve"> analyzed as both full samples and as best-practices subsamples, with the exception of cross-sectional research of aggressive affect, in which case too few studies were available to justify our tests.</w:t>
        </w:r>
      </w:ins>
    </w:p>
    <w:p w14:paraId="00C8522E" w14:textId="0EB937A7" w:rsidR="00C777BE" w:rsidRDefault="00C62529" w:rsidP="00C777BE">
      <w:pPr>
        <w:autoSpaceDE w:val="0"/>
        <w:autoSpaceDN w:val="0"/>
        <w:adjustRightInd w:val="0"/>
        <w:spacing w:after="0" w:line="480" w:lineRule="auto"/>
        <w:ind w:firstLine="720"/>
        <w:rPr>
          <w:rFonts w:ascii="Times New Roman" w:hAnsi="Times New Roman" w:cs="Times New Roman"/>
          <w:sz w:val="24"/>
          <w:szCs w:val="24"/>
        </w:rPr>
      </w:pPr>
      <w:ins w:id="359" w:author="Joe" w:date="2016-06-19T00:46:00Z">
        <w:r>
          <w:rPr>
            <w:rFonts w:ascii="Times New Roman" w:hAnsi="Times New Roman" w:cs="Times New Roman"/>
            <w:sz w:val="24"/>
            <w:szCs w:val="24"/>
          </w:rPr>
          <w:t xml:space="preserve"> </w:t>
        </w:r>
      </w:ins>
      <w:commentRangeStart w:id="360"/>
      <w:r w:rsidR="000A12B8" w:rsidRPr="00C135D7">
        <w:rPr>
          <w:rFonts w:ascii="Times New Roman" w:hAnsi="Times New Roman" w:cs="Times New Roman"/>
          <w:sz w:val="24"/>
          <w:szCs w:val="24"/>
        </w:rPr>
        <w:t>Again, we wished to know whether there are small-study effects indicative of bias,</w:t>
      </w:r>
      <w:r w:rsidR="00DA515D"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 xml:space="preserve">and if so, what </w:t>
      </w:r>
      <w:r w:rsidR="00E9644A">
        <w:rPr>
          <w:rFonts w:ascii="Times New Roman" w:hAnsi="Times New Roman" w:cs="Times New Roman"/>
          <w:sz w:val="24"/>
          <w:szCs w:val="24"/>
        </w:rPr>
        <w:t>would be</w:t>
      </w:r>
      <w:r w:rsidR="000A12B8" w:rsidRPr="00C135D7">
        <w:rPr>
          <w:rFonts w:ascii="Times New Roman" w:hAnsi="Times New Roman" w:cs="Times New Roman"/>
          <w:sz w:val="24"/>
          <w:szCs w:val="24"/>
        </w:rPr>
        <w:t xml:space="preserve"> appropriate bias-adjusted effect size estimates.</w:t>
      </w:r>
      <w:commentRangeEnd w:id="360"/>
      <w:r w:rsidR="00F365A8">
        <w:rPr>
          <w:rStyle w:val="CommentReference"/>
        </w:rPr>
        <w:commentReference w:id="360"/>
      </w:r>
      <w:r w:rsidR="000A12B8" w:rsidRPr="00C135D7">
        <w:rPr>
          <w:rFonts w:ascii="Times New Roman" w:hAnsi="Times New Roman" w:cs="Times New Roman"/>
          <w:sz w:val="24"/>
          <w:szCs w:val="24"/>
        </w:rPr>
        <w:t xml:space="preserve"> We present each in turn.</w:t>
      </w:r>
      <w:r w:rsidR="00DA515D" w:rsidRPr="00C135D7">
        <w:rPr>
          <w:rFonts w:ascii="Times New Roman" w:hAnsi="Times New Roman" w:cs="Times New Roman"/>
          <w:sz w:val="24"/>
          <w:szCs w:val="24"/>
        </w:rPr>
        <w:t xml:space="preserve"> </w:t>
      </w:r>
    </w:p>
    <w:p w14:paraId="287A6E3B" w14:textId="20057179" w:rsidR="000A12B8" w:rsidRPr="00C135D7" w:rsidRDefault="000A12B8" w:rsidP="00C777BE">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Detection of Bias</w:t>
      </w:r>
    </w:p>
    <w:p w14:paraId="7BE3991C" w14:textId="163BC2A5" w:rsidR="00DA515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first question is addressed by inspection of the funnel plots in Figures 1, 2, 3, and</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4. </w:t>
      </w:r>
      <w:del w:id="361" w:author="Joe" w:date="2016-06-19T00:51:00Z">
        <w:r w:rsidRPr="00C135D7" w:rsidDel="00C62529">
          <w:rPr>
            <w:rFonts w:ascii="Times New Roman" w:hAnsi="Times New Roman" w:cs="Times New Roman"/>
            <w:sz w:val="24"/>
            <w:szCs w:val="24"/>
          </w:rPr>
          <w:delText>Here we see dramatic funnel-plot asymmetry in several conditions</w:delText>
        </w:r>
      </w:del>
      <w:ins w:id="362" w:author="Joe" w:date="2016-06-19T00:51:00Z">
        <w:r w:rsidR="00C62529">
          <w:rPr>
            <w:rFonts w:ascii="Times New Roman" w:hAnsi="Times New Roman" w:cs="Times New Roman"/>
            <w:sz w:val="24"/>
            <w:szCs w:val="24"/>
          </w:rPr>
          <w:t>We find dramatic funnel-plot asymmetry among experiments of aggressive affect</w:t>
        </w:r>
      </w:ins>
      <w:r w:rsidRPr="00C135D7">
        <w:rPr>
          <w:rFonts w:ascii="Times New Roman" w:hAnsi="Times New Roman" w:cs="Times New Roman"/>
          <w:sz w:val="24"/>
          <w:szCs w:val="24"/>
        </w:rPr>
        <w:t>. Application of</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criteria did not ameliorate this asymmetry. </w:t>
      </w:r>
      <w:del w:id="363" w:author="Joe" w:date="2016-06-19T00:52:00Z">
        <w:r w:rsidRPr="00C135D7" w:rsidDel="00C62529">
          <w:rPr>
            <w:rFonts w:ascii="Times New Roman" w:hAnsi="Times New Roman" w:cs="Times New Roman"/>
            <w:sz w:val="24"/>
            <w:szCs w:val="24"/>
          </w:rPr>
          <w:delText>Asymmetry is present, and</w:delText>
        </w:r>
        <w:r w:rsidR="00DA515D" w:rsidRPr="00C135D7" w:rsidDel="00C62529">
          <w:rPr>
            <w:rFonts w:ascii="Times New Roman" w:hAnsi="Times New Roman" w:cs="Times New Roman"/>
            <w:sz w:val="24"/>
            <w:szCs w:val="24"/>
          </w:rPr>
          <w:delText xml:space="preserve"> </w:delText>
        </w:r>
        <w:r w:rsidRPr="00C135D7" w:rsidDel="00C62529">
          <w:rPr>
            <w:rFonts w:ascii="Times New Roman" w:hAnsi="Times New Roman" w:cs="Times New Roman"/>
            <w:sz w:val="24"/>
            <w:szCs w:val="24"/>
          </w:rPr>
          <w:delText>sometimes stronger, in many best-practices subsamples.</w:delText>
        </w:r>
        <w:r w:rsidR="00DA515D" w:rsidRPr="00C135D7" w:rsidDel="00C62529">
          <w:rPr>
            <w:rFonts w:ascii="Times New Roman" w:hAnsi="Times New Roman" w:cs="Times New Roman"/>
            <w:sz w:val="24"/>
            <w:szCs w:val="24"/>
          </w:rPr>
          <w:delText xml:space="preserve"> </w:delText>
        </w:r>
      </w:del>
      <w:ins w:id="364" w:author="Joe" w:date="2016-06-19T00:52:00Z">
        <w:r w:rsidR="00C62529">
          <w:rPr>
            <w:rFonts w:ascii="Times New Roman" w:hAnsi="Times New Roman" w:cs="Times New Roman"/>
            <w:sz w:val="24"/>
            <w:szCs w:val="24"/>
          </w:rPr>
          <w:t>In fact, application of best-practices criteria seems to have exaggerated the asymmetry among experiments of aggressive affect and of aggressive behavior.</w:t>
        </w:r>
      </w:ins>
    </w:p>
    <w:p w14:paraId="6F4F6392" w14:textId="09CC9311" w:rsidR="000A12B8" w:rsidRPr="00C135D7" w:rsidDel="00E52505" w:rsidRDefault="000A12B8" w:rsidP="00205E4E">
      <w:pPr>
        <w:autoSpaceDE w:val="0"/>
        <w:autoSpaceDN w:val="0"/>
        <w:adjustRightInd w:val="0"/>
        <w:spacing w:after="0" w:line="480" w:lineRule="auto"/>
        <w:ind w:firstLine="720"/>
        <w:rPr>
          <w:del w:id="365" w:author="Joe Hilgard" w:date="2016-06-24T16:29:00Z"/>
          <w:rFonts w:ascii="Times New Roman" w:hAnsi="Times New Roman" w:cs="Times New Roman"/>
          <w:sz w:val="24"/>
          <w:szCs w:val="24"/>
        </w:rPr>
      </w:pPr>
      <w:r w:rsidRPr="00C135D7">
        <w:rPr>
          <w:rFonts w:ascii="Times New Roman" w:hAnsi="Times New Roman" w:cs="Times New Roman"/>
          <w:sz w:val="24"/>
          <w:szCs w:val="24"/>
        </w:rPr>
        <w:t>This funnel-plot asymmetry was tested by Egger’s regression. Results are provided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Table 2. The regression test for funnel-plot asymmetry was statistically significant in</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several subsets of the data. </w:t>
      </w:r>
      <w:del w:id="366" w:author="Joe Hilgard" w:date="2016-06-27T13:30:00Z">
        <w:r w:rsidR="0054738E" w:rsidDel="004B5DD1">
          <w:rPr>
            <w:rFonts w:ascii="Times New Roman" w:hAnsi="Times New Roman" w:cs="Times New Roman"/>
            <w:sz w:val="24"/>
            <w:szCs w:val="24"/>
          </w:rPr>
          <w:delText xml:space="preserve">Among the full sample of cross-sectional studies of aggressive behavior, </w:delText>
        </w:r>
        <w:r w:rsidR="0054738E" w:rsidDel="004B5DD1">
          <w:rPr>
            <w:rFonts w:ascii="Times New Roman" w:hAnsi="Times New Roman" w:cs="Times New Roman"/>
            <w:sz w:val="24"/>
            <w:szCs w:val="24"/>
          </w:rPr>
          <w:lastRenderedPageBreak/>
          <w:delText>Egger’s test found significant asymmetry.</w:delText>
        </w:r>
        <w:r w:rsidRPr="00C135D7" w:rsidDel="004B5DD1">
          <w:rPr>
            <w:rFonts w:ascii="Times New Roman" w:hAnsi="Times New Roman" w:cs="Times New Roman"/>
            <w:sz w:val="24"/>
            <w:szCs w:val="24"/>
          </w:rPr>
          <w:delText xml:space="preserve"> There was also</w:delText>
        </w:r>
        <w:r w:rsidR="00DA515D" w:rsidRPr="00C135D7" w:rsidDel="004B5DD1">
          <w:rPr>
            <w:rFonts w:ascii="Times New Roman" w:hAnsi="Times New Roman" w:cs="Times New Roman"/>
            <w:sz w:val="24"/>
            <w:szCs w:val="24"/>
          </w:rPr>
          <w:delText xml:space="preserve"> </w:delText>
        </w:r>
        <w:r w:rsidRPr="00C135D7" w:rsidDel="004B5DD1">
          <w:rPr>
            <w:rFonts w:ascii="Times New Roman" w:hAnsi="Times New Roman" w:cs="Times New Roman"/>
            <w:sz w:val="24"/>
            <w:szCs w:val="24"/>
          </w:rPr>
          <w:delText>s</w:delText>
        </w:r>
      </w:del>
      <w:ins w:id="367" w:author="Joe Hilgard" w:date="2016-06-27T13:30:00Z">
        <w:r w:rsidR="004B5DD1">
          <w:rPr>
            <w:rFonts w:ascii="Times New Roman" w:hAnsi="Times New Roman" w:cs="Times New Roman"/>
            <w:sz w:val="24"/>
            <w:szCs w:val="24"/>
          </w:rPr>
          <w:t>Egger’s test detected s</w:t>
        </w:r>
      </w:ins>
      <w:r w:rsidRPr="00C135D7">
        <w:rPr>
          <w:rFonts w:ascii="Times New Roman" w:hAnsi="Times New Roman" w:cs="Times New Roman"/>
          <w:sz w:val="24"/>
          <w:szCs w:val="24"/>
        </w:rPr>
        <w:t xml:space="preserve">ignificant asymmetry in both </w:t>
      </w:r>
      <w:ins w:id="368" w:author="Joe Hilgard" w:date="2016-06-27T13:31:00Z">
        <w:r w:rsidR="004B5DD1">
          <w:rPr>
            <w:rFonts w:ascii="Times New Roman" w:hAnsi="Times New Roman" w:cs="Times New Roman"/>
            <w:sz w:val="24"/>
            <w:szCs w:val="24"/>
          </w:rPr>
          <w:t xml:space="preserve">the full set and best-practices subset of </w:t>
        </w:r>
      </w:ins>
      <w:del w:id="369" w:author="Joe Hilgard" w:date="2016-06-27T13:31:00Z">
        <w:r w:rsidRPr="00C135D7" w:rsidDel="004B5DD1">
          <w:rPr>
            <w:rFonts w:ascii="Times New Roman" w:hAnsi="Times New Roman" w:cs="Times New Roman"/>
            <w:sz w:val="24"/>
            <w:szCs w:val="24"/>
          </w:rPr>
          <w:delText xml:space="preserve">sets of </w:delText>
        </w:r>
      </w:del>
      <w:r w:rsidRPr="00C135D7">
        <w:rPr>
          <w:rFonts w:ascii="Times New Roman" w:hAnsi="Times New Roman" w:cs="Times New Roman"/>
          <w:sz w:val="24"/>
          <w:szCs w:val="24"/>
        </w:rPr>
        <w:t>experiments studying aggressive affect. Notably, the</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Egger test was not significant in the full sample of experiments of aggressive behavior, but</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it was in the best-practices subsample, suggesting that the application of best-practices</w:t>
      </w:r>
      <w:r w:rsidR="00DA515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inclusion criteria may have exacerbated funnel-plot asymmetry. </w:t>
      </w:r>
    </w:p>
    <w:p w14:paraId="53ABD984" w14:textId="50E73754" w:rsidR="000A12B8" w:rsidRPr="00C135D7" w:rsidRDefault="000A12B8" w:rsidP="00FA6465">
      <w:pPr>
        <w:autoSpaceDE w:val="0"/>
        <w:autoSpaceDN w:val="0"/>
        <w:adjustRightInd w:val="0"/>
        <w:spacing w:after="0" w:line="480" w:lineRule="auto"/>
        <w:ind w:firstLine="720"/>
        <w:rPr>
          <w:rFonts w:ascii="Times New Roman" w:hAnsi="Times New Roman" w:cs="Times New Roman"/>
          <w:sz w:val="24"/>
          <w:szCs w:val="24"/>
        </w:rPr>
      </w:pPr>
      <w:del w:id="370" w:author="Joe" w:date="2016-06-19T00:54:00Z">
        <w:r w:rsidRPr="00C135D7" w:rsidDel="00205E4E">
          <w:rPr>
            <w:rFonts w:ascii="Times New Roman" w:hAnsi="Times New Roman" w:cs="Times New Roman"/>
            <w:sz w:val="24"/>
            <w:szCs w:val="24"/>
          </w:rPr>
          <w:delText>The Test of Excess Significance suggested an excess of significant results in the full</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sample of experiments of aggressive affect, the full sample of experiments of aggressive</w:delText>
        </w:r>
        <w:r w:rsidR="00DA515D" w:rsidRPr="00C135D7" w:rsidDel="00205E4E">
          <w:rPr>
            <w:rFonts w:ascii="Times New Roman" w:hAnsi="Times New Roman" w:cs="Times New Roman"/>
            <w:sz w:val="24"/>
            <w:szCs w:val="24"/>
          </w:rPr>
          <w:delText xml:space="preserve"> </w:delText>
        </w:r>
        <w:r w:rsidRPr="00C135D7" w:rsidDel="00205E4E">
          <w:rPr>
            <w:rFonts w:ascii="Times New Roman" w:hAnsi="Times New Roman" w:cs="Times New Roman"/>
            <w:sz w:val="24"/>
            <w:szCs w:val="24"/>
          </w:rPr>
          <w:delText>behavior, and the best-practices subsample of experiments of aggressive behavior.</w:delText>
        </w:r>
        <w:r w:rsidR="00241A4E" w:rsidRPr="00C135D7" w:rsidDel="00205E4E">
          <w:rPr>
            <w:rFonts w:ascii="Times New Roman" w:hAnsi="Times New Roman" w:cs="Times New Roman"/>
            <w:sz w:val="24"/>
            <w:szCs w:val="24"/>
          </w:rPr>
          <w:delText xml:space="preserve"> </w:delText>
        </w:r>
      </w:del>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ins w:id="371" w:author="Joe" w:date="2016-06-19T00:55:00Z">
        <w:r w:rsidR="00205E4E">
          <w:rPr>
            <w:rFonts w:ascii="Times New Roman" w:hAnsi="Times New Roman" w:cs="Times New Roman"/>
            <w:sz w:val="24"/>
            <w:szCs w:val="24"/>
          </w:rPr>
          <w:t xml:space="preserve">also </w:t>
        </w:r>
      </w:ins>
      <w:r w:rsidRPr="00C135D7">
        <w:rPr>
          <w:rFonts w:ascii="Times New Roman" w:hAnsi="Times New Roman" w:cs="Times New Roman"/>
          <w:sz w:val="24"/>
          <w:szCs w:val="24"/>
        </w:rPr>
        <w:t>suggested significant bias only for experiments of aggressive behavior, both fo</w:t>
      </w:r>
      <w:r w:rsidR="00241A4E" w:rsidRPr="00C135D7">
        <w:rPr>
          <w:rFonts w:ascii="Times New Roman" w:hAnsi="Times New Roman" w:cs="Times New Roman"/>
          <w:sz w:val="24"/>
          <w:szCs w:val="24"/>
        </w:rPr>
        <w:t xml:space="preserve">r </w:t>
      </w:r>
      <w:r w:rsidRPr="00C135D7">
        <w:rPr>
          <w:rFonts w:ascii="Times New Roman" w:hAnsi="Times New Roman" w:cs="Times New Roman"/>
          <w:sz w:val="24"/>
          <w:szCs w:val="24"/>
        </w:rPr>
        <w:t>the full sample and for the best-practices subsample.</w:t>
      </w:r>
    </w:p>
    <w:p w14:paraId="02C47200" w14:textId="04F9BD8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total</w:t>
      </w:r>
      <w:del w:id="372" w:author="Joe" w:date="2016-06-19T00:56:00Z">
        <w:r w:rsidRPr="00C135D7" w:rsidDel="00205E4E">
          <w:rPr>
            <w:rFonts w:ascii="Times New Roman" w:hAnsi="Times New Roman" w:cs="Times New Roman"/>
            <w:sz w:val="24"/>
            <w:szCs w:val="24"/>
          </w:rPr>
          <w:delText>, these results indicate that</w:delText>
        </w:r>
      </w:del>
      <w:ins w:id="373" w:author="Joe" w:date="2016-06-19T00:56:00Z">
        <w:r w:rsidR="00205E4E">
          <w:rPr>
            <w:rFonts w:ascii="Times New Roman" w:hAnsi="Times New Roman" w:cs="Times New Roman"/>
            <w:sz w:val="24"/>
            <w:szCs w:val="24"/>
          </w:rPr>
          <w:t>,</w:t>
        </w:r>
      </w:ins>
      <w:r w:rsidRPr="00C135D7">
        <w:rPr>
          <w:rFonts w:ascii="Times New Roman" w:hAnsi="Times New Roman" w:cs="Times New Roman"/>
          <w:sz w:val="24"/>
          <w:szCs w:val="24"/>
        </w:rPr>
        <w:t xml:space="preserve"> small-study effects are likely present in studies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game effects. </w:t>
      </w:r>
      <w:del w:id="374" w:author="Joe" w:date="2016-06-19T00:56:00Z">
        <w:r w:rsidRPr="00C135D7" w:rsidDel="00205E4E">
          <w:rPr>
            <w:rFonts w:ascii="Times New Roman" w:hAnsi="Times New Roman" w:cs="Times New Roman"/>
            <w:sz w:val="24"/>
            <w:szCs w:val="24"/>
          </w:rPr>
          <w:delText>Such a</w:delText>
        </w:r>
      </w:del>
      <w:ins w:id="375" w:author="Joe" w:date="2016-06-19T00:56:00Z">
        <w:r w:rsidR="00205E4E">
          <w:rPr>
            <w:rFonts w:ascii="Times New Roman" w:hAnsi="Times New Roman" w:cs="Times New Roman"/>
            <w:sz w:val="24"/>
            <w:szCs w:val="24"/>
          </w:rPr>
          <w:t>This</w:t>
        </w:r>
      </w:ins>
      <w:r w:rsidRPr="00C135D7">
        <w:rPr>
          <w:rFonts w:ascii="Times New Roman" w:hAnsi="Times New Roman" w:cs="Times New Roman"/>
          <w:sz w:val="24"/>
          <w:szCs w:val="24"/>
        </w:rPr>
        <w:t xml:space="preserve"> result is </w:t>
      </w:r>
      <w:del w:id="376" w:author="Joe" w:date="2016-06-19T00:56:00Z">
        <w:r w:rsidRPr="00C135D7" w:rsidDel="00205E4E">
          <w:rPr>
            <w:rFonts w:ascii="Times New Roman" w:hAnsi="Times New Roman" w:cs="Times New Roman"/>
            <w:sz w:val="24"/>
            <w:szCs w:val="24"/>
          </w:rPr>
          <w:delText xml:space="preserve">concerning because it </w:delText>
        </w:r>
      </w:del>
      <w:r w:rsidRPr="00C135D7">
        <w:rPr>
          <w:rFonts w:ascii="Times New Roman" w:hAnsi="Times New Roman" w:cs="Times New Roman"/>
          <w:sz w:val="24"/>
          <w:szCs w:val="24"/>
        </w:rPr>
        <w:t>indicates that the collected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meta-analytic data may be contaminated by publication, analytic, or selection biases,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therefore yield biased overestimates of effect sizes.</w:t>
      </w:r>
    </w:p>
    <w:p w14:paraId="455623B2"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Adjusted Effect Sizes</w:t>
      </w:r>
    </w:p>
    <w:p w14:paraId="14A43843" w14:textId="6F732FFB" w:rsidR="000A12B8" w:rsidRPr="00C135D7" w:rsidRDefault="002D70E4" w:rsidP="00C135D7">
      <w:pPr>
        <w:autoSpaceDE w:val="0"/>
        <w:autoSpaceDN w:val="0"/>
        <w:adjustRightInd w:val="0"/>
        <w:spacing w:after="0" w:line="480" w:lineRule="auto"/>
        <w:ind w:firstLine="720"/>
        <w:rPr>
          <w:rFonts w:ascii="Times New Roman" w:hAnsi="Times New Roman" w:cs="Times New Roman"/>
          <w:sz w:val="24"/>
          <w:szCs w:val="24"/>
        </w:rPr>
      </w:pPr>
      <w:ins w:id="377" w:author="Joe" w:date="2016-06-17T00:54:00Z">
        <w:r>
          <w:rPr>
            <w:rFonts w:ascii="Times New Roman" w:hAnsi="Times New Roman" w:cs="Times New Roman"/>
            <w:sz w:val="24"/>
            <w:szCs w:val="24"/>
          </w:rPr>
          <w:t>Table 3 summarizes the r</w:t>
        </w:r>
      </w:ins>
      <w:commentRangeStart w:id="378"/>
      <w:del w:id="379" w:author="Joe" w:date="2016-06-17T00:54:00Z">
        <w:r w:rsidR="000A12B8" w:rsidRPr="00C135D7" w:rsidDel="002D70E4">
          <w:rPr>
            <w:rFonts w:ascii="Times New Roman" w:hAnsi="Times New Roman" w:cs="Times New Roman"/>
            <w:sz w:val="24"/>
            <w:szCs w:val="24"/>
          </w:rPr>
          <w:delText>R</w:delText>
        </w:r>
      </w:del>
      <w:r w:rsidR="000A12B8" w:rsidRPr="00C135D7">
        <w:rPr>
          <w:rFonts w:ascii="Times New Roman" w:hAnsi="Times New Roman" w:cs="Times New Roman"/>
          <w:sz w:val="24"/>
          <w:szCs w:val="24"/>
        </w:rPr>
        <w:t xml:space="preserve">esults of the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-curve</w:t>
      </w:r>
      <w:commentRangeEnd w:id="378"/>
      <w:r>
        <w:rPr>
          <w:rStyle w:val="CommentReference"/>
        </w:rPr>
        <w:commentReference w:id="378"/>
      </w:r>
      <w:r w:rsidR="000A12B8" w:rsidRPr="00C135D7">
        <w:rPr>
          <w:rFonts w:ascii="Times New Roman" w:hAnsi="Times New Roman" w:cs="Times New Roman"/>
          <w:sz w:val="24"/>
          <w:szCs w:val="24"/>
        </w:rPr>
        <w:t xml:space="preserve">, </w:t>
      </w:r>
      <w:r w:rsidR="000A12B8" w:rsidRPr="00C135D7">
        <w:rPr>
          <w:rFonts w:ascii="Times New Roman" w:hAnsi="Times New Roman" w:cs="Times New Roman"/>
          <w:i/>
          <w:iCs/>
          <w:sz w:val="24"/>
          <w:szCs w:val="24"/>
        </w:rPr>
        <w:t>p</w:t>
      </w:r>
      <w:r w:rsidR="000A12B8" w:rsidRPr="00C135D7">
        <w:rPr>
          <w:rFonts w:ascii="Times New Roman" w:hAnsi="Times New Roman" w:cs="Times New Roman"/>
          <w:sz w:val="24"/>
          <w:szCs w:val="24"/>
        </w:rPr>
        <w:t>-uniform, PET, and PEESE analyses</w:t>
      </w:r>
      <w:del w:id="380" w:author="Joe" w:date="2016-06-17T00:55:00Z">
        <w:r w:rsidR="000A12B8" w:rsidRPr="00C135D7" w:rsidDel="002D70E4">
          <w:rPr>
            <w:rFonts w:ascii="Times New Roman" w:hAnsi="Times New Roman" w:cs="Times New Roman"/>
            <w:sz w:val="24"/>
            <w:szCs w:val="24"/>
          </w:rPr>
          <w:delText xml:space="preserve"> are provided in Table 3</w:delText>
        </w:r>
      </w:del>
      <w:r w:rsidR="000A12B8"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We caution the reader that we do not know the small-sample properties of the adjusted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estimators and so do not valorize one in particular as being likely to provide the most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accurate estimate of the underlying effect. Instead, we consider all estimators and look for</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convergence among adjusted estimates. Like Anderson et al., we will emphasize in this text</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the results of the analysis of the best-practices subsample.</w:t>
      </w:r>
    </w:p>
    <w:p w14:paraId="7B0F2F96" w14:textId="0A56BA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Among experimental studies, the estimators yield larger adjustments for bias than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did Anderson et al.’s trim-and-fill estimators. In general, PET and PEESE suggested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substantially </w:t>
      </w:r>
      <w:r w:rsidRPr="00C135D7">
        <w:rPr>
          <w:rFonts w:ascii="Times New Roman" w:hAnsi="Times New Roman" w:cs="Times New Roman"/>
          <w:sz w:val="24"/>
          <w:szCs w:val="24"/>
        </w:rPr>
        <w:lastRenderedPageBreak/>
        <w:t xml:space="preserve">lower effect sizes in experimental research, whereas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suggested smaller adjustments. The notable exception is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behavior, in which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del w:id="381" w:author="Joe" w:date="2016-06-19T00:57:00Z">
        <w:r w:rsidRPr="00C135D7" w:rsidDel="00205E4E">
          <w:rPr>
            <w:rFonts w:ascii="Times New Roman" w:hAnsi="Times New Roman" w:cs="Times New Roman"/>
            <w:sz w:val="24"/>
            <w:szCs w:val="24"/>
          </w:rPr>
          <w:delText>adjusted as harshly as did PET</w:delText>
        </w:r>
      </w:del>
      <w:ins w:id="382" w:author="Joe" w:date="2016-06-19T00:57:00Z">
        <w:r w:rsidR="00205E4E">
          <w:rPr>
            <w:rFonts w:ascii="Times New Roman" w:hAnsi="Times New Roman" w:cs="Times New Roman"/>
            <w:sz w:val="24"/>
            <w:szCs w:val="24"/>
          </w:rPr>
          <w:t>indicated an effect size as small as did PET</w:t>
        </w:r>
      </w:ins>
      <w:r w:rsidRPr="00C135D7">
        <w:rPr>
          <w:rFonts w:ascii="Times New Roman" w:hAnsi="Times New Roman" w:cs="Times New Roman"/>
          <w:sz w:val="24"/>
          <w:szCs w:val="24"/>
        </w:rPr>
        <w:t>.</w:t>
      </w:r>
    </w:p>
    <w:p w14:paraId="10A1981D" w14:textId="2E7B5C1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affect, the original report suggested no adjustment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necessary for the best-practices subset. By contrast, our analyses suggested downward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adjustments. Relative to the fixed-effects estimate,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.24,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-.08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.21. PEESE adjusted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by -.15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.14, and PET adjusted the effect into nonexistence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-.12). Exclusion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 outlier (Ballard &amp; Wiest, 1996) reduced the naïve estimates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.27, fixed- and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random-effects</w:t>
      </w:r>
      <w:ins w:id="383" w:author="Joe" w:date="2016-06-19T12:07: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0.01, [0.00, </w:t>
        </w:r>
      </w:ins>
      <w:ins w:id="384" w:author="Joe" w:date="2016-06-19T12:08:00Z">
        <w:r w:rsidR="00514779">
          <w:rPr>
            <w:rFonts w:ascii="Times New Roman" w:hAnsi="Times New Roman" w:cs="Times New Roman"/>
            <w:sz w:val="24"/>
            <w:szCs w:val="24"/>
          </w:rPr>
          <w:t>62.8]</w:t>
        </w:r>
      </w:ins>
      <w:r w:rsidRPr="00C135D7">
        <w:rPr>
          <w:rFonts w:ascii="Times New Roman" w:hAnsi="Times New Roman" w:cs="Times New Roman"/>
          <w:sz w:val="24"/>
          <w:szCs w:val="24"/>
        </w:rPr>
        <w:t xml:space="preserve">),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.20), and the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estimate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also increased the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-.01</w:t>
      </w:r>
      <w:ins w:id="385" w:author="Joe" w:date="2016-06-19T12:08:00Z">
        <w:r w:rsidR="00514779">
          <w:rPr>
            <w:rFonts w:ascii="Times New Roman" w:hAnsi="Times New Roman" w:cs="Times New Roman"/>
            <w:sz w:val="24"/>
            <w:szCs w:val="24"/>
          </w:rPr>
          <w:t xml:space="preserve">, </w:t>
        </w:r>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and PEESE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.17</w:t>
      </w:r>
      <w:ins w:id="386" w:author="Joe" w:date="2016-06-19T12:08:00Z">
        <w:r w:rsidR="00514779">
          <w:rPr>
            <w:rFonts w:ascii="Times New Roman" w:hAnsi="Times New Roman" w:cs="Times New Roman"/>
            <w:sz w:val="24"/>
            <w:szCs w:val="24"/>
          </w:rPr>
          <w:t xml:space="preserve">, </w:t>
        </w:r>
      </w:ins>
      <w:ins w:id="387" w:author="Joe" w:date="2016-06-19T12:09:00Z">
        <w:r w:rsidR="00514779">
          <w:rPr>
            <w:rFonts w:ascii="Times New Roman" w:hAnsi="Times New Roman" w:cs="Times New Roman"/>
            <w:i/>
            <w:sz w:val="24"/>
            <w:szCs w:val="24"/>
          </w:rPr>
          <w:t>I</w:t>
        </w:r>
        <w:r w:rsidR="00514779">
          <w:rPr>
            <w:rFonts w:ascii="Times New Roman" w:hAnsi="Times New Roman" w:cs="Times New Roman"/>
            <w:i/>
            <w:sz w:val="24"/>
            <w:szCs w:val="24"/>
            <w:vertAlign w:val="superscript"/>
          </w:rPr>
          <w:t>2</w:t>
        </w:r>
        <w:r w:rsidR="00514779">
          <w:rPr>
            <w:rFonts w:ascii="Times New Roman" w:hAnsi="Times New Roman" w:cs="Times New Roman"/>
            <w:sz w:val="24"/>
            <w:szCs w:val="24"/>
          </w:rPr>
          <w:t xml:space="preserve"> = 0.00, [NA, NA]</w:t>
        </w:r>
      </w:ins>
      <w:r w:rsidRPr="00C135D7">
        <w:rPr>
          <w:rFonts w:ascii="Times New Roman" w:hAnsi="Times New Roman" w:cs="Times New Roman"/>
          <w:sz w:val="24"/>
          <w:szCs w:val="24"/>
        </w:rPr>
        <w:t xml:space="preserve">) estimates. </w:t>
      </w:r>
      <w:ins w:id="388" w:author="Joe Hilgard" w:date="2016-06-27T13:26:00Z">
        <w:r w:rsidR="004B5DD1">
          <w:rPr>
            <w:rFonts w:ascii="Times New Roman" w:hAnsi="Times New Roman" w:cs="Times New Roman"/>
            <w:sz w:val="24"/>
            <w:szCs w:val="24"/>
          </w:rPr>
          <w:t xml:space="preserve">(These unusual confidence intervals on </w:t>
        </w:r>
        <w:r w:rsidR="004B5DD1">
          <w:rPr>
            <w:rFonts w:ascii="Times New Roman" w:hAnsi="Times New Roman" w:cs="Times New Roman"/>
            <w:i/>
            <w:sz w:val="24"/>
            <w:szCs w:val="24"/>
          </w:rPr>
          <w:t>I</w:t>
        </w:r>
        <w:r w:rsidR="004B5DD1">
          <w:rPr>
            <w:rFonts w:ascii="Times New Roman" w:hAnsi="Times New Roman" w:cs="Times New Roman"/>
            <w:i/>
            <w:sz w:val="24"/>
            <w:szCs w:val="24"/>
            <w:vertAlign w:val="superscript"/>
          </w:rPr>
          <w:t>2</w:t>
        </w:r>
        <w:r w:rsidR="004B5DD1">
          <w:rPr>
            <w:rFonts w:ascii="Times New Roman" w:hAnsi="Times New Roman" w:cs="Times New Roman"/>
            <w:i/>
            <w:sz w:val="24"/>
            <w:szCs w:val="24"/>
            <w:vertAlign w:val="superscript"/>
          </w:rPr>
          <w:t xml:space="preserve"> </w:t>
        </w:r>
        <w:r w:rsidR="004B5DD1">
          <w:rPr>
            <w:rFonts w:ascii="Times New Roman" w:hAnsi="Times New Roman" w:cs="Times New Roman"/>
            <w:sz w:val="24"/>
            <w:szCs w:val="24"/>
          </w:rPr>
          <w:t xml:space="preserve">indicate </w:t>
        </w:r>
      </w:ins>
      <w:ins w:id="389" w:author="Joe Hilgard" w:date="2016-06-27T13:27:00Z">
        <w:r w:rsidR="004B5DD1">
          <w:rPr>
            <w:rFonts w:ascii="Times New Roman" w:hAnsi="Times New Roman" w:cs="Times New Roman"/>
            <w:sz w:val="24"/>
            <w:szCs w:val="24"/>
          </w:rPr>
          <w:t xml:space="preserve">homogeneity </w:t>
        </w:r>
      </w:ins>
      <w:ins w:id="390" w:author="Joe Hilgard" w:date="2016-06-27T13:32:00Z">
        <w:r w:rsidR="004B5DD1">
          <w:rPr>
            <w:rFonts w:ascii="Times New Roman" w:hAnsi="Times New Roman" w:cs="Times New Roman"/>
            <w:sz w:val="24"/>
            <w:szCs w:val="24"/>
          </w:rPr>
          <w:t xml:space="preserve">of residuals after adjusting for small-study effects </w:t>
        </w:r>
      </w:ins>
      <w:ins w:id="391" w:author="Joe Hilgard" w:date="2016-06-27T13:27:00Z">
        <w:r w:rsidR="004B5DD1">
          <w:rPr>
            <w:rFonts w:ascii="Times New Roman" w:hAnsi="Times New Roman" w:cs="Times New Roman"/>
            <w:sz w:val="24"/>
            <w:szCs w:val="24"/>
          </w:rPr>
          <w:t>– more on this below.)</w:t>
        </w:r>
      </w:ins>
      <w:ins w:id="392" w:author="Joe Hilgard" w:date="2016-06-27T13:26:00Z">
        <w:r w:rsidR="004B5DD1">
          <w:rPr>
            <w:rFonts w:ascii="Times New Roman" w:hAnsi="Times New Roman" w:cs="Times New Roman"/>
            <w:sz w:val="24"/>
            <w:szCs w:val="24"/>
          </w:rPr>
          <w:t xml:space="preserve"> </w:t>
        </w:r>
      </w:ins>
      <w:r w:rsidRPr="00C135D7">
        <w:rPr>
          <w:rFonts w:ascii="Times New Roman" w:hAnsi="Times New Roman" w:cs="Times New Roman"/>
          <w:sz w:val="24"/>
          <w:szCs w:val="24"/>
        </w:rPr>
        <w:t>Thus,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exclusion of the outlier seems to have brought the adjustments into greater agreement.</w:t>
      </w:r>
    </w:p>
    <w:p w14:paraId="22554583" w14:textId="1051A59D"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In experiments of aggressive behavior,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.18. By contrast, our analyses recommended </w:t>
      </w:r>
      <w:commentRangeStart w:id="393"/>
      <w:del w:id="394" w:author="Joe" w:date="2016-06-19T00:59:00Z">
        <w:r w:rsidRPr="00C135D7" w:rsidDel="008C297C">
          <w:rPr>
            <w:rFonts w:ascii="Times New Roman" w:hAnsi="Times New Roman" w:cs="Times New Roman"/>
            <w:sz w:val="24"/>
            <w:szCs w:val="24"/>
          </w:rPr>
          <w:delText xml:space="preserve">harsh </w:delText>
        </w:r>
      </w:del>
      <w:commentRangeEnd w:id="393"/>
      <w:ins w:id="395" w:author="Joe" w:date="2016-06-19T00:59:00Z">
        <w:r w:rsidR="008C297C">
          <w:rPr>
            <w:rFonts w:ascii="Times New Roman" w:hAnsi="Times New Roman" w:cs="Times New Roman"/>
            <w:sz w:val="24"/>
            <w:szCs w:val="24"/>
          </w:rPr>
          <w:t>larger</w:t>
        </w:r>
        <w:r w:rsidR="008C297C" w:rsidRPr="00C135D7">
          <w:rPr>
            <w:rFonts w:ascii="Times New Roman" w:hAnsi="Times New Roman" w:cs="Times New Roman"/>
            <w:sz w:val="24"/>
            <w:szCs w:val="24"/>
          </w:rPr>
          <w:t xml:space="preserve"> </w:t>
        </w:r>
      </w:ins>
      <w:r w:rsidR="002D70E4">
        <w:rPr>
          <w:rStyle w:val="CommentReference"/>
        </w:rPr>
        <w:commentReference w:id="393"/>
      </w:r>
      <w:r w:rsidRPr="00C135D7">
        <w:rPr>
          <w:rFonts w:ascii="Times New Roman" w:hAnsi="Times New Roman" w:cs="Times New Roman"/>
          <w:sz w:val="24"/>
          <w:szCs w:val="24"/>
        </w:rPr>
        <w:t>downward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ranging from -.06–.19, reducing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to .15 (PEESE) or as little as .02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commentRangeStart w:id="396"/>
      <w:ins w:id="397" w:author="Joe" w:date="2016-06-19T11:44:00Z">
        <w:r w:rsidR="00B44813">
          <w:rPr>
            <w:rFonts w:ascii="Times New Roman" w:hAnsi="Times New Roman" w:cs="Times New Roman"/>
            <w:sz w:val="24"/>
            <w:szCs w:val="24"/>
          </w:rPr>
          <w:t>Methods wer</w:t>
        </w:r>
      </w:ins>
      <w:ins w:id="398" w:author="Joe" w:date="2016-06-19T11:45:00Z">
        <w:r w:rsidR="00B44813">
          <w:rPr>
            <w:rFonts w:ascii="Times New Roman" w:hAnsi="Times New Roman" w:cs="Times New Roman"/>
            <w:sz w:val="24"/>
            <w:szCs w:val="24"/>
          </w:rPr>
          <w:t>e</w:t>
        </w:r>
      </w:ins>
      <w:ins w:id="399" w:author="Joe" w:date="2016-06-19T11:44:00Z">
        <w:r w:rsidR="00B44813">
          <w:rPr>
            <w:rFonts w:ascii="Times New Roman" w:hAnsi="Times New Roman" w:cs="Times New Roman"/>
            <w:sz w:val="24"/>
            <w:szCs w:val="24"/>
          </w:rPr>
          <w:t xml:space="preserve"> conflicted as to whether the estimate was statistically significant: PE</w:t>
        </w:r>
      </w:ins>
      <w:ins w:id="400" w:author="Joe" w:date="2016-06-19T11:45:00Z">
        <w:r w:rsidR="00B44813">
          <w:rPr>
            <w:rFonts w:ascii="Times New Roman" w:hAnsi="Times New Roman" w:cs="Times New Roman"/>
            <w:sz w:val="24"/>
            <w:szCs w:val="24"/>
          </w:rPr>
          <w:t>ESE</w:t>
        </w:r>
      </w:ins>
      <w:ins w:id="401" w:author="Joe" w:date="2016-06-19T11:44:00Z">
        <w:r w:rsidR="00B44813">
          <w:rPr>
            <w:rFonts w:ascii="Times New Roman" w:hAnsi="Times New Roman" w:cs="Times New Roman"/>
            <w:sz w:val="24"/>
            <w:szCs w:val="24"/>
          </w:rPr>
          <w:t xml:space="preserve"> and </w:t>
        </w:r>
        <w:r w:rsidR="00B44813" w:rsidRPr="00B44813">
          <w:rPr>
            <w:rFonts w:ascii="Times New Roman" w:hAnsi="Times New Roman" w:cs="Times New Roman"/>
            <w:i/>
            <w:sz w:val="24"/>
            <w:szCs w:val="24"/>
            <w:rPrChange w:id="402"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-curve</w:t>
        </w:r>
      </w:ins>
      <w:ins w:id="403" w:author="Joe" w:date="2016-06-19T11:45:00Z">
        <w:r w:rsidR="00B44813">
          <w:rPr>
            <w:rFonts w:ascii="Times New Roman" w:hAnsi="Times New Roman" w:cs="Times New Roman"/>
            <w:sz w:val="24"/>
            <w:szCs w:val="24"/>
          </w:rPr>
          <w:t xml:space="preserve"> indicated statistical significance, whereas PET and </w:t>
        </w:r>
        <w:r w:rsidR="00B44813" w:rsidRPr="00B44813">
          <w:rPr>
            <w:rFonts w:ascii="Times New Roman" w:hAnsi="Times New Roman" w:cs="Times New Roman"/>
            <w:i/>
            <w:sz w:val="24"/>
            <w:szCs w:val="24"/>
            <w:rPrChange w:id="404" w:author="Joe" w:date="2016-06-19T11:45:00Z">
              <w:rPr>
                <w:rFonts w:ascii="Times New Roman" w:hAnsi="Times New Roman" w:cs="Times New Roman"/>
                <w:sz w:val="24"/>
                <w:szCs w:val="24"/>
              </w:rPr>
            </w:rPrChange>
          </w:rPr>
          <w:t>p</w:t>
        </w:r>
        <w:r w:rsidR="00B44813">
          <w:rPr>
            <w:rFonts w:ascii="Times New Roman" w:hAnsi="Times New Roman" w:cs="Times New Roman"/>
            <w:sz w:val="24"/>
            <w:szCs w:val="24"/>
          </w:rPr>
          <w:t>-uniform did not.</w:t>
        </w:r>
      </w:ins>
      <w:ins w:id="405" w:author="Joe" w:date="2016-06-19T11:44:00Z">
        <w:r w:rsidR="00B44813">
          <w:rPr>
            <w:rFonts w:ascii="Times New Roman" w:hAnsi="Times New Roman" w:cs="Times New Roman"/>
            <w:sz w:val="24"/>
            <w:szCs w:val="24"/>
          </w:rPr>
          <w:t xml:space="preserve"> </w:t>
        </w:r>
      </w:ins>
      <w:commentRangeEnd w:id="396"/>
      <w:ins w:id="406" w:author="Joe" w:date="2016-06-19T11:45:00Z">
        <w:r w:rsidR="00647C44">
          <w:rPr>
            <w:rStyle w:val="CommentReference"/>
          </w:rPr>
          <w:commentReference w:id="396"/>
        </w:r>
      </w:ins>
      <w:r w:rsidRPr="00C135D7">
        <w:rPr>
          <w:rFonts w:ascii="Times New Roman" w:hAnsi="Times New Roman" w:cs="Times New Roman"/>
          <w:sz w:val="24"/>
          <w:szCs w:val="24"/>
        </w:rPr>
        <w:t>Our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also contest Anderson et al.’s conclusion that studies in the best-practices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subsample find larger effects than do the not-best-practices studies.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suggested identical estimates for the ful</w:t>
      </w:r>
      <w:r w:rsidR="00241A4E" w:rsidRPr="00C135D7">
        <w:rPr>
          <w:rFonts w:ascii="Times New Roman" w:hAnsi="Times New Roman" w:cs="Times New Roman"/>
          <w:sz w:val="24"/>
          <w:szCs w:val="24"/>
        </w:rPr>
        <w:t xml:space="preserve">l sample and the best-practices </w:t>
      </w:r>
      <w:r w:rsidRPr="00C135D7">
        <w:rPr>
          <w:rFonts w:ascii="Times New Roman" w:hAnsi="Times New Roman" w:cs="Times New Roman"/>
          <w:sz w:val="24"/>
          <w:szCs w:val="24"/>
        </w:rPr>
        <w:t>subsample, whereas PET suggested that the effect was larger in the full sample than 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subsample.</w:t>
      </w:r>
    </w:p>
    <w:p w14:paraId="3C58762D" w14:textId="77777777"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In experiments of aggressive cognition, the original report suggested an adjustment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.20. Our adjustments are divergent, perhaps due to the moderate heterogeneity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among studies of this outcome.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suggested increasing the estimate by .02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.24,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suggested an adjustment of -.03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.19, PEESE suggested adjusting by -.04</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18, and PET suggested adjusting by -.12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10.</w:t>
      </w:r>
      <w:r w:rsidR="00241A4E" w:rsidRPr="00C135D7">
        <w:rPr>
          <w:rFonts w:ascii="Times New Roman" w:hAnsi="Times New Roman" w:cs="Times New Roman"/>
          <w:sz w:val="24"/>
          <w:szCs w:val="24"/>
        </w:rPr>
        <w:t xml:space="preserve"> </w:t>
      </w:r>
    </w:p>
    <w:p w14:paraId="28BA700B"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Estimates of the effects on physiological arousal seemed robust to adjustments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small-study effects. Among the best-practices subset of experiments,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suggested effects as large as, or larger than, the naïve estimate. Again,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presence of moderate heterogeneity may limit the strength of the conclusions possible given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data.</w:t>
      </w:r>
    </w:p>
    <w:p w14:paraId="13692BB8" w14:textId="55F22D01"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407"/>
      <w:r w:rsidRPr="00C135D7">
        <w:rPr>
          <w:rFonts w:ascii="Times New Roman" w:hAnsi="Times New Roman" w:cs="Times New Roman"/>
          <w:sz w:val="24"/>
          <w:szCs w:val="24"/>
        </w:rPr>
        <w:t>Among cross-sectional studies, our estimators suggested minimal need for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adjustment. PEESE,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all estimated effect sizes very close to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naïve random-effects estimate</w:t>
      </w:r>
      <w:commentRangeEnd w:id="407"/>
      <w:r w:rsidR="004B5DD1">
        <w:rPr>
          <w:rStyle w:val="CommentReference"/>
        </w:rPr>
        <w:commentReference w:id="407"/>
      </w:r>
      <w:commentRangeStart w:id="408"/>
      <w:r w:rsidRPr="00C135D7">
        <w:rPr>
          <w:rFonts w:ascii="Times New Roman" w:hAnsi="Times New Roman" w:cs="Times New Roman"/>
          <w:sz w:val="24"/>
          <w:szCs w:val="24"/>
        </w:rPr>
        <w:t xml:space="preserve">. </w:t>
      </w:r>
      <w:del w:id="409" w:author="Joe Hilgard" w:date="2016-06-27T13:29:00Z">
        <w:r w:rsidRPr="00C135D7" w:rsidDel="004B5DD1">
          <w:rPr>
            <w:rFonts w:ascii="Times New Roman" w:hAnsi="Times New Roman" w:cs="Times New Roman"/>
            <w:sz w:val="24"/>
            <w:szCs w:val="24"/>
          </w:rPr>
          <w:delText xml:space="preserve">This </w:delText>
        </w:r>
        <w:commentRangeEnd w:id="408"/>
        <w:r w:rsidR="002D70E4" w:rsidDel="004B5DD1">
          <w:rPr>
            <w:rStyle w:val="CommentReference"/>
          </w:rPr>
          <w:commentReference w:id="408"/>
        </w:r>
        <w:r w:rsidRPr="00C135D7" w:rsidDel="004B5DD1">
          <w:rPr>
            <w:rFonts w:ascii="Times New Roman" w:hAnsi="Times New Roman" w:cs="Times New Roman"/>
            <w:sz w:val="24"/>
            <w:szCs w:val="24"/>
          </w:rPr>
          <w:delText xml:space="preserve">was true even of studies of aggressive behavior, </w:delText>
        </w:r>
        <w:commentRangeStart w:id="410"/>
        <w:r w:rsidRPr="00C135D7" w:rsidDel="004B5DD1">
          <w:rPr>
            <w:rFonts w:ascii="Times New Roman" w:hAnsi="Times New Roman" w:cs="Times New Roman"/>
            <w:sz w:val="24"/>
            <w:szCs w:val="24"/>
          </w:rPr>
          <w:delText>for</w:delText>
        </w:r>
        <w:r w:rsidR="00241A4E" w:rsidRPr="00C135D7" w:rsidDel="004B5DD1">
          <w:rPr>
            <w:rFonts w:ascii="Times New Roman" w:hAnsi="Times New Roman" w:cs="Times New Roman"/>
            <w:sz w:val="24"/>
            <w:szCs w:val="24"/>
          </w:rPr>
          <w:delText xml:space="preserve"> </w:delText>
        </w:r>
        <w:r w:rsidRPr="00C135D7" w:rsidDel="004B5DD1">
          <w:rPr>
            <w:rFonts w:ascii="Times New Roman" w:hAnsi="Times New Roman" w:cs="Times New Roman"/>
            <w:sz w:val="24"/>
            <w:szCs w:val="24"/>
          </w:rPr>
          <w:delText>which Egger’s test suggested significant asymmetry in the full-sample analysis</w:delText>
        </w:r>
        <w:commentRangeEnd w:id="410"/>
        <w:r w:rsidR="00E52505" w:rsidDel="004B5DD1">
          <w:rPr>
            <w:rStyle w:val="CommentReference"/>
          </w:rPr>
          <w:commentReference w:id="410"/>
        </w:r>
        <w:r w:rsidRPr="00C135D7" w:rsidDel="004B5DD1">
          <w:rPr>
            <w:rFonts w:ascii="Times New Roman" w:hAnsi="Times New Roman" w:cs="Times New Roman"/>
            <w:sz w:val="24"/>
            <w:szCs w:val="24"/>
          </w:rPr>
          <w:delText xml:space="preserve">. </w:delText>
        </w:r>
      </w:del>
      <w:r w:rsidRPr="00C135D7">
        <w:rPr>
          <w:rFonts w:ascii="Times New Roman" w:hAnsi="Times New Roman" w:cs="Times New Roman"/>
          <w:sz w:val="24"/>
          <w:szCs w:val="24"/>
        </w:rPr>
        <w:t>However,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considerable heterogeneity in these subsets may limit the efficacy of these adjustments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may indicate the need for further consideration of differences in study methodology.</w:t>
      </w:r>
    </w:p>
    <w:p w14:paraId="44BEDD87" w14:textId="7B9070D4"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Modeling the relationship between </w:t>
      </w:r>
      <w:del w:id="411" w:author="Joseph Hilgard" w:date="2016-06-16T12:11:00Z">
        <w:r w:rsidRPr="00C135D7" w:rsidDel="007757BF">
          <w:rPr>
            <w:rFonts w:ascii="Times New Roman" w:hAnsi="Times New Roman" w:cs="Times New Roman"/>
            <w:sz w:val="24"/>
            <w:szCs w:val="24"/>
          </w:rPr>
          <w:delText>sample size</w:delText>
        </w:r>
      </w:del>
      <w:ins w:id="412" w:author="Joseph Hilgard" w:date="2016-06-16T12:11:00Z">
        <w:r w:rsidR="007757BF">
          <w:rPr>
            <w:rFonts w:ascii="Times New Roman" w:hAnsi="Times New Roman" w:cs="Times New Roman"/>
            <w:sz w:val="24"/>
            <w:szCs w:val="24"/>
          </w:rPr>
          <w:t>standard errors</w:t>
        </w:r>
      </w:ins>
      <w:r w:rsidRPr="00C135D7">
        <w:rPr>
          <w:rFonts w:ascii="Times New Roman" w:hAnsi="Times New Roman" w:cs="Times New Roman"/>
          <w:sz w:val="24"/>
          <w:szCs w:val="24"/>
        </w:rPr>
        <w:t xml:space="preserve"> and effect size</w:t>
      </w:r>
      <w:ins w:id="413" w:author="Joseph Hilgard" w:date="2016-06-16T12:11:00Z">
        <w:r w:rsidR="007757BF">
          <w:rPr>
            <w:rFonts w:ascii="Times New Roman" w:hAnsi="Times New Roman" w:cs="Times New Roman"/>
            <w:sz w:val="24"/>
            <w:szCs w:val="24"/>
          </w:rPr>
          <w:t>s</w:t>
        </w:r>
      </w:ins>
      <w:r w:rsidRPr="00C135D7">
        <w:rPr>
          <w:rFonts w:ascii="Times New Roman" w:hAnsi="Times New Roman" w:cs="Times New Roman"/>
          <w:sz w:val="24"/>
          <w:szCs w:val="24"/>
        </w:rPr>
        <w:t xml:space="preserve"> also substantially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reduced the heterogeneity in some subsets of the data. Among best-practices experiments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aggressive affect, no heterogeneity remained in the PET and PEESE models. Similar</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homogeneity was attained among experiments of aggressive behavior in both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best-practices and full samples. This suggests that there is little residual variance in study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to explain by study attributes. In the case of best-practices experiments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aggressive behavior, there was so little residual variance that a confidence interval on </w:t>
      </w:r>
      <w:r w:rsidRPr="00C135D7">
        <w:rPr>
          <w:rFonts w:ascii="Times New Roman" w:hAnsi="Times New Roman" w:cs="Times New Roman"/>
          <w:i/>
          <w:iCs/>
          <w:sz w:val="24"/>
          <w:szCs w:val="24"/>
        </w:rPr>
        <w:t>I</w:t>
      </w:r>
      <w:r w:rsidRPr="00C135D7">
        <w:rPr>
          <w:rFonts w:ascii="Times New Roman" w:hAnsi="Times New Roman" w:cs="Times New Roman"/>
          <w:sz w:val="24"/>
          <w:szCs w:val="24"/>
          <w:vertAlign w:val="superscript"/>
        </w:rPr>
        <w:t>2</w:t>
      </w:r>
      <w:r w:rsidR="00241A4E" w:rsidRPr="00C135D7">
        <w:rPr>
          <w:rFonts w:ascii="Times New Roman" w:hAnsi="Times New Roman" w:cs="Times New Roman"/>
          <w:sz w:val="24"/>
          <w:szCs w:val="24"/>
        </w:rPr>
        <w:t xml:space="preserve"> </w:t>
      </w:r>
      <w:del w:id="414" w:author="Joseph Hilgard" w:date="2016-06-16T12:24:00Z">
        <w:r w:rsidRPr="00C135D7" w:rsidDel="00874993">
          <w:rPr>
            <w:rFonts w:ascii="Times New Roman" w:hAnsi="Times New Roman" w:cs="Times New Roman"/>
            <w:sz w:val="24"/>
            <w:szCs w:val="24"/>
          </w:rPr>
          <w:delText>could not be calculated</w:delText>
        </w:r>
      </w:del>
      <w:ins w:id="415" w:author="Joseph Hilgard" w:date="2016-06-16T12:24:00Z">
        <w:r w:rsidR="00874993">
          <w:rPr>
            <w:rFonts w:ascii="Times New Roman" w:hAnsi="Times New Roman" w:cs="Times New Roman"/>
            <w:sz w:val="24"/>
            <w:szCs w:val="24"/>
          </w:rPr>
          <w:t>consisted of the null/empty set</w:t>
        </w:r>
      </w:ins>
      <w:r w:rsidRPr="00C135D7">
        <w:rPr>
          <w:rFonts w:ascii="Times New Roman" w:hAnsi="Times New Roman" w:cs="Times New Roman"/>
          <w:sz w:val="24"/>
          <w:szCs w:val="24"/>
        </w:rPr>
        <w:t xml:space="preserve">. The documentation for </w:t>
      </w:r>
      <w:r w:rsidRPr="00C777BE">
        <w:rPr>
          <w:rFonts w:ascii="Courier New" w:hAnsi="Courier New" w:cs="Courier New"/>
          <w:sz w:val="24"/>
          <w:szCs w:val="24"/>
        </w:rPr>
        <w:t>metafor</w:t>
      </w:r>
      <w:r w:rsidRPr="00C135D7">
        <w:rPr>
          <w:rFonts w:ascii="Times New Roman" w:hAnsi="Times New Roman" w:cs="Times New Roman"/>
          <w:sz w:val="24"/>
          <w:szCs w:val="24"/>
        </w:rPr>
        <w:t xml:space="preserve"> suggests that this </w:t>
      </w:r>
      <w:r w:rsidRPr="00C135D7">
        <w:rPr>
          <w:rFonts w:ascii="Times New Roman" w:hAnsi="Times New Roman" w:cs="Times New Roman"/>
          <w:sz w:val="24"/>
          <w:szCs w:val="24"/>
        </w:rPr>
        <w:lastRenderedPageBreak/>
        <w:t>indicates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“highly (or overly) homogen</w:t>
      </w:r>
      <w:ins w:id="416"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ous data,” (V</w:t>
      </w:r>
      <w:del w:id="417" w:author="Joseph Hilgard" w:date="2016-06-16T12:23:00Z">
        <w:r w:rsidRPr="00C135D7" w:rsidDel="00874993">
          <w:rPr>
            <w:rFonts w:ascii="Times New Roman" w:hAnsi="Times New Roman" w:cs="Times New Roman"/>
            <w:sz w:val="24"/>
            <w:szCs w:val="24"/>
          </w:rPr>
          <w:delText>e</w:delText>
        </w:r>
      </w:del>
      <w:r w:rsidRPr="00C135D7">
        <w:rPr>
          <w:rFonts w:ascii="Times New Roman" w:hAnsi="Times New Roman" w:cs="Times New Roman"/>
          <w:sz w:val="24"/>
          <w:szCs w:val="24"/>
        </w:rPr>
        <w:t>i</w:t>
      </w:r>
      <w:ins w:id="418" w:author="Joseph Hilgard" w:date="2016-06-16T12:23:00Z">
        <w:r w:rsidR="00874993">
          <w:rPr>
            <w:rFonts w:ascii="Times New Roman" w:hAnsi="Times New Roman" w:cs="Times New Roman"/>
            <w:sz w:val="24"/>
            <w:szCs w:val="24"/>
          </w:rPr>
          <w:t>e</w:t>
        </w:r>
      </w:ins>
      <w:r w:rsidRPr="00C135D7">
        <w:rPr>
          <w:rFonts w:ascii="Times New Roman" w:hAnsi="Times New Roman" w:cs="Times New Roman"/>
          <w:sz w:val="24"/>
          <w:szCs w:val="24"/>
        </w:rPr>
        <w:t xml:space="preserve">chtbauer, 2010, helpfile for </w:t>
      </w:r>
      <w:r w:rsidRPr="00C777BE">
        <w:rPr>
          <w:rFonts w:ascii="Courier New" w:hAnsi="Courier New" w:cs="Courier New"/>
          <w:sz w:val="24"/>
          <w:szCs w:val="24"/>
        </w:rPr>
        <w:t>confint.rma.uni</w:t>
      </w:r>
      <w:r w:rsidRPr="00C135D7">
        <w:rPr>
          <w:rFonts w:ascii="Times New Roman" w:hAnsi="Times New Roman" w:cs="Times New Roman"/>
          <w:sz w:val="24"/>
          <w:szCs w:val="24"/>
        </w:rPr>
        <w:t>) 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unusual absence of residual sampling variance. This would be consistent with the presence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of bias: </w:t>
      </w:r>
      <w:ins w:id="419" w:author="Joe" w:date="2016-06-17T00:56:00Z">
        <w:r w:rsidR="002D70E4">
          <w:rPr>
            <w:rFonts w:ascii="Times New Roman" w:hAnsi="Times New Roman" w:cs="Times New Roman"/>
            <w:sz w:val="24"/>
            <w:szCs w:val="24"/>
          </w:rPr>
          <w:t>E</w:t>
        </w:r>
      </w:ins>
      <w:del w:id="420" w:author="Joe" w:date="2016-06-17T00:56:00Z">
        <w:r w:rsidRPr="00C135D7" w:rsidDel="002D70E4">
          <w:rPr>
            <w:rFonts w:ascii="Times New Roman" w:hAnsi="Times New Roman" w:cs="Times New Roman"/>
            <w:sz w:val="24"/>
            <w:szCs w:val="24"/>
          </w:rPr>
          <w:delText>e</w:delText>
        </w:r>
      </w:del>
      <w:r w:rsidRPr="00C135D7">
        <w:rPr>
          <w:rFonts w:ascii="Times New Roman" w:hAnsi="Times New Roman" w:cs="Times New Roman"/>
          <w:sz w:val="24"/>
          <w:szCs w:val="24"/>
        </w:rPr>
        <w:t>ffect sizes in this subset seem to reach statistical significance with improbabl</w:t>
      </w:r>
      <w:ins w:id="421" w:author="Joe" w:date="2016-06-17T00:56:00Z">
        <w:r w:rsidR="002D70E4">
          <w:rPr>
            <w:rFonts w:ascii="Times New Roman" w:hAnsi="Times New Roman" w:cs="Times New Roman"/>
            <w:sz w:val="24"/>
            <w:szCs w:val="24"/>
          </w:rPr>
          <w:t>y</w:t>
        </w:r>
      </w:ins>
      <w:del w:id="422" w:author="Joe" w:date="2016-06-17T00:56:00Z">
        <w:r w:rsidRPr="00C135D7" w:rsidDel="002D70E4">
          <w:rPr>
            <w:rFonts w:ascii="Times New Roman" w:hAnsi="Times New Roman" w:cs="Times New Roman"/>
            <w:sz w:val="24"/>
            <w:szCs w:val="24"/>
          </w:rPr>
          <w:delText>e</w:delText>
        </w:r>
      </w:del>
      <w:ins w:id="423" w:author="Joe" w:date="2016-06-17T00:56:00Z">
        <w:r w:rsidR="002D70E4">
          <w:rPr>
            <w:rFonts w:ascii="Times New Roman" w:hAnsi="Times New Roman" w:cs="Times New Roman"/>
            <w:sz w:val="24"/>
            <w:szCs w:val="24"/>
          </w:rPr>
          <w:t xml:space="preserve"> high</w:t>
        </w:r>
      </w:ins>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precision.</w:t>
      </w:r>
      <w:ins w:id="424" w:author="Joe" w:date="2016-06-19T12:11:00Z">
        <w:r w:rsidR="00AF2074">
          <w:rPr>
            <w:rFonts w:ascii="Times New Roman" w:hAnsi="Times New Roman" w:cs="Times New Roman"/>
            <w:sz w:val="24"/>
            <w:szCs w:val="24"/>
          </w:rPr>
          <w:t xml:space="preserve"> A similar phenomenon is apparent among the </w:t>
        </w:r>
      </w:ins>
      <w:ins w:id="425" w:author="Joe" w:date="2016-06-19T12:12:00Z">
        <w:r w:rsidR="00AF2074">
          <w:rPr>
            <w:rFonts w:ascii="Times New Roman" w:hAnsi="Times New Roman" w:cs="Times New Roman"/>
            <w:sz w:val="24"/>
            <w:szCs w:val="24"/>
          </w:rPr>
          <w:t>best-practices experiments of aggressive affect when one removes the Ballard &amp; Weist (1998) outlier.</w:t>
        </w:r>
      </w:ins>
    </w:p>
    <w:p w14:paraId="694559E9"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By comparison, modest heterogeneity remained among experiments of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cognition and among the full sample of experiments of aggressive affect. Heterogeneity was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also present among nonexperimental work, particularly in studies of aggressive affect. More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work will be necessary to </w:t>
      </w:r>
      <w:r w:rsidR="00241A4E" w:rsidRPr="00C135D7">
        <w:rPr>
          <w:rFonts w:ascii="Times New Roman" w:hAnsi="Times New Roman" w:cs="Times New Roman"/>
          <w:sz w:val="24"/>
          <w:szCs w:val="24"/>
        </w:rPr>
        <w:t xml:space="preserve">determine what </w:t>
      </w:r>
      <w:r w:rsidRPr="00C135D7">
        <w:rPr>
          <w:rFonts w:ascii="Times New Roman" w:hAnsi="Times New Roman" w:cs="Times New Roman"/>
          <w:sz w:val="24"/>
          <w:szCs w:val="24"/>
        </w:rPr>
        <w:t>distinguish</w:t>
      </w:r>
      <w:r w:rsidR="00241A4E" w:rsidRPr="00C135D7">
        <w:rPr>
          <w:rFonts w:ascii="Times New Roman" w:hAnsi="Times New Roman" w:cs="Times New Roman"/>
          <w:sz w:val="24"/>
          <w:szCs w:val="24"/>
        </w:rPr>
        <w:t>es</w:t>
      </w:r>
      <w:r w:rsidRPr="00C135D7">
        <w:rPr>
          <w:rFonts w:ascii="Times New Roman" w:hAnsi="Times New Roman" w:cs="Times New Roman"/>
          <w:sz w:val="24"/>
          <w:szCs w:val="24"/>
        </w:rPr>
        <w:t xml:space="preserve"> those studies finding larger effects from those finding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effects.</w:t>
      </w:r>
    </w:p>
    <w:p w14:paraId="24971FA1" w14:textId="308EF0E8"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There are some instances of convergence in our presented estimates. When inspecting</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on aggressive behavior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and PET estimated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underlying effects were so small as to be possibly undetectable in typical sample sizes.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Notably, these estimates are highly consistent with some recent reports (Engelhardt,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Mazurek, Hilgard, Rouder, &amp; Bartholow, 2015; Kneer, Elson, &amp; Knapp, </w:t>
      </w:r>
      <w:del w:id="426" w:author="Joe" w:date="2016-06-19T12:14:00Z">
        <w:r w:rsidRPr="00C135D7" w:rsidDel="00AF2074">
          <w:rPr>
            <w:rFonts w:ascii="Times New Roman" w:hAnsi="Times New Roman" w:cs="Times New Roman"/>
            <w:sz w:val="24"/>
            <w:szCs w:val="24"/>
          </w:rPr>
          <w:delText>in press</w:delText>
        </w:r>
      </w:del>
      <w:ins w:id="427" w:author="Joe" w:date="2016-06-19T12:14:00Z">
        <w:r w:rsidR="00AF2074">
          <w:rPr>
            <w:rFonts w:ascii="Times New Roman" w:hAnsi="Times New Roman" w:cs="Times New Roman"/>
            <w:sz w:val="24"/>
            <w:szCs w:val="24"/>
          </w:rPr>
          <w:t>2</w:t>
        </w:r>
      </w:ins>
      <w:ins w:id="428" w:author="Joe Hilgard" w:date="2016-06-27T14:00:00Z">
        <w:r w:rsidR="001F2D6C">
          <w:rPr>
            <w:rFonts w:ascii="Times New Roman" w:hAnsi="Times New Roman" w:cs="Times New Roman"/>
            <w:sz w:val="24"/>
            <w:szCs w:val="24"/>
          </w:rPr>
          <w:t>016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Przybylski, Deci, Rigby, &amp; Ryan, 2014; Tear &amp; Nielsen, 2014). For effects on aggressive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affect and cognitions in experiments,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 and PEESE yielded similar estimates,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suggesting that there may be detectable, nonzero effects despite overestimation.</w:t>
      </w:r>
    </w:p>
    <w:p w14:paraId="54A5311D"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Unpublished Dissertations</w:t>
      </w:r>
    </w:p>
    <w:p w14:paraId="605A0644" w14:textId="43E19199" w:rsidR="000A12B8" w:rsidRPr="00C135D7" w:rsidDel="002D70E4" w:rsidRDefault="000A12B8" w:rsidP="00C135D7">
      <w:pPr>
        <w:autoSpaceDE w:val="0"/>
        <w:autoSpaceDN w:val="0"/>
        <w:adjustRightInd w:val="0"/>
        <w:spacing w:after="0" w:line="480" w:lineRule="auto"/>
        <w:ind w:firstLine="720"/>
        <w:rPr>
          <w:del w:id="429" w:author="Joe" w:date="2016-06-17T00:57:00Z"/>
          <w:rFonts w:ascii="Times New Roman" w:hAnsi="Times New Roman" w:cs="Times New Roman"/>
          <w:sz w:val="24"/>
          <w:szCs w:val="24"/>
        </w:rPr>
      </w:pPr>
      <w:r w:rsidRPr="00C135D7">
        <w:rPr>
          <w:rFonts w:ascii="Times New Roman" w:hAnsi="Times New Roman" w:cs="Times New Roman"/>
          <w:sz w:val="24"/>
          <w:szCs w:val="24"/>
        </w:rPr>
        <w:t>The funnel plots previously presented suggest the presence of substantial bias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or analysis. If </w:t>
      </w:r>
      <w:del w:id="430" w:author="Joe" w:date="2016-06-17T00:56:00Z">
        <w:r w:rsidRPr="00C135D7" w:rsidDel="002D70E4">
          <w:rPr>
            <w:rFonts w:ascii="Times New Roman" w:hAnsi="Times New Roman" w:cs="Times New Roman"/>
            <w:sz w:val="24"/>
            <w:szCs w:val="24"/>
          </w:rPr>
          <w:delText>this is the case</w:delText>
        </w:r>
      </w:del>
      <w:ins w:id="431" w:author="Joe" w:date="2016-06-17T00:56:00Z">
        <w:r w:rsidR="002D70E4">
          <w:rPr>
            <w:rFonts w:ascii="Times New Roman" w:hAnsi="Times New Roman" w:cs="Times New Roman"/>
            <w:sz w:val="24"/>
            <w:szCs w:val="24"/>
          </w:rPr>
          <w:t>so</w:t>
        </w:r>
      </w:ins>
      <w:r w:rsidRPr="00C135D7">
        <w:rPr>
          <w:rFonts w:ascii="Times New Roman" w:hAnsi="Times New Roman" w:cs="Times New Roman"/>
          <w:sz w:val="24"/>
          <w:szCs w:val="24"/>
        </w:rPr>
        <w:t>, then unpublished dissertations may be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w:t>
      </w:r>
      <w:ins w:id="432" w:author="Joe" w:date="2016-06-19T12:14:00Z">
        <w:r w:rsidR="00AF2074">
          <w:rPr>
            <w:rFonts w:ascii="Times New Roman" w:hAnsi="Times New Roman" w:cs="Times New Roman"/>
            <w:sz w:val="24"/>
            <w:szCs w:val="24"/>
          </w:rPr>
          <w:t xml:space="preserve"> </w:t>
        </w:r>
      </w:ins>
    </w:p>
    <w:p w14:paraId="78AF4BA5" w14:textId="4454637A" w:rsidR="000A12B8" w:rsidRPr="00C135D7" w:rsidRDefault="00010C1F" w:rsidP="00C135D7">
      <w:pPr>
        <w:autoSpaceDE w:val="0"/>
        <w:autoSpaceDN w:val="0"/>
        <w:adjustRightInd w:val="0"/>
        <w:spacing w:after="0" w:line="480" w:lineRule="auto"/>
        <w:ind w:firstLine="720"/>
        <w:rPr>
          <w:rFonts w:ascii="Times New Roman" w:hAnsi="Times New Roman" w:cs="Times New Roman"/>
          <w:sz w:val="24"/>
          <w:szCs w:val="24"/>
        </w:rPr>
      </w:pPr>
      <w:ins w:id="433" w:author="Joe Hilgard" w:date="2016-06-24T16:48:00Z">
        <w:r>
          <w:rPr>
            <w:rFonts w:ascii="Times New Roman" w:hAnsi="Times New Roman" w:cs="Times New Roman"/>
            <w:sz w:val="24"/>
            <w:szCs w:val="24"/>
          </w:rPr>
          <w:lastRenderedPageBreak/>
          <w:t xml:space="preserve">Figure 5 </w:t>
        </w:r>
      </w:ins>
      <w:del w:id="434" w:author="Joe Hilgard" w:date="2016-06-24T16:48:00Z">
        <w:r w:rsidR="000A12B8" w:rsidRPr="00C135D7" w:rsidDel="00010C1F">
          <w:rPr>
            <w:rFonts w:ascii="Times New Roman" w:hAnsi="Times New Roman" w:cs="Times New Roman"/>
            <w:sz w:val="24"/>
            <w:szCs w:val="24"/>
          </w:rPr>
          <w:delText xml:space="preserve">Funnel plots </w:delText>
        </w:r>
      </w:del>
      <w:r w:rsidR="000A12B8" w:rsidRPr="00C135D7">
        <w:rPr>
          <w:rFonts w:ascii="Times New Roman" w:hAnsi="Times New Roman" w:cs="Times New Roman"/>
          <w:sz w:val="24"/>
          <w:szCs w:val="24"/>
        </w:rPr>
        <w:t>highlight</w:t>
      </w:r>
      <w:ins w:id="435" w:author="Joe Hilgard" w:date="2016-06-24T16:48:00Z">
        <w:r>
          <w:rPr>
            <w:rFonts w:ascii="Times New Roman" w:hAnsi="Times New Roman" w:cs="Times New Roman"/>
            <w:sz w:val="24"/>
            <w:szCs w:val="24"/>
          </w:rPr>
          <w:t>s</w:t>
        </w:r>
      </w:ins>
      <w:del w:id="436" w:author="Joe Hilgard" w:date="2016-06-24T16:48:00Z">
        <w:r w:rsidR="000A12B8" w:rsidRPr="00C135D7" w:rsidDel="00010C1F">
          <w:rPr>
            <w:rFonts w:ascii="Times New Roman" w:hAnsi="Times New Roman" w:cs="Times New Roman"/>
            <w:sz w:val="24"/>
            <w:szCs w:val="24"/>
          </w:rPr>
          <w:delText>ing</w:delText>
        </w:r>
      </w:del>
      <w:r w:rsidR="000A12B8" w:rsidRPr="00C135D7">
        <w:rPr>
          <w:rFonts w:ascii="Times New Roman" w:hAnsi="Times New Roman" w:cs="Times New Roman"/>
          <w:sz w:val="24"/>
          <w:szCs w:val="24"/>
        </w:rPr>
        <w:t xml:space="preserve"> the unpublished dissertation</w:t>
      </w:r>
      <w:ins w:id="437" w:author="Joe Hilgard" w:date="2016-06-24T16:49:00Z">
        <w:r>
          <w:rPr>
            <w:rFonts w:ascii="Times New Roman" w:hAnsi="Times New Roman" w:cs="Times New Roman"/>
            <w:sz w:val="24"/>
            <w:szCs w:val="24"/>
          </w:rPr>
          <w:t xml:space="preserve"> experiments with funnel plots</w:t>
        </w:r>
      </w:ins>
      <w:del w:id="438" w:author="Joe Hilgard" w:date="2016-06-24T16:49:00Z">
        <w:r w:rsidR="000A12B8" w:rsidRPr="00C135D7" w:rsidDel="00010C1F">
          <w:rPr>
            <w:rFonts w:ascii="Times New Roman" w:hAnsi="Times New Roman" w:cs="Times New Roman"/>
            <w:sz w:val="24"/>
            <w:szCs w:val="24"/>
          </w:rPr>
          <w:delText>s using experimental paradigms</w:delText>
        </w:r>
        <w:r w:rsidR="00241A4E" w:rsidRPr="00C135D7" w:rsidDel="00010C1F">
          <w:rPr>
            <w:rFonts w:ascii="Times New Roman" w:hAnsi="Times New Roman" w:cs="Times New Roman"/>
            <w:sz w:val="24"/>
            <w:szCs w:val="24"/>
          </w:rPr>
          <w:delText xml:space="preserve"> </w:delText>
        </w:r>
        <w:r w:rsidR="000A12B8" w:rsidRPr="00C135D7" w:rsidDel="00010C1F">
          <w:rPr>
            <w:rFonts w:ascii="Times New Roman" w:hAnsi="Times New Roman" w:cs="Times New Roman"/>
            <w:sz w:val="24"/>
            <w:szCs w:val="24"/>
          </w:rPr>
          <w:delText>are provided in Figure 5</w:delText>
        </w:r>
      </w:del>
      <w:r w:rsidR="000A12B8" w:rsidRPr="00C135D7">
        <w:rPr>
          <w:rFonts w:ascii="Times New Roman" w:hAnsi="Times New Roman" w:cs="Times New Roman"/>
          <w:sz w:val="24"/>
          <w:szCs w:val="24"/>
        </w:rPr>
        <w:t>. As one might expect given publication bias, the unpublished</w:t>
      </w:r>
      <w:r w:rsidR="00241A4E" w:rsidRPr="00C135D7">
        <w:rPr>
          <w:rFonts w:ascii="Times New Roman" w:hAnsi="Times New Roman" w:cs="Times New Roman"/>
          <w:sz w:val="24"/>
          <w:szCs w:val="24"/>
        </w:rPr>
        <w:t xml:space="preserve"> </w:t>
      </w:r>
      <w:r w:rsidR="000A12B8" w:rsidRPr="00C135D7">
        <w:rPr>
          <w:rFonts w:ascii="Times New Roman" w:hAnsi="Times New Roman" w:cs="Times New Roman"/>
          <w:sz w:val="24"/>
          <w:szCs w:val="24"/>
        </w:rPr>
        <w:t>dissertations generally populate the left side of the funnel plot.</w:t>
      </w:r>
    </w:p>
    <w:p w14:paraId="77F5FD30" w14:textId="41C7016C"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We applied </w:t>
      </w:r>
      <w:r w:rsidR="00C777BE">
        <w:rPr>
          <w:rFonts w:ascii="Times New Roman" w:hAnsi="Times New Roman" w:cs="Times New Roman"/>
          <w:sz w:val="24"/>
          <w:szCs w:val="24"/>
        </w:rPr>
        <w:t>χ</w:t>
      </w:r>
      <w:r w:rsidRPr="00C777BE">
        <w:rPr>
          <w:rFonts w:ascii="Times New Roman" w:hAnsi="Times New Roman" w:cs="Times New Roman"/>
          <w:sz w:val="24"/>
          <w:szCs w:val="24"/>
          <w:vertAlign w:val="superscript"/>
        </w:rPr>
        <w:t>2</w:t>
      </w:r>
      <w:r w:rsidRPr="00C135D7">
        <w:rPr>
          <w:rFonts w:ascii="Times New Roman" w:hAnsi="Times New Roman" w:cs="Times New Roman"/>
          <w:sz w:val="24"/>
          <w:szCs w:val="24"/>
        </w:rPr>
        <w:t xml:space="preserve"> tests to examine two relationships: First,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statistical significance and publication status, and second, the relationship between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publication status and selection as meeting best-practices criteria. </w:t>
      </w:r>
      <w:ins w:id="439" w:author="Joe Hilgard" w:date="2016-06-24T16:49:00Z">
        <w:r w:rsidR="00010C1F">
          <w:rPr>
            <w:rFonts w:ascii="Times New Roman" w:hAnsi="Times New Roman" w:cs="Times New Roman"/>
            <w:sz w:val="24"/>
            <w:szCs w:val="24"/>
          </w:rPr>
          <w:t xml:space="preserve">Table 4 includes these </w:t>
        </w:r>
      </w:ins>
      <w:del w:id="440" w:author="Joe Hilgard" w:date="2016-06-24T16:49:00Z">
        <w:r w:rsidRPr="00C135D7" w:rsidDel="00010C1F">
          <w:rPr>
            <w:rFonts w:ascii="Times New Roman" w:hAnsi="Times New Roman" w:cs="Times New Roman"/>
            <w:sz w:val="24"/>
            <w:szCs w:val="24"/>
          </w:rPr>
          <w:delText>F</w:delText>
        </w:r>
      </w:del>
      <w:ins w:id="441" w:author="Joe Hilgard" w:date="2016-06-24T16:49:00Z">
        <w:r w:rsidR="00010C1F">
          <w:rPr>
            <w:rFonts w:ascii="Times New Roman" w:hAnsi="Times New Roman" w:cs="Times New Roman"/>
            <w:sz w:val="24"/>
            <w:szCs w:val="24"/>
          </w:rPr>
          <w:t>f</w:t>
        </w:r>
      </w:ins>
      <w:r w:rsidRPr="00C135D7">
        <w:rPr>
          <w:rFonts w:ascii="Times New Roman" w:hAnsi="Times New Roman" w:cs="Times New Roman"/>
          <w:sz w:val="24"/>
          <w:szCs w:val="24"/>
        </w:rPr>
        <w:t>requencies</w:t>
      </w:r>
      <w:del w:id="442" w:author="Joe Hilgard" w:date="2016-06-24T16:49:00Z">
        <w:r w:rsidRPr="00C135D7" w:rsidDel="00010C1F">
          <w:rPr>
            <w:rFonts w:ascii="Times New Roman" w:hAnsi="Times New Roman" w:cs="Times New Roman"/>
            <w:sz w:val="24"/>
            <w:szCs w:val="24"/>
          </w:rPr>
          <w:delText xml:space="preserve"> are given in</w:delText>
        </w:r>
        <w:r w:rsidR="00241A4E" w:rsidRPr="00C135D7" w:rsidDel="00010C1F">
          <w:rPr>
            <w:rFonts w:ascii="Times New Roman" w:hAnsi="Times New Roman" w:cs="Times New Roman"/>
            <w:sz w:val="24"/>
            <w:szCs w:val="24"/>
          </w:rPr>
          <w:delText xml:space="preserve"> </w:delText>
        </w:r>
        <w:r w:rsidRPr="00C135D7" w:rsidDel="00010C1F">
          <w:rPr>
            <w:rFonts w:ascii="Times New Roman" w:hAnsi="Times New Roman" w:cs="Times New Roman"/>
            <w:sz w:val="24"/>
            <w:szCs w:val="24"/>
          </w:rPr>
          <w:delText>Table 4</w:delText>
        </w:r>
      </w:del>
      <w:r w:rsidRPr="00C135D7">
        <w:rPr>
          <w:rFonts w:ascii="Times New Roman" w:hAnsi="Times New Roman" w:cs="Times New Roman"/>
          <w:sz w:val="24"/>
          <w:szCs w:val="24"/>
        </w:rPr>
        <w:t>. The liberal counts assume independence of each entered effect size, while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conservative counts aggregate all effect sizes within each study. The aggregation in this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latter counting strategy lead to three categories of studies: those that found significance </w:t>
      </w:r>
      <w:r w:rsidR="00241A4E" w:rsidRPr="00C135D7">
        <w:rPr>
          <w:rFonts w:ascii="Times New Roman" w:hAnsi="Times New Roman" w:cs="Times New Roman"/>
          <w:sz w:val="24"/>
          <w:szCs w:val="24"/>
        </w:rPr>
        <w:t>o</w:t>
      </w:r>
      <w:r w:rsidRPr="00C135D7">
        <w:rPr>
          <w:rFonts w:ascii="Times New Roman" w:hAnsi="Times New Roman" w:cs="Times New Roman"/>
          <w:sz w:val="24"/>
          <w:szCs w:val="24"/>
        </w:rPr>
        <w:t>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all outcomes, those that found significance on some outcomes, and those that found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significance on no outcomes.</w:t>
      </w:r>
    </w:p>
    <w:p w14:paraId="32FF0B35" w14:textId="20922F52" w:rsidR="00241A4E"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All tests were statistically significant. </w:t>
      </w:r>
      <w:r w:rsidR="00C777BE">
        <w:rPr>
          <w:rFonts w:ascii="Times New Roman" w:hAnsi="Times New Roman" w:cs="Times New Roman"/>
          <w:sz w:val="24"/>
          <w:szCs w:val="24"/>
        </w:rPr>
        <w:t>Across all paradigms, u</w:t>
      </w:r>
      <w:r w:rsidRPr="00C135D7">
        <w:rPr>
          <w:rFonts w:ascii="Times New Roman" w:hAnsi="Times New Roman" w:cs="Times New Roman"/>
          <w:sz w:val="24"/>
          <w:szCs w:val="24"/>
        </w:rPr>
        <w:t>npublished dissertations were much less likely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have found statistical significance than published studies (liberal and conservative tests,</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Similarly, unpublished dissertations </w:t>
      </w:r>
      <w:r w:rsidR="00C777BE">
        <w:rPr>
          <w:rFonts w:ascii="Times New Roman" w:hAnsi="Times New Roman" w:cs="Times New Roman"/>
          <w:sz w:val="24"/>
          <w:szCs w:val="24"/>
        </w:rPr>
        <w:t xml:space="preserve">of all paradigms </w:t>
      </w:r>
      <w:r w:rsidRPr="00C135D7">
        <w:rPr>
          <w:rFonts w:ascii="Times New Roman" w:hAnsi="Times New Roman" w:cs="Times New Roman"/>
          <w:sz w:val="24"/>
          <w:szCs w:val="24"/>
        </w:rPr>
        <w:t>were far less likely to be included 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best-practices than published studies (liberal test, </w:t>
      </w:r>
      <w:r w:rsidRPr="00C135D7">
        <w:rPr>
          <w:rFonts w:ascii="Times New Roman" w:hAnsi="Times New Roman" w:cs="Times New Roman"/>
          <w:i/>
          <w:iCs/>
          <w:sz w:val="24"/>
          <w:szCs w:val="24"/>
        </w:rPr>
        <w:t>p &lt; .</w:t>
      </w:r>
      <w:r w:rsidRPr="00C135D7">
        <w:rPr>
          <w:rFonts w:ascii="Times New Roman" w:hAnsi="Times New Roman" w:cs="Times New Roman"/>
          <w:sz w:val="24"/>
          <w:szCs w:val="24"/>
        </w:rPr>
        <w:t xml:space="preserve">001; conservative test,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003).</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the extent that these unpublished dissertations may reflect competent research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influenced by publication pressure, these results may be cause for concern.</w:t>
      </w:r>
      <w:r w:rsidR="00C777BE">
        <w:rPr>
          <w:rFonts w:ascii="Times New Roman" w:hAnsi="Times New Roman" w:cs="Times New Roman"/>
          <w:sz w:val="24"/>
          <w:szCs w:val="24"/>
        </w:rPr>
        <w:t xml:space="preserve"> Similar results are also obtained when restricting these analyses to experiments: statistical significance,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 best-practices coding, liberal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&lt; .001, conservative test, </w:t>
      </w:r>
      <w:r w:rsidR="00C777BE" w:rsidRPr="00C777BE">
        <w:rPr>
          <w:rFonts w:ascii="Times New Roman" w:hAnsi="Times New Roman" w:cs="Times New Roman"/>
          <w:i/>
          <w:sz w:val="24"/>
          <w:szCs w:val="24"/>
        </w:rPr>
        <w:t>p</w:t>
      </w:r>
      <w:r w:rsidR="00C777BE">
        <w:rPr>
          <w:rFonts w:ascii="Times New Roman" w:hAnsi="Times New Roman" w:cs="Times New Roman"/>
          <w:sz w:val="24"/>
          <w:szCs w:val="24"/>
        </w:rPr>
        <w:t xml:space="preserve"> = .001.</w:t>
      </w:r>
    </w:p>
    <w:p w14:paraId="7D5DB1F6" w14:textId="2C41F84A"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Meta-analytic effect size estimates were also drastically reduced within the set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experiments reported in unpublished dissertations. For aggressive affect, the random-effects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22 [.15, .29]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02 [-.10, .15]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lastRenderedPageBreak/>
        <w:t xml:space="preserve">dissertations; for aggressive behavior, the 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17 [.14, .20] in the full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01 [-.11, .12] in unpublished dissertations; and for aggressive cognitions,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fell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 xml:space="preserve">20 [.16, .24] in the full sample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w:t>
      </w:r>
      <w:r w:rsidRPr="00C135D7">
        <w:rPr>
          <w:rFonts w:ascii="Times New Roman" w:hAnsi="Times New Roman" w:cs="Times New Roman"/>
          <w:sz w:val="24"/>
          <w:szCs w:val="24"/>
        </w:rPr>
        <w:t>13 [.02, .24] in unpublished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dissertations. These estimates should cause pause—they indicate that studies failing to</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find significant evidence for violent-game effects are</w:t>
      </w:r>
      <w:ins w:id="443" w:author="Joe" w:date="2016-06-17T00:57:00Z">
        <w:r w:rsidR="002D70E4">
          <w:rPr>
            <w:rFonts w:ascii="Times New Roman" w:hAnsi="Times New Roman" w:cs="Times New Roman"/>
            <w:sz w:val="24"/>
            <w:szCs w:val="24"/>
          </w:rPr>
          <w:t xml:space="preserve"> more</w:t>
        </w:r>
      </w:ins>
      <w:r w:rsidRPr="00C135D7">
        <w:rPr>
          <w:rFonts w:ascii="Times New Roman" w:hAnsi="Times New Roman" w:cs="Times New Roman"/>
          <w:sz w:val="24"/>
          <w:szCs w:val="24"/>
        </w:rPr>
        <w:t xml:space="preserve"> likely to go unpublished.</w:t>
      </w:r>
    </w:p>
    <w:p w14:paraId="0E813609" w14:textId="77777777" w:rsidR="000A12B8" w:rsidRPr="00C135D7" w:rsidRDefault="000A12B8" w:rsidP="00C135D7">
      <w:pPr>
        <w:autoSpaceDE w:val="0"/>
        <w:autoSpaceDN w:val="0"/>
        <w:adjustRightInd w:val="0"/>
        <w:spacing w:after="0" w:line="480" w:lineRule="auto"/>
        <w:jc w:val="center"/>
        <w:rPr>
          <w:rFonts w:ascii="Times New Roman" w:hAnsi="Times New Roman" w:cs="Times New Roman"/>
          <w:b/>
          <w:bCs/>
          <w:sz w:val="24"/>
          <w:szCs w:val="24"/>
        </w:rPr>
      </w:pPr>
      <w:r w:rsidRPr="00C135D7">
        <w:rPr>
          <w:rFonts w:ascii="Times New Roman" w:hAnsi="Times New Roman" w:cs="Times New Roman"/>
          <w:b/>
          <w:bCs/>
          <w:sz w:val="24"/>
          <w:szCs w:val="24"/>
        </w:rPr>
        <w:t>Discussion</w:t>
      </w:r>
    </w:p>
    <w:p w14:paraId="0E02C0ED" w14:textId="7744E5A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444"/>
      <w:r w:rsidRPr="00C135D7">
        <w:rPr>
          <w:rFonts w:ascii="Times New Roman" w:hAnsi="Times New Roman" w:cs="Times New Roman"/>
          <w:sz w:val="24"/>
          <w:szCs w:val="24"/>
        </w:rPr>
        <w:t xml:space="preserve">Our findings </w:t>
      </w:r>
      <w:commentRangeEnd w:id="444"/>
      <w:r w:rsidR="002D70E4">
        <w:rPr>
          <w:rStyle w:val="CommentReference"/>
        </w:rPr>
        <w:commentReference w:id="444"/>
      </w:r>
      <w:r w:rsidRPr="00C135D7">
        <w:rPr>
          <w:rFonts w:ascii="Times New Roman" w:hAnsi="Times New Roman" w:cs="Times New Roman"/>
          <w:sz w:val="24"/>
          <w:szCs w:val="24"/>
        </w:rPr>
        <w:t>differ from those of Anderson et al. (2010) in three important ways.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First, </w:t>
      </w:r>
      <w:ins w:id="445" w:author="Joe" w:date="2016-06-18T18:40:00Z">
        <w:r w:rsidR="00AC2301">
          <w:rPr>
            <w:rFonts w:ascii="Times New Roman" w:hAnsi="Times New Roman" w:cs="Times New Roman"/>
            <w:sz w:val="24"/>
            <w:szCs w:val="24"/>
          </w:rPr>
          <w:t xml:space="preserve">whereas the original analysis concluded there was minimal bias, </w:t>
        </w:r>
      </w:ins>
      <w:r w:rsidRPr="00C135D7">
        <w:rPr>
          <w:rFonts w:ascii="Times New Roman" w:hAnsi="Times New Roman" w:cs="Times New Roman"/>
          <w:sz w:val="24"/>
          <w:szCs w:val="24"/>
        </w:rPr>
        <w:t>we find strong evidence of publication bias</w:t>
      </w:r>
      <w:ins w:id="446" w:author="Joe" w:date="2016-06-18T18:41:00Z">
        <w:r w:rsidR="00AC2301">
          <w:rPr>
            <w:rFonts w:ascii="Times New Roman" w:hAnsi="Times New Roman" w:cs="Times New Roman"/>
            <w:sz w:val="24"/>
            <w:szCs w:val="24"/>
          </w:rPr>
          <w:t xml:space="preserve"> among experiments, especially for outcomes of aggressive affect and aggressive behavior</w:t>
        </w:r>
      </w:ins>
      <w:del w:id="447" w:author="Joe" w:date="2016-06-18T18:41:00Z">
        <w:r w:rsidRPr="00C135D7" w:rsidDel="00AC2301">
          <w:rPr>
            <w:rFonts w:ascii="Times New Roman" w:hAnsi="Times New Roman" w:cs="Times New Roman"/>
            <w:sz w:val="24"/>
            <w:szCs w:val="24"/>
          </w:rPr>
          <w:delText xml:space="preserve"> whe</w:delText>
        </w:r>
        <w:r w:rsidR="00241A4E" w:rsidRPr="00C135D7" w:rsidDel="00AC2301">
          <w:rPr>
            <w:rFonts w:ascii="Times New Roman" w:hAnsi="Times New Roman" w:cs="Times New Roman"/>
            <w:sz w:val="24"/>
            <w:szCs w:val="24"/>
          </w:rPr>
          <w:delText xml:space="preserve">re the original analysis </w:delText>
        </w:r>
      </w:del>
      <w:del w:id="448" w:author="Joe" w:date="2016-06-17T00:57:00Z">
        <w:r w:rsidR="00241A4E" w:rsidRPr="00C135D7" w:rsidDel="002D70E4">
          <w:rPr>
            <w:rFonts w:ascii="Times New Roman" w:hAnsi="Times New Roman" w:cs="Times New Roman"/>
            <w:sz w:val="24"/>
            <w:szCs w:val="24"/>
          </w:rPr>
          <w:delText xml:space="preserve">argued </w:delText>
        </w:r>
      </w:del>
      <w:del w:id="449" w:author="Joe" w:date="2016-06-18T18:41:00Z">
        <w:r w:rsidRPr="00C135D7" w:rsidDel="00AC2301">
          <w:rPr>
            <w:rFonts w:ascii="Times New Roman" w:hAnsi="Times New Roman" w:cs="Times New Roman"/>
            <w:sz w:val="24"/>
            <w:szCs w:val="24"/>
          </w:rPr>
          <w:delText>minimal bias</w:delText>
        </w:r>
      </w:del>
      <w:r w:rsidRPr="00C135D7">
        <w:rPr>
          <w:rFonts w:ascii="Times New Roman" w:hAnsi="Times New Roman" w:cs="Times New Roman"/>
          <w:sz w:val="24"/>
          <w:szCs w:val="24"/>
        </w:rPr>
        <w:t xml:space="preserve">. </w:t>
      </w:r>
      <w:del w:id="450" w:author="Joe" w:date="2016-06-18T18:41:00Z">
        <w:r w:rsidRPr="00C135D7" w:rsidDel="00AC2301">
          <w:rPr>
            <w:rFonts w:ascii="Times New Roman" w:hAnsi="Times New Roman" w:cs="Times New Roman"/>
            <w:sz w:val="24"/>
            <w:szCs w:val="24"/>
          </w:rPr>
          <w:delText>The funnel plots appear asymmetrical, application of Egger’s test confirms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the presence of significant asymmetry, and bias-adjusted estimates were substantially</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 xml:space="preserve">smaller than the naïve estimates. </w:delText>
        </w:r>
      </w:del>
      <w:r w:rsidRPr="00C135D7">
        <w:rPr>
          <w:rFonts w:ascii="Times New Roman" w:hAnsi="Times New Roman" w:cs="Times New Roman"/>
          <w:sz w:val="24"/>
          <w:szCs w:val="24"/>
        </w:rPr>
        <w:t>Second, the original meta-analysis claimed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methodologically strong experiments found larger effects than did methodologically weak</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experiments. </w:t>
      </w:r>
      <w:commentRangeStart w:id="451"/>
      <w:r w:rsidRPr="00C135D7">
        <w:rPr>
          <w:rFonts w:ascii="Times New Roman" w:hAnsi="Times New Roman" w:cs="Times New Roman"/>
          <w:sz w:val="24"/>
          <w:szCs w:val="24"/>
        </w:rPr>
        <w:t>Instead, we find that best-practices experiments</w:t>
      </w:r>
      <w:ins w:id="452" w:author="Joe" w:date="2016-06-18T18:46:00Z">
        <w:r w:rsidR="00AC2301">
          <w:rPr>
            <w:rFonts w:ascii="Times New Roman" w:hAnsi="Times New Roman" w:cs="Times New Roman"/>
            <w:sz w:val="24"/>
            <w:szCs w:val="24"/>
          </w:rPr>
          <w:t xml:space="preserve"> </w:t>
        </w:r>
        <w:r w:rsidR="007A51EA">
          <w:rPr>
            <w:rFonts w:ascii="Times New Roman" w:hAnsi="Times New Roman" w:cs="Times New Roman"/>
            <w:sz w:val="24"/>
            <w:szCs w:val="24"/>
          </w:rPr>
          <w:t>may</w:t>
        </w:r>
      </w:ins>
      <w:ins w:id="453" w:author="Joe" w:date="2016-06-18T18:49:00Z">
        <w:r w:rsidR="007A51EA">
          <w:rPr>
            <w:rFonts w:ascii="Times New Roman" w:hAnsi="Times New Roman" w:cs="Times New Roman"/>
            <w:sz w:val="24"/>
            <w:szCs w:val="24"/>
          </w:rPr>
          <w:t xml:space="preserve"> </w:t>
        </w:r>
      </w:ins>
      <w:ins w:id="454" w:author="Joe Hilgard" w:date="2016-06-24T16:51:00Z">
        <w:r w:rsidR="00010C1F">
          <w:rPr>
            <w:rFonts w:ascii="Times New Roman" w:hAnsi="Times New Roman" w:cs="Times New Roman"/>
            <w:sz w:val="24"/>
            <w:szCs w:val="24"/>
          </w:rPr>
          <w:t xml:space="preserve">not find larger effects, but instead may represent </w:t>
        </w:r>
      </w:ins>
      <w:ins w:id="455" w:author="Joe" w:date="2016-06-18T18:49:00Z">
        <w:del w:id="456" w:author="Joe Hilgard" w:date="2016-06-24T16:51:00Z">
          <w:r w:rsidR="007A51EA" w:rsidDel="00010C1F">
            <w:rPr>
              <w:rFonts w:ascii="Times New Roman" w:hAnsi="Times New Roman" w:cs="Times New Roman"/>
              <w:sz w:val="24"/>
              <w:szCs w:val="24"/>
            </w:rPr>
            <w:delText xml:space="preserve">represent </w:delText>
          </w:r>
        </w:del>
        <w:r w:rsidR="007A51EA">
          <w:rPr>
            <w:rFonts w:ascii="Times New Roman" w:hAnsi="Times New Roman" w:cs="Times New Roman"/>
            <w:sz w:val="24"/>
            <w:szCs w:val="24"/>
          </w:rPr>
          <w:t xml:space="preserve">a subset of experiments in which statistical significance was more commonly found. </w:t>
        </w:r>
      </w:ins>
      <w:del w:id="457" w:author="Joe" w:date="2016-06-18T18:46:00Z">
        <w:r w:rsidRPr="00C135D7" w:rsidDel="00AC2301">
          <w:rPr>
            <w:rFonts w:ascii="Times New Roman" w:hAnsi="Times New Roman" w:cs="Times New Roman"/>
            <w:sz w:val="24"/>
            <w:szCs w:val="24"/>
          </w:rPr>
          <w:delText xml:space="preserve"> yield adjusted estimates</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comparable to the full set of experiments. Division of studies into best- and</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not-best-practices sometimes exacerbated funnel-plot asymmetry, leading to higher naïve</w:delText>
        </w:r>
        <w:r w:rsidR="00241A4E" w:rsidRPr="00C135D7" w:rsidDel="00AC2301">
          <w:rPr>
            <w:rFonts w:ascii="Times New Roman" w:hAnsi="Times New Roman" w:cs="Times New Roman"/>
            <w:sz w:val="24"/>
            <w:szCs w:val="24"/>
          </w:rPr>
          <w:delText xml:space="preserve"> </w:delText>
        </w:r>
        <w:r w:rsidRPr="00C135D7" w:rsidDel="00AC2301">
          <w:rPr>
            <w:rFonts w:ascii="Times New Roman" w:hAnsi="Times New Roman" w:cs="Times New Roman"/>
            <w:sz w:val="24"/>
            <w:szCs w:val="24"/>
          </w:rPr>
          <w:delText>estimates but comparable adjusted estimates</w:delText>
        </w:r>
      </w:del>
      <w:r w:rsidRPr="00C135D7">
        <w:rPr>
          <w:rFonts w:ascii="Times New Roman" w:hAnsi="Times New Roman" w:cs="Times New Roman"/>
          <w:sz w:val="24"/>
          <w:szCs w:val="24"/>
        </w:rPr>
        <w:t>.</w:t>
      </w:r>
      <w:commentRangeEnd w:id="451"/>
      <w:r w:rsidR="007A51EA">
        <w:rPr>
          <w:rStyle w:val="CommentReference"/>
        </w:rPr>
        <w:commentReference w:id="451"/>
      </w:r>
      <w:r w:rsidRPr="00C135D7">
        <w:rPr>
          <w:rFonts w:ascii="Times New Roman" w:hAnsi="Times New Roman" w:cs="Times New Roman"/>
          <w:sz w:val="24"/>
          <w:szCs w:val="24"/>
        </w:rPr>
        <w:t xml:space="preserve"> Third, the original meta-analysis argued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all outcomes were statistically and practically significant. In our analysis, we find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that the effect of violent video games on aggressive behavior in experiments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likely smaller than anticipated, and may be so small as to be very challenging to study (</w:t>
      </w:r>
      <w:r w:rsidRPr="00C135D7">
        <w:rPr>
          <w:rFonts w:ascii="Times New Roman" w:hAnsi="Times New Roman" w:cs="Times New Roman"/>
          <w:i/>
          <w:iCs/>
          <w:sz w:val="24"/>
          <w:szCs w:val="24"/>
        </w:rPr>
        <w:t>r</w:t>
      </w:r>
      <w:r w:rsidR="00241A4E" w:rsidRPr="00C135D7">
        <w:rPr>
          <w:rFonts w:ascii="Times New Roman" w:hAnsi="Times New Roman" w:cs="Times New Roman"/>
          <w:i/>
          <w:iCs/>
          <w:sz w:val="24"/>
          <w:szCs w:val="24"/>
        </w:rPr>
        <w:t xml:space="preserve"> </w:t>
      </w:r>
      <w:r w:rsidRPr="00C135D7">
        <w:rPr>
          <w:rFonts w:ascii="Times New Roman" w:hAnsi="Times New Roman" w:cs="Times New Roman"/>
          <w:sz w:val="24"/>
          <w:szCs w:val="24"/>
        </w:rPr>
        <w:t xml:space="preserve">= .02–.15). </w:t>
      </w:r>
      <w:del w:id="458" w:author="Joe" w:date="2016-06-18T17:58:00Z">
        <w:r w:rsidRPr="00C135D7" w:rsidDel="00E53EB3">
          <w:rPr>
            <w:rFonts w:ascii="Times New Roman" w:hAnsi="Times New Roman" w:cs="Times New Roman"/>
            <w:sz w:val="24"/>
            <w:szCs w:val="24"/>
          </w:rPr>
          <w:delText>If this is accurate, then the average experiment examining aggressive behavior</w:delText>
        </w:r>
        <w:r w:rsidR="00241A4E" w:rsidRPr="00C135D7" w:rsidDel="00E53EB3">
          <w:rPr>
            <w:rFonts w:ascii="Times New Roman" w:hAnsi="Times New Roman" w:cs="Times New Roman"/>
            <w:sz w:val="24"/>
            <w:szCs w:val="24"/>
          </w:rPr>
          <w:delText xml:space="preserve"> may be seriously underpowered. In this case,</w:delText>
        </w:r>
        <w:r w:rsidRPr="00C135D7" w:rsidDel="00E53EB3">
          <w:rPr>
            <w:rFonts w:ascii="Times New Roman" w:hAnsi="Times New Roman" w:cs="Times New Roman"/>
            <w:sz w:val="24"/>
            <w:szCs w:val="24"/>
          </w:rPr>
          <w:delText xml:space="preserve"> there may not be much evidence for </w:delText>
        </w:r>
        <w:r w:rsidRPr="00C135D7" w:rsidDel="00E53EB3">
          <w:rPr>
            <w:rFonts w:ascii="Times New Roman" w:hAnsi="Times New Roman" w:cs="Times New Roman"/>
            <w:sz w:val="24"/>
            <w:szCs w:val="24"/>
          </w:rPr>
          <w:lastRenderedPageBreak/>
          <w:delText>violent games’ effects</w:delText>
        </w:r>
        <w:r w:rsidR="00241A4E" w:rsidRPr="00C135D7" w:rsidDel="00E53EB3">
          <w:rPr>
            <w:rFonts w:ascii="Times New Roman" w:hAnsi="Times New Roman" w:cs="Times New Roman"/>
            <w:sz w:val="24"/>
            <w:szCs w:val="24"/>
          </w:rPr>
          <w:delText xml:space="preserve"> </w:delText>
        </w:r>
        <w:r w:rsidRPr="00C135D7" w:rsidDel="00E53EB3">
          <w:rPr>
            <w:rFonts w:ascii="Times New Roman" w:hAnsi="Times New Roman" w:cs="Times New Roman"/>
            <w:sz w:val="24"/>
            <w:szCs w:val="24"/>
          </w:rPr>
          <w:delText>on aggressive behavior.</w:delText>
        </w:r>
      </w:del>
      <w:ins w:id="459" w:author="Joe" w:date="2016-06-18T17:58:00Z">
        <w:r w:rsidR="00E53EB3">
          <w:rPr>
            <w:rFonts w:ascii="Times New Roman" w:hAnsi="Times New Roman" w:cs="Times New Roman"/>
            <w:sz w:val="24"/>
            <w:szCs w:val="24"/>
          </w:rPr>
          <w:t>Together, these analyses indicate that the</w:t>
        </w:r>
      </w:ins>
      <w:ins w:id="460" w:author="Joe" w:date="2016-06-18T18:26:00Z">
        <w:r w:rsidR="00C91EA2">
          <w:rPr>
            <w:rFonts w:ascii="Times New Roman" w:hAnsi="Times New Roman" w:cs="Times New Roman"/>
            <w:sz w:val="24"/>
            <w:szCs w:val="24"/>
          </w:rPr>
          <w:t xml:space="preserve"> evidence for causal effects of violent video games on aggressive</w:t>
        </w:r>
      </w:ins>
      <w:ins w:id="461" w:author="Joe" w:date="2016-06-18T18:50:00Z">
        <w:r w:rsidR="007A51EA">
          <w:rPr>
            <w:rFonts w:ascii="Times New Roman" w:hAnsi="Times New Roman" w:cs="Times New Roman"/>
            <w:sz w:val="24"/>
            <w:szCs w:val="24"/>
          </w:rPr>
          <w:t xml:space="preserve"> outcomes, particularly aggressive affect and aggressive behavior,</w:t>
        </w:r>
      </w:ins>
      <w:ins w:id="462" w:author="Joe" w:date="2016-06-18T18:26:00Z">
        <w:r w:rsidR="00C91EA2">
          <w:rPr>
            <w:rFonts w:ascii="Times New Roman" w:hAnsi="Times New Roman" w:cs="Times New Roman"/>
            <w:sz w:val="24"/>
            <w:szCs w:val="24"/>
          </w:rPr>
          <w:t xml:space="preserve"> is much weaker than once thought.</w:t>
        </w:r>
      </w:ins>
    </w:p>
    <w:p w14:paraId="1AB00CC8" w14:textId="136184CE" w:rsidR="000A12B8" w:rsidRDefault="000A12B8" w:rsidP="00C135D7">
      <w:pPr>
        <w:autoSpaceDE w:val="0"/>
        <w:autoSpaceDN w:val="0"/>
        <w:adjustRightInd w:val="0"/>
        <w:spacing w:after="0" w:line="480" w:lineRule="auto"/>
        <w:ind w:firstLine="720"/>
        <w:rPr>
          <w:ins w:id="463" w:author="Joe" w:date="2016-06-18T18:51:00Z"/>
          <w:rFonts w:ascii="Times New Roman" w:hAnsi="Times New Roman" w:cs="Times New Roman"/>
          <w:sz w:val="24"/>
          <w:szCs w:val="24"/>
        </w:rPr>
      </w:pPr>
      <w:del w:id="464" w:author="Joe" w:date="2016-06-18T22:11:00Z">
        <w:r w:rsidRPr="00C135D7" w:rsidDel="00EF1B25">
          <w:rPr>
            <w:rFonts w:ascii="Times New Roman" w:hAnsi="Times New Roman" w:cs="Times New Roman"/>
            <w:sz w:val="24"/>
            <w:szCs w:val="24"/>
          </w:rPr>
          <w:delText xml:space="preserve">Overestimation seems </w:delText>
        </w:r>
      </w:del>
      <w:del w:id="465" w:author="Joe" w:date="2016-06-17T00:58:00Z">
        <w:r w:rsidRPr="00C135D7" w:rsidDel="002D70E4">
          <w:rPr>
            <w:rFonts w:ascii="Times New Roman" w:hAnsi="Times New Roman" w:cs="Times New Roman"/>
            <w:sz w:val="24"/>
            <w:szCs w:val="24"/>
          </w:rPr>
          <w:delText xml:space="preserve">most </w:delText>
        </w:r>
      </w:del>
      <w:del w:id="466" w:author="Joe" w:date="2016-06-18T22:11:00Z">
        <w:r w:rsidRPr="00C135D7" w:rsidDel="00EF1B25">
          <w:rPr>
            <w:rFonts w:ascii="Times New Roman" w:hAnsi="Times New Roman" w:cs="Times New Roman"/>
            <w:sz w:val="24"/>
            <w:szCs w:val="24"/>
          </w:rPr>
          <w:delText>clear in experiments of aggressive behavior. By contrast,</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overestimation is less clear in experiments of aggressive affect and aggressive cognition.</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With respect to experiments of aggressive affect, the funnel plot is clearly asymmetrical,</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but our estimators disagree on the degree of bias. Meta-regression suggested effects near</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zero, whereas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-value-based adjustments suggested effects near the naïve estimate. With</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respect to experiments of aggressive cognition, there is less evidence of small-study effects.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Nevertheless, there may be some degree of overestimation. To what degree there is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 xml:space="preserve">overestimation is unclear, as our estimators did not converge. </w:delText>
        </w:r>
        <w:commentRangeStart w:id="467"/>
        <w:r w:rsidRPr="00C135D7" w:rsidDel="00EF1B25">
          <w:rPr>
            <w:rFonts w:ascii="Times New Roman" w:hAnsi="Times New Roman" w:cs="Times New Roman"/>
            <w:sz w:val="24"/>
            <w:szCs w:val="24"/>
          </w:rPr>
          <w:delText>Finally, with respect to</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cross-sectional studies, the correlations received minimal adjustment, but these results</w:delText>
        </w:r>
        <w:r w:rsidR="00241A4E" w:rsidRPr="00C135D7" w:rsidDel="00EF1B25">
          <w:rPr>
            <w:rFonts w:ascii="Times New Roman" w:hAnsi="Times New Roman" w:cs="Times New Roman"/>
            <w:sz w:val="24"/>
            <w:szCs w:val="24"/>
          </w:rPr>
          <w:delText xml:space="preserve"> </w:delText>
        </w:r>
        <w:r w:rsidRPr="00C135D7" w:rsidDel="00EF1B25">
          <w:rPr>
            <w:rFonts w:ascii="Times New Roman" w:hAnsi="Times New Roman" w:cs="Times New Roman"/>
            <w:sz w:val="24"/>
            <w:szCs w:val="24"/>
          </w:rPr>
          <w:delText>should be interpreted with caution due to the presence of considerable heterogeneity.</w:delText>
        </w:r>
        <w:commentRangeEnd w:id="467"/>
        <w:r w:rsidR="002D70E4" w:rsidDel="00EF1B25">
          <w:rPr>
            <w:rStyle w:val="CommentReference"/>
          </w:rPr>
          <w:commentReference w:id="467"/>
        </w:r>
      </w:del>
    </w:p>
    <w:p w14:paraId="6D4AF357" w14:textId="0721170B" w:rsidR="007A51EA" w:rsidRDefault="007A51EA" w:rsidP="00C135D7">
      <w:pPr>
        <w:autoSpaceDE w:val="0"/>
        <w:autoSpaceDN w:val="0"/>
        <w:adjustRightInd w:val="0"/>
        <w:spacing w:after="0" w:line="480" w:lineRule="auto"/>
        <w:ind w:firstLine="720"/>
        <w:rPr>
          <w:ins w:id="468" w:author="Joe Hilgard" w:date="2016-06-27T14:03:00Z"/>
          <w:rFonts w:ascii="Times New Roman" w:hAnsi="Times New Roman" w:cs="Times New Roman"/>
          <w:sz w:val="24"/>
          <w:szCs w:val="24"/>
        </w:rPr>
      </w:pPr>
      <w:ins w:id="469" w:author="Joe" w:date="2016-06-18T18:51:00Z">
        <w:r>
          <w:rPr>
            <w:rFonts w:ascii="Times New Roman" w:hAnsi="Times New Roman" w:cs="Times New Roman"/>
            <w:sz w:val="24"/>
            <w:szCs w:val="24"/>
          </w:rPr>
          <w:t xml:space="preserve">In contrast, the cross-sectional literature seems relatively unbiased, and provides clear evidence of </w:t>
        </w:r>
      </w:ins>
      <w:ins w:id="470" w:author="Joe" w:date="2016-06-18T18:52:00Z">
        <w:r>
          <w:rPr>
            <w:rFonts w:ascii="Times New Roman" w:hAnsi="Times New Roman" w:cs="Times New Roman"/>
            <w:sz w:val="24"/>
            <w:szCs w:val="24"/>
          </w:rPr>
          <w:t>an</w:t>
        </w:r>
      </w:ins>
      <w:ins w:id="471" w:author="Joe" w:date="2016-06-18T18:51:00Z">
        <w:r>
          <w:rPr>
            <w:rFonts w:ascii="Times New Roman" w:hAnsi="Times New Roman" w:cs="Times New Roman"/>
            <w:sz w:val="24"/>
            <w:szCs w:val="24"/>
          </w:rPr>
          <w:t xml:space="preserve"> association between violent video game </w:t>
        </w:r>
      </w:ins>
      <w:ins w:id="472" w:author="Joe" w:date="2016-06-18T18:52:00Z">
        <w:r>
          <w:rPr>
            <w:rFonts w:ascii="Times New Roman" w:hAnsi="Times New Roman" w:cs="Times New Roman"/>
            <w:sz w:val="24"/>
            <w:szCs w:val="24"/>
          </w:rPr>
          <w:t xml:space="preserve">use and </w:t>
        </w:r>
      </w:ins>
      <w:ins w:id="473" w:author="Joe" w:date="2016-06-18T18:53:00Z">
        <w:r>
          <w:rPr>
            <w:rFonts w:ascii="Times New Roman" w:hAnsi="Times New Roman" w:cs="Times New Roman"/>
            <w:sz w:val="24"/>
            <w:szCs w:val="24"/>
          </w:rPr>
          <w:t>aggressive thoughts, feelings, and behaviors. These correlations, ho</w:t>
        </w:r>
      </w:ins>
      <w:ins w:id="474" w:author="Joe" w:date="2016-06-18T18:56:00Z">
        <w:r>
          <w:rPr>
            <w:rFonts w:ascii="Times New Roman" w:hAnsi="Times New Roman" w:cs="Times New Roman"/>
            <w:sz w:val="24"/>
            <w:szCs w:val="24"/>
          </w:rPr>
          <w:t xml:space="preserve">wever, </w:t>
        </w:r>
        <w:r w:rsidR="007D2386">
          <w:rPr>
            <w:rFonts w:ascii="Times New Roman" w:hAnsi="Times New Roman" w:cs="Times New Roman"/>
            <w:sz w:val="24"/>
            <w:szCs w:val="24"/>
          </w:rPr>
          <w:t>cannot demonstrate causality</w:t>
        </w:r>
      </w:ins>
      <w:ins w:id="475" w:author="Joe" w:date="2016-06-18T18:57:00Z">
        <w:r w:rsidR="007D2386">
          <w:rPr>
            <w:rFonts w:ascii="Times New Roman" w:hAnsi="Times New Roman" w:cs="Times New Roman"/>
            <w:sz w:val="24"/>
            <w:szCs w:val="24"/>
          </w:rPr>
          <w:t xml:space="preserve">, and may reflect a selection process (in that aggressive people may prefer violent games) or confounding by third variables (in that some </w:t>
        </w:r>
      </w:ins>
      <w:ins w:id="476" w:author="Joe" w:date="2016-06-18T18:58:00Z">
        <w:r w:rsidR="007D2386">
          <w:rPr>
            <w:rFonts w:ascii="Times New Roman" w:hAnsi="Times New Roman" w:cs="Times New Roman"/>
            <w:sz w:val="24"/>
            <w:szCs w:val="24"/>
          </w:rPr>
          <w:t xml:space="preserve">other trait or process causes people to play violent video games and to behave aggressively). The </w:t>
        </w:r>
      </w:ins>
      <w:ins w:id="477" w:author="Joe" w:date="2016-06-18T18:59:00Z">
        <w:r w:rsidR="007D2386">
          <w:rPr>
            <w:rFonts w:ascii="Times New Roman" w:hAnsi="Times New Roman" w:cs="Times New Roman"/>
            <w:sz w:val="24"/>
            <w:szCs w:val="24"/>
          </w:rPr>
          <w:t xml:space="preserve">longitudinal </w:t>
        </w:r>
      </w:ins>
      <w:ins w:id="478" w:author="Joe" w:date="2016-06-18T18:58:00Z">
        <w:r w:rsidR="007D2386">
          <w:rPr>
            <w:rFonts w:ascii="Times New Roman" w:hAnsi="Times New Roman" w:cs="Times New Roman"/>
            <w:sz w:val="24"/>
            <w:szCs w:val="24"/>
          </w:rPr>
          <w:t xml:space="preserve">literature appears conflicted </w:t>
        </w:r>
      </w:ins>
      <w:ins w:id="479" w:author="Joe" w:date="2016-06-18T18:59:00Z">
        <w:r w:rsidR="007D2386">
          <w:rPr>
            <w:rFonts w:ascii="Times New Roman" w:hAnsi="Times New Roman" w:cs="Times New Roman"/>
            <w:sz w:val="24"/>
            <w:szCs w:val="24"/>
          </w:rPr>
          <w:t>as to whether violent games cause aggressive behavior or aggressive behavior causes violent games (e.g., Willoughby</w:t>
        </w:r>
      </w:ins>
      <w:ins w:id="480" w:author="Joe Hilgard" w:date="2016-06-24T16:52:00Z">
        <w:r w:rsidR="00010C1F">
          <w:rPr>
            <w:rFonts w:ascii="Times New Roman" w:hAnsi="Times New Roman" w:cs="Times New Roman"/>
            <w:sz w:val="24"/>
            <w:szCs w:val="24"/>
          </w:rPr>
          <w:t>,</w:t>
        </w:r>
      </w:ins>
      <w:ins w:id="481" w:author="Joe" w:date="2016-06-18T18:59:00Z">
        <w:r w:rsidR="007D2386">
          <w:rPr>
            <w:rFonts w:ascii="Times New Roman" w:hAnsi="Times New Roman" w:cs="Times New Roman"/>
            <w:sz w:val="24"/>
            <w:szCs w:val="24"/>
          </w:rPr>
          <w:t xml:space="preserve"> Adachi</w:t>
        </w:r>
      </w:ins>
      <w:ins w:id="482" w:author="Joe Hilgard" w:date="2016-06-24T16:52:00Z">
        <w:r w:rsidR="00010C1F">
          <w:rPr>
            <w:rFonts w:ascii="Times New Roman" w:hAnsi="Times New Roman" w:cs="Times New Roman"/>
            <w:sz w:val="24"/>
            <w:szCs w:val="24"/>
          </w:rPr>
          <w:t>,</w:t>
        </w:r>
      </w:ins>
      <w:ins w:id="483" w:author="Joe" w:date="2016-06-18T18:59:00Z">
        <w:r w:rsidR="007D2386">
          <w:rPr>
            <w:rFonts w:ascii="Times New Roman" w:hAnsi="Times New Roman" w:cs="Times New Roman"/>
            <w:sz w:val="24"/>
            <w:szCs w:val="24"/>
          </w:rPr>
          <w:t xml:space="preserve"> </w:t>
        </w:r>
      </w:ins>
      <w:ins w:id="484" w:author="Joe Hilgard" w:date="2016-06-24T16:52:00Z">
        <w:r w:rsidR="00010C1F">
          <w:rPr>
            <w:rFonts w:ascii="Times New Roman" w:hAnsi="Times New Roman" w:cs="Times New Roman"/>
            <w:sz w:val="24"/>
            <w:szCs w:val="24"/>
          </w:rPr>
          <w:t xml:space="preserve">&amp; </w:t>
        </w:r>
      </w:ins>
      <w:ins w:id="485" w:author="Joe" w:date="2016-06-18T18:59:00Z">
        <w:r w:rsidR="007D2386">
          <w:rPr>
            <w:rFonts w:ascii="Times New Roman" w:hAnsi="Times New Roman" w:cs="Times New Roman"/>
            <w:sz w:val="24"/>
            <w:szCs w:val="24"/>
          </w:rPr>
          <w:t>Good</w:t>
        </w:r>
      </w:ins>
      <w:ins w:id="486" w:author="Joe Hilgard" w:date="2016-06-24T16:52:00Z">
        <w:r w:rsidR="00010C1F">
          <w:rPr>
            <w:rFonts w:ascii="Times New Roman" w:hAnsi="Times New Roman" w:cs="Times New Roman"/>
            <w:sz w:val="24"/>
            <w:szCs w:val="24"/>
          </w:rPr>
          <w:t>, 2012</w:t>
        </w:r>
      </w:ins>
      <w:ins w:id="487" w:author="Joe" w:date="2016-06-18T18:59:00Z">
        <w:r w:rsidR="007D2386">
          <w:rPr>
            <w:rFonts w:ascii="Times New Roman" w:hAnsi="Times New Roman" w:cs="Times New Roman"/>
            <w:sz w:val="24"/>
            <w:szCs w:val="24"/>
          </w:rPr>
          <w:t xml:space="preserve">; </w:t>
        </w:r>
      </w:ins>
      <w:ins w:id="488" w:author="Joe Hilgard" w:date="2016-06-24T16:53:00Z">
        <w:r w:rsidR="00010C1F">
          <w:rPr>
            <w:rFonts w:ascii="Times New Roman" w:hAnsi="Times New Roman" w:cs="Times New Roman"/>
            <w:sz w:val="24"/>
            <w:szCs w:val="24"/>
          </w:rPr>
          <w:t xml:space="preserve">Breuer, </w:t>
        </w:r>
      </w:ins>
      <w:ins w:id="489" w:author="Joe" w:date="2016-06-18T18:59:00Z">
        <w:r w:rsidR="007D2386">
          <w:rPr>
            <w:rFonts w:ascii="Times New Roman" w:hAnsi="Times New Roman" w:cs="Times New Roman"/>
            <w:sz w:val="24"/>
            <w:szCs w:val="24"/>
          </w:rPr>
          <w:t>Vogelgesang</w:t>
        </w:r>
      </w:ins>
      <w:ins w:id="490" w:author="Joe Hilgard" w:date="2016-06-24T16:53:00Z">
        <w:r w:rsidR="00010C1F">
          <w:rPr>
            <w:rFonts w:ascii="Times New Roman" w:hAnsi="Times New Roman" w:cs="Times New Roman"/>
            <w:sz w:val="24"/>
            <w:szCs w:val="24"/>
          </w:rPr>
          <w:t>, Quandt, &amp; Festl</w:t>
        </w:r>
      </w:ins>
      <w:ins w:id="491" w:author="Joe Hilgard" w:date="2016-06-24T16:54:00Z">
        <w:r w:rsidR="00010C1F">
          <w:rPr>
            <w:rFonts w:ascii="Times New Roman" w:hAnsi="Times New Roman" w:cs="Times New Roman"/>
            <w:sz w:val="24"/>
            <w:szCs w:val="24"/>
          </w:rPr>
          <w:t>, 2015</w:t>
        </w:r>
      </w:ins>
      <w:ins w:id="492" w:author="Joe" w:date="2016-06-18T18:59:00Z">
        <w:r w:rsidR="007D2386">
          <w:rPr>
            <w:rFonts w:ascii="Times New Roman" w:hAnsi="Times New Roman" w:cs="Times New Roman"/>
            <w:sz w:val="24"/>
            <w:szCs w:val="24"/>
          </w:rPr>
          <w:t>).</w:t>
        </w:r>
      </w:ins>
      <w:ins w:id="493" w:author="Joe" w:date="2016-06-18T19:00:00Z">
        <w:r w:rsidR="007D2386">
          <w:rPr>
            <w:rFonts w:ascii="Times New Roman" w:hAnsi="Times New Roman" w:cs="Times New Roman"/>
            <w:sz w:val="24"/>
            <w:szCs w:val="24"/>
          </w:rPr>
          <w:t xml:space="preserve"> Additionally, attempting to adjust for confounding </w:t>
        </w:r>
      </w:ins>
      <w:ins w:id="494" w:author="Joe" w:date="2016-06-18T19:09:00Z">
        <w:r w:rsidR="00A5354E">
          <w:rPr>
            <w:rFonts w:ascii="Times New Roman" w:hAnsi="Times New Roman" w:cs="Times New Roman"/>
            <w:sz w:val="24"/>
            <w:szCs w:val="24"/>
          </w:rPr>
          <w:t>variables such as gender appears to reduce effect sizes substantially (Anderson et al., 2010; Ferguson, 2015</w:t>
        </w:r>
      </w:ins>
      <w:ins w:id="495" w:author="Joe Hilgard" w:date="2016-06-24T16:54:00Z">
        <w:r w:rsidR="00010C1F">
          <w:rPr>
            <w:rFonts w:ascii="Times New Roman" w:hAnsi="Times New Roman" w:cs="Times New Roman"/>
            <w:sz w:val="24"/>
            <w:szCs w:val="24"/>
          </w:rPr>
          <w:t xml:space="preserve">; </w:t>
        </w:r>
      </w:ins>
      <w:ins w:id="496" w:author="Joe Hilgard" w:date="2016-06-24T16:55:00Z">
        <w:r w:rsidR="00010C1F">
          <w:rPr>
            <w:rFonts w:ascii="Times New Roman" w:hAnsi="Times New Roman" w:cs="Times New Roman"/>
            <w:sz w:val="24"/>
            <w:szCs w:val="24"/>
          </w:rPr>
          <w:t>Furuya-Kanamori &amp; Doi, 2016</w:t>
        </w:r>
      </w:ins>
      <w:ins w:id="497" w:author="Joe" w:date="2016-06-18T19:09:00Z">
        <w:r w:rsidR="00A5354E">
          <w:rPr>
            <w:rFonts w:ascii="Times New Roman" w:hAnsi="Times New Roman" w:cs="Times New Roman"/>
            <w:sz w:val="24"/>
            <w:szCs w:val="24"/>
          </w:rPr>
          <w:t>)</w:t>
        </w:r>
      </w:ins>
      <w:ins w:id="498" w:author="Joe" w:date="2016-06-18T22:11:00Z">
        <w:r w:rsidR="00EF1B25">
          <w:rPr>
            <w:rFonts w:ascii="Times New Roman" w:hAnsi="Times New Roman" w:cs="Times New Roman"/>
            <w:sz w:val="24"/>
            <w:szCs w:val="24"/>
          </w:rPr>
          <w:t xml:space="preserve">. </w:t>
        </w:r>
      </w:ins>
      <w:ins w:id="499" w:author="Joe Hilgard" w:date="2016-06-27T17:44:00Z">
        <w:r w:rsidR="00751F0E">
          <w:rPr>
            <w:rFonts w:ascii="Times New Roman" w:hAnsi="Times New Roman" w:cs="Times New Roman"/>
            <w:sz w:val="24"/>
            <w:szCs w:val="24"/>
          </w:rPr>
          <w:t xml:space="preserve">Furthermore, we find </w:t>
        </w:r>
        <w:r w:rsidR="00751F0E">
          <w:rPr>
            <w:rFonts w:ascii="Times New Roman" w:hAnsi="Times New Roman" w:cs="Times New Roman"/>
            <w:sz w:val="24"/>
            <w:szCs w:val="24"/>
          </w:rPr>
          <w:lastRenderedPageBreak/>
          <w:t>considerable heterogeneity in effect sizes among cross-sectional studies; future research should determine why certain cross-sections find substantially larger or smaller effect sizes.</w:t>
        </w:r>
      </w:ins>
    </w:p>
    <w:p w14:paraId="34114921" w14:textId="45147EA2" w:rsidR="001F2D6C" w:rsidRPr="00C135D7" w:rsidRDefault="001F2D6C" w:rsidP="00C135D7">
      <w:pPr>
        <w:autoSpaceDE w:val="0"/>
        <w:autoSpaceDN w:val="0"/>
        <w:adjustRightInd w:val="0"/>
        <w:spacing w:after="0" w:line="480" w:lineRule="auto"/>
        <w:ind w:firstLine="720"/>
        <w:rPr>
          <w:rFonts w:ascii="Times New Roman" w:hAnsi="Times New Roman" w:cs="Times New Roman"/>
          <w:sz w:val="24"/>
          <w:szCs w:val="24"/>
        </w:rPr>
      </w:pPr>
      <w:ins w:id="500" w:author="Joe Hilgard" w:date="2016-06-27T14:03:00Z">
        <w:r>
          <w:rPr>
            <w:rFonts w:ascii="Times New Roman" w:hAnsi="Times New Roman" w:cs="Times New Roman"/>
            <w:sz w:val="24"/>
            <w:szCs w:val="24"/>
          </w:rPr>
          <w:t xml:space="preserve">Finally, we note </w:t>
        </w:r>
      </w:ins>
      <w:ins w:id="501" w:author="Joe Hilgard" w:date="2016-06-27T14:04:00Z">
        <w:r>
          <w:rPr>
            <w:rFonts w:ascii="Times New Roman" w:hAnsi="Times New Roman" w:cs="Times New Roman"/>
            <w:sz w:val="24"/>
            <w:szCs w:val="24"/>
          </w:rPr>
          <w:t xml:space="preserve">that experiments do seem to provide evidence that violent games increase aggressive cognitions in </w:t>
        </w:r>
      </w:ins>
      <w:ins w:id="502" w:author="Joe Hilgard" w:date="2016-06-27T14:05:00Z">
        <w:r>
          <w:rPr>
            <w:rFonts w:ascii="Times New Roman" w:hAnsi="Times New Roman" w:cs="Times New Roman"/>
            <w:sz w:val="24"/>
            <w:szCs w:val="24"/>
          </w:rPr>
          <w:t>experiments. However, these effect sizes are heterogeneous across studies</w:t>
        </w:r>
      </w:ins>
      <w:ins w:id="503" w:author="Joe Hilgard" w:date="2016-06-27T14:06:00Z">
        <w:r>
          <w:rPr>
            <w:rFonts w:ascii="Times New Roman" w:hAnsi="Times New Roman" w:cs="Times New Roman"/>
            <w:sz w:val="24"/>
            <w:szCs w:val="24"/>
          </w:rPr>
          <w:t xml:space="preserve">, and the heterogeneity could not be explained by moderators of player perspective, player role, target type, gameplay duration, or the type of measure (see Anderson et al., 2010), nor could it be explained as publication bias. </w:t>
        </w:r>
      </w:ins>
      <w:ins w:id="504" w:author="Joe Hilgard" w:date="2016-06-27T14:10:00Z">
        <w:r w:rsidR="00CB3582">
          <w:rPr>
            <w:rFonts w:ascii="Times New Roman" w:hAnsi="Times New Roman" w:cs="Times New Roman"/>
            <w:sz w:val="24"/>
            <w:szCs w:val="24"/>
          </w:rPr>
          <w:t>Future research could help by programmatically testing the possible sources of heterogeneity in primary studies.</w:t>
        </w:r>
      </w:ins>
    </w:p>
    <w:p w14:paraId="6EE70F79"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Limitations</w:t>
      </w:r>
    </w:p>
    <w:p w14:paraId="53F10CC3" w14:textId="77777777" w:rsidR="00EF1B25" w:rsidRDefault="000A12B8" w:rsidP="00C135D7">
      <w:pPr>
        <w:autoSpaceDE w:val="0"/>
        <w:autoSpaceDN w:val="0"/>
        <w:adjustRightInd w:val="0"/>
        <w:spacing w:after="0" w:line="480" w:lineRule="auto"/>
        <w:ind w:firstLine="720"/>
        <w:rPr>
          <w:ins w:id="505" w:author="Joe" w:date="2016-06-18T22:18:00Z"/>
          <w:rFonts w:ascii="Times New Roman" w:hAnsi="Times New Roman" w:cs="Times New Roman"/>
          <w:sz w:val="24"/>
          <w:szCs w:val="24"/>
        </w:rPr>
      </w:pPr>
      <w:r w:rsidRPr="00C135D7">
        <w:rPr>
          <w:rFonts w:ascii="Times New Roman" w:hAnsi="Times New Roman" w:cs="Times New Roman"/>
          <w:sz w:val="24"/>
          <w:szCs w:val="24"/>
        </w:rPr>
        <w:t>There are important limitations to the analyses we present. Although we are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confident in the ability of funnel plots to detect small-study effects, we are less sure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ability of our adjustments to provide accurate effect size estimates. We expect, at least,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they are reasonable estimates and may be closer to the truth than is the naïve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estimate. Nonetheless, the statistical properties of these adjustments are not well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understood, and the bias, efficiency, and robustness of these estimators are not known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any systematic or formal fashion. Moreover, they are each understood to perform poorly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under certain conditions: PET underestimates non-null effects, PEESE overestimates null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effects,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506" w:author="Joe" w:date="2016-06-18T22:14:00Z">
        <w:r w:rsidR="00EF1B25">
          <w:rPr>
            <w:rFonts w:ascii="Times New Roman" w:hAnsi="Times New Roman" w:cs="Times New Roman"/>
            <w:sz w:val="24"/>
            <w:szCs w:val="24"/>
          </w:rPr>
          <w:t xml:space="preserve"> and </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507" w:author="Joe" w:date="2016-06-18T22:12:00Z">
        <w:r w:rsidRPr="00C135D7" w:rsidDel="00EF1B25">
          <w:rPr>
            <w:rFonts w:ascii="Times New Roman" w:hAnsi="Times New Roman" w:cs="Times New Roman"/>
            <w:sz w:val="24"/>
            <w:szCs w:val="24"/>
          </w:rPr>
          <w:delText xml:space="preserve">underestimates effects when there is </w:delText>
        </w:r>
        <w:r w:rsidRPr="00C135D7" w:rsidDel="00EF1B25">
          <w:rPr>
            <w:rFonts w:ascii="Times New Roman" w:hAnsi="Times New Roman" w:cs="Times New Roman"/>
            <w:i/>
            <w:iCs/>
            <w:sz w:val="24"/>
            <w:szCs w:val="24"/>
          </w:rPr>
          <w:delText>p</w:delText>
        </w:r>
        <w:r w:rsidRPr="00C135D7" w:rsidDel="00EF1B25">
          <w:rPr>
            <w:rFonts w:ascii="Times New Roman" w:hAnsi="Times New Roman" w:cs="Times New Roman"/>
            <w:sz w:val="24"/>
            <w:szCs w:val="24"/>
          </w:rPr>
          <w:delText>-hacking</w:delText>
        </w:r>
      </w:del>
      <w:ins w:id="508" w:author="Joe" w:date="2016-06-18T22:12:00Z">
        <w:r w:rsidR="00EF1B25">
          <w:rPr>
            <w:rFonts w:ascii="Times New Roman" w:hAnsi="Times New Roman" w:cs="Times New Roman"/>
            <w:sz w:val="24"/>
            <w:szCs w:val="24"/>
          </w:rPr>
          <w:t xml:space="preserve">may under- or over-estimate effects in the context of </w:t>
        </w:r>
        <w:r w:rsidR="00EF1B25" w:rsidRPr="00EF1B25">
          <w:rPr>
            <w:rFonts w:ascii="Times New Roman" w:hAnsi="Times New Roman" w:cs="Times New Roman"/>
            <w:i/>
            <w:sz w:val="24"/>
            <w:szCs w:val="24"/>
            <w:rPrChange w:id="509" w:author="Joe" w:date="2016-06-18T22:14:00Z">
              <w:rPr>
                <w:rFonts w:ascii="Times New Roman" w:hAnsi="Times New Roman" w:cs="Times New Roman"/>
                <w:sz w:val="24"/>
                <w:szCs w:val="24"/>
              </w:rPr>
            </w:rPrChange>
          </w:rPr>
          <w:t>p</w:t>
        </w:r>
        <w:r w:rsidR="00EF1B25">
          <w:rPr>
            <w:rFonts w:ascii="Times New Roman" w:hAnsi="Times New Roman" w:cs="Times New Roman"/>
            <w:sz w:val="24"/>
            <w:szCs w:val="24"/>
          </w:rPr>
          <w:t>-hacking or heterogeneity</w:t>
        </w:r>
      </w:ins>
      <w:r w:rsidRPr="00C135D7">
        <w:rPr>
          <w:rFonts w:ascii="Times New Roman" w:hAnsi="Times New Roman" w:cs="Times New Roman"/>
          <w:sz w:val="24"/>
          <w:szCs w:val="24"/>
        </w:rPr>
        <w:t xml:space="preserve">. </w:t>
      </w:r>
    </w:p>
    <w:p w14:paraId="0B287027" w14:textId="1A9B9B06" w:rsidR="00EF1B25" w:rsidRDefault="000A12B8" w:rsidP="00C135D7">
      <w:pPr>
        <w:autoSpaceDE w:val="0"/>
        <w:autoSpaceDN w:val="0"/>
        <w:adjustRightInd w:val="0"/>
        <w:spacing w:after="0" w:line="480" w:lineRule="auto"/>
        <w:ind w:firstLine="720"/>
        <w:rPr>
          <w:ins w:id="510" w:author="Joe" w:date="2016-06-18T22:18:00Z"/>
          <w:rFonts w:ascii="Times New Roman" w:hAnsi="Times New Roman" w:cs="Times New Roman"/>
          <w:sz w:val="24"/>
          <w:szCs w:val="24"/>
        </w:rPr>
      </w:pPr>
      <w:r w:rsidRPr="00C135D7">
        <w:rPr>
          <w:rFonts w:ascii="Times New Roman" w:hAnsi="Times New Roman" w:cs="Times New Roman"/>
          <w:sz w:val="24"/>
          <w:szCs w:val="24"/>
        </w:rPr>
        <w:t>Th</w:t>
      </w:r>
      <w:ins w:id="511" w:author="Joe" w:date="2016-06-18T22:15:00Z">
        <w:r w:rsidR="00EF1B25">
          <w:rPr>
            <w:rFonts w:ascii="Times New Roman" w:hAnsi="Times New Roman" w:cs="Times New Roman"/>
            <w:sz w:val="24"/>
            <w:szCs w:val="24"/>
          </w:rPr>
          <w:t>ese</w:t>
        </w:r>
      </w:ins>
      <w:del w:id="512" w:author="Joe" w:date="2016-06-18T22:15:00Z">
        <w:r w:rsidRPr="00C135D7" w:rsidDel="00EF1B25">
          <w:rPr>
            <w:rFonts w:ascii="Times New Roman" w:hAnsi="Times New Roman" w:cs="Times New Roman"/>
            <w:sz w:val="24"/>
            <w:szCs w:val="24"/>
          </w:rPr>
          <w:delText>is</w:delText>
        </w:r>
      </w:del>
      <w:r w:rsidRPr="00C135D7">
        <w:rPr>
          <w:rFonts w:ascii="Times New Roman" w:hAnsi="Times New Roman" w:cs="Times New Roman"/>
          <w:sz w:val="24"/>
          <w:szCs w:val="24"/>
        </w:rPr>
        <w:t xml:space="preserve"> limitation</w:t>
      </w:r>
      <w:ins w:id="513" w:author="Joe" w:date="2016-06-18T22:15:00Z">
        <w:r w:rsidR="00EF1B25">
          <w:rPr>
            <w:rFonts w:ascii="Times New Roman" w:hAnsi="Times New Roman" w:cs="Times New Roman"/>
            <w:sz w:val="24"/>
            <w:szCs w:val="24"/>
          </w:rPr>
          <w:t>s</w:t>
        </w:r>
      </w:ins>
      <w:r w:rsidRPr="00C135D7">
        <w:rPr>
          <w:rFonts w:ascii="Times New Roman" w:hAnsi="Times New Roman" w:cs="Times New Roman"/>
          <w:sz w:val="24"/>
          <w:szCs w:val="24"/>
        </w:rPr>
        <w:t xml:space="preserve"> of</w:t>
      </w:r>
      <w:r w:rsidR="00241A4E"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-curve</w:t>
      </w:r>
      <w:ins w:id="514" w:author="Joe" w:date="2016-06-18T22:15:00Z">
        <w:r w:rsidR="00EF1B25">
          <w:rPr>
            <w:rFonts w:ascii="Times New Roman" w:hAnsi="Times New Roman" w:cs="Times New Roman"/>
            <w:sz w:val="24"/>
            <w:szCs w:val="24"/>
          </w:rPr>
          <w:t>/</w:t>
        </w:r>
        <w:r w:rsidR="00EF1B25">
          <w:rPr>
            <w:rFonts w:ascii="Times New Roman" w:hAnsi="Times New Roman" w:cs="Times New Roman"/>
            <w:i/>
            <w:sz w:val="24"/>
            <w:szCs w:val="24"/>
          </w:rPr>
          <w:t>p</w:t>
        </w:r>
        <w:r w:rsidR="00EF1B25">
          <w:rPr>
            <w:rFonts w:ascii="Times New Roman" w:hAnsi="Times New Roman" w:cs="Times New Roman"/>
            <w:sz w:val="24"/>
            <w:szCs w:val="24"/>
          </w:rPr>
          <w:t>-uniform</w:t>
        </w:r>
      </w:ins>
      <w:r w:rsidRPr="00C135D7">
        <w:rPr>
          <w:rFonts w:ascii="Times New Roman" w:hAnsi="Times New Roman" w:cs="Times New Roman"/>
          <w:sz w:val="24"/>
          <w:szCs w:val="24"/>
        </w:rPr>
        <w:t xml:space="preserve"> </w:t>
      </w:r>
      <w:del w:id="515" w:author="Joe" w:date="2016-06-18T22:15:00Z">
        <w:r w:rsidRPr="00C135D7" w:rsidDel="00EF1B25">
          <w:rPr>
            <w:rFonts w:ascii="Times New Roman" w:hAnsi="Times New Roman" w:cs="Times New Roman"/>
            <w:sz w:val="24"/>
            <w:szCs w:val="24"/>
          </w:rPr>
          <w:delText xml:space="preserve">is </w:delText>
        </w:r>
      </w:del>
      <w:ins w:id="516" w:author="Joe" w:date="2016-06-18T22:15:00Z">
        <w:r w:rsidR="00EF1B25">
          <w:rPr>
            <w:rFonts w:ascii="Times New Roman" w:hAnsi="Times New Roman" w:cs="Times New Roman"/>
            <w:sz w:val="24"/>
            <w:szCs w:val="24"/>
          </w:rPr>
          <w:t>are</w:t>
        </w:r>
        <w:r w:rsidR="00EF1B25"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particularly salient given concerns about the flexible analysis of the </w:t>
      </w:r>
      <w:del w:id="517" w:author="Joseph Hilgard" w:date="2016-06-16T12:28:00Z">
        <w:r w:rsidRPr="00C135D7" w:rsidDel="0065406A">
          <w:rPr>
            <w:rFonts w:ascii="Times New Roman" w:hAnsi="Times New Roman" w:cs="Times New Roman"/>
            <w:sz w:val="24"/>
            <w:szCs w:val="24"/>
          </w:rPr>
          <w:delText>CRTT</w:delText>
        </w:r>
      </w:del>
      <w:ins w:id="518" w:author="Joseph Hilgard" w:date="2016-06-16T12:28:00Z">
        <w:r w:rsidR="0065406A">
          <w:rPr>
            <w:rFonts w:ascii="Times New Roman" w:hAnsi="Times New Roman" w:cs="Times New Roman"/>
            <w:sz w:val="24"/>
            <w:szCs w:val="24"/>
          </w:rPr>
          <w:t>Competitive Reaction Time Task (Elson et al., 2014)</w:t>
        </w:r>
      </w:ins>
      <w:ins w:id="519" w:author="Joe" w:date="2016-06-18T22:15:00Z">
        <w:r w:rsidR="00EF1B25">
          <w:rPr>
            <w:rFonts w:ascii="Times New Roman" w:hAnsi="Times New Roman" w:cs="Times New Roman"/>
            <w:sz w:val="24"/>
            <w:szCs w:val="24"/>
          </w:rPr>
          <w:t xml:space="preserve"> and the presence of heterogeneity in certain analyses</w:t>
        </w:r>
      </w:ins>
      <w:ins w:id="520" w:author="Joe" w:date="2016-06-18T22:16:00Z">
        <w:r w:rsidR="00EF1B25">
          <w:rPr>
            <w:rFonts w:ascii="Times New Roman" w:hAnsi="Times New Roman" w:cs="Times New Roman"/>
            <w:sz w:val="24"/>
            <w:szCs w:val="24"/>
          </w:rPr>
          <w:t>.</w:t>
        </w:r>
      </w:ins>
      <w:del w:id="521" w:author="Joe" w:date="2016-06-18T22:16:00Z">
        <w:r w:rsidRPr="00C135D7" w:rsidDel="00EF1B25">
          <w:rPr>
            <w:rFonts w:ascii="Times New Roman" w:hAnsi="Times New Roman" w:cs="Times New Roman"/>
            <w:sz w:val="24"/>
            <w:szCs w:val="24"/>
          </w:rPr>
          <w:delText>;</w:delText>
        </w:r>
      </w:del>
      <w:r w:rsidRPr="00C135D7">
        <w:rPr>
          <w:rFonts w:ascii="Times New Roman" w:hAnsi="Times New Roman" w:cs="Times New Roman"/>
          <w:sz w:val="24"/>
          <w:szCs w:val="24"/>
        </w:rPr>
        <w:t xml:space="preserve"> </w:t>
      </w:r>
      <w:del w:id="522" w:author="Joe" w:date="2016-06-18T22:16:00Z">
        <w:r w:rsidRPr="00C135D7" w:rsidDel="00EF1B25">
          <w:rPr>
            <w:rFonts w:ascii="Times New Roman" w:hAnsi="Times New Roman" w:cs="Times New Roman"/>
            <w:sz w:val="24"/>
            <w:szCs w:val="24"/>
          </w:rPr>
          <w:delText xml:space="preserve">it </w:delText>
        </w:r>
      </w:del>
      <w:ins w:id="523" w:author="Joe" w:date="2016-06-18T22:16:00Z">
        <w:r w:rsidR="00EF1B25">
          <w:rPr>
            <w:rFonts w:ascii="Times New Roman" w:hAnsi="Times New Roman" w:cs="Times New Roman"/>
            <w:sz w:val="24"/>
            <w:szCs w:val="24"/>
          </w:rPr>
          <w:t>I</w:t>
        </w:r>
        <w:r w:rsidR="00EF1B25" w:rsidRPr="00C135D7">
          <w:rPr>
            <w:rFonts w:ascii="Times New Roman" w:hAnsi="Times New Roman" w:cs="Times New Roman"/>
            <w:sz w:val="24"/>
            <w:szCs w:val="24"/>
          </w:rPr>
          <w:t xml:space="preserve">t </w:t>
        </w:r>
      </w:ins>
      <w:r w:rsidRPr="00C135D7">
        <w:rPr>
          <w:rFonts w:ascii="Times New Roman" w:hAnsi="Times New Roman" w:cs="Times New Roman"/>
          <w:sz w:val="24"/>
          <w:szCs w:val="24"/>
        </w:rPr>
        <w:t>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possible that the underlying effect is substantial but our estimates are biased </w:t>
      </w:r>
      <w:del w:id="524" w:author="Joe Hilgard" w:date="2016-06-24T16:55:00Z">
        <w:r w:rsidRPr="00C135D7" w:rsidDel="00010C1F">
          <w:rPr>
            <w:rFonts w:ascii="Times New Roman" w:hAnsi="Times New Roman" w:cs="Times New Roman"/>
            <w:sz w:val="24"/>
            <w:szCs w:val="24"/>
          </w:rPr>
          <w:delText>downwards</w:delText>
        </w:r>
        <w:r w:rsidR="00241A4E" w:rsidRPr="00C135D7" w:rsidDel="00010C1F">
          <w:rPr>
            <w:rFonts w:ascii="Times New Roman" w:hAnsi="Times New Roman" w:cs="Times New Roman"/>
            <w:sz w:val="24"/>
            <w:szCs w:val="24"/>
          </w:rPr>
          <w:delText xml:space="preserve"> </w:delText>
        </w:r>
      </w:del>
      <w:ins w:id="525" w:author="Joe Hilgard" w:date="2016-06-24T16:55:00Z">
        <w:r w:rsidR="00010C1F">
          <w:rPr>
            <w:rFonts w:ascii="Times New Roman" w:hAnsi="Times New Roman" w:cs="Times New Roman"/>
            <w:sz w:val="24"/>
            <w:szCs w:val="24"/>
          </w:rPr>
          <w:t>in some direction</w:t>
        </w:r>
        <w:r w:rsidR="00010C1F" w:rsidRPr="00C135D7">
          <w:rPr>
            <w:rFonts w:ascii="Times New Roman" w:hAnsi="Times New Roman" w:cs="Times New Roman"/>
            <w:sz w:val="24"/>
            <w:szCs w:val="24"/>
          </w:rPr>
          <w:t xml:space="preserve"> </w:t>
        </w:r>
      </w:ins>
      <w:r w:rsidRPr="00C135D7">
        <w:rPr>
          <w:rFonts w:ascii="Times New Roman" w:hAnsi="Times New Roman" w:cs="Times New Roman"/>
          <w:sz w:val="24"/>
          <w:szCs w:val="24"/>
        </w:rPr>
        <w:t xml:space="preserve">by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in one or </w:t>
      </w:r>
      <w:r w:rsidRPr="00C135D7">
        <w:rPr>
          <w:rFonts w:ascii="Times New Roman" w:hAnsi="Times New Roman" w:cs="Times New Roman"/>
          <w:sz w:val="24"/>
          <w:szCs w:val="24"/>
        </w:rPr>
        <w:lastRenderedPageBreak/>
        <w:t>more studies</w:t>
      </w:r>
      <w:ins w:id="526" w:author="Joe" w:date="2016-06-18T22:16:00Z">
        <w:r w:rsidR="00EF1B25">
          <w:rPr>
            <w:rFonts w:ascii="Times New Roman" w:hAnsi="Times New Roman" w:cs="Times New Roman"/>
            <w:sz w:val="24"/>
            <w:szCs w:val="24"/>
          </w:rPr>
          <w:t xml:space="preserve">, and it is possible that some </w:t>
        </w:r>
        <w:r w:rsidR="00EF1B25">
          <w:rPr>
            <w:rFonts w:ascii="Times New Roman" w:hAnsi="Times New Roman" w:cs="Times New Roman"/>
            <w:i/>
            <w:sz w:val="24"/>
            <w:szCs w:val="24"/>
          </w:rPr>
          <w:t>p</w:t>
        </w:r>
        <w:r w:rsidR="00EF1B25">
          <w:rPr>
            <w:rFonts w:ascii="Times New Roman" w:hAnsi="Times New Roman" w:cs="Times New Roman"/>
            <w:sz w:val="24"/>
            <w:szCs w:val="24"/>
          </w:rPr>
          <w:t>-curve/</w:t>
        </w:r>
        <w:r w:rsidR="00EF1B25" w:rsidRPr="00EF1B25">
          <w:rPr>
            <w:rFonts w:ascii="Times New Roman" w:hAnsi="Times New Roman" w:cs="Times New Roman"/>
            <w:i/>
            <w:sz w:val="24"/>
            <w:szCs w:val="24"/>
          </w:rPr>
          <w:t>p</w:t>
        </w:r>
        <w:r w:rsidR="00EF1B25">
          <w:rPr>
            <w:rFonts w:ascii="Times New Roman" w:hAnsi="Times New Roman" w:cs="Times New Roman"/>
            <w:sz w:val="24"/>
            <w:szCs w:val="24"/>
          </w:rPr>
          <w:t>-</w:t>
        </w:r>
        <w:r w:rsidR="00EF1B25" w:rsidRPr="00EF1B25">
          <w:rPr>
            <w:rFonts w:ascii="Times New Roman" w:hAnsi="Times New Roman" w:cs="Times New Roman"/>
            <w:sz w:val="24"/>
            <w:szCs w:val="24"/>
          </w:rPr>
          <w:t>uniform</w:t>
        </w:r>
        <w:r w:rsidR="00EF1B25">
          <w:rPr>
            <w:rFonts w:ascii="Times New Roman" w:hAnsi="Times New Roman" w:cs="Times New Roman"/>
            <w:sz w:val="24"/>
            <w:szCs w:val="24"/>
          </w:rPr>
          <w:t xml:space="preserve"> estimates are too high due to heterogeneity</w:t>
        </w:r>
      </w:ins>
      <w:r w:rsidRPr="00C135D7">
        <w:rPr>
          <w:rFonts w:ascii="Times New Roman" w:hAnsi="Times New Roman" w:cs="Times New Roman"/>
          <w:sz w:val="24"/>
          <w:szCs w:val="24"/>
        </w:rPr>
        <w:t xml:space="preserve">.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and </w:t>
      </w:r>
      <w:r w:rsidRPr="00C135D7">
        <w:rPr>
          <w:rFonts w:ascii="Times New Roman" w:hAnsi="Times New Roman" w:cs="Times New Roman"/>
          <w:i/>
          <w:iCs/>
          <w:sz w:val="24"/>
          <w:szCs w:val="24"/>
        </w:rPr>
        <w:t>p</w:t>
      </w:r>
      <w:r w:rsidRPr="00C135D7">
        <w:rPr>
          <w:rFonts w:ascii="Times New Roman" w:hAnsi="Times New Roman" w:cs="Times New Roman"/>
          <w:sz w:val="24"/>
          <w:szCs w:val="24"/>
        </w:rPr>
        <w:t>-uniform also discard all non-significant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causing a considerable loss of information.</w:t>
      </w:r>
    </w:p>
    <w:p w14:paraId="3149855A" w14:textId="29633E6B"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 xml:space="preserve"> Perhaps selection models (Vevea &amp;</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Hedges, 1995) could provide a more effective and nuanced adjustment. We are particularly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excited by the possibility of Bayesian selection methods (Guan &amp; Vandekerckhove, 201</w:t>
      </w:r>
      <w:del w:id="527" w:author="Joseph Hilgard" w:date="2016-06-16T16:57:00Z">
        <w:r w:rsidRPr="00C135D7" w:rsidDel="00DF494B">
          <w:rPr>
            <w:rFonts w:ascii="Times New Roman" w:hAnsi="Times New Roman" w:cs="Times New Roman"/>
            <w:sz w:val="24"/>
            <w:szCs w:val="24"/>
          </w:rPr>
          <w:delText>5</w:delText>
        </w:r>
      </w:del>
      <w:ins w:id="528" w:author="Joseph Hilgard" w:date="2016-06-16T16:57:00Z">
        <w:r w:rsidR="00DF494B">
          <w:rPr>
            <w:rFonts w:ascii="Times New Roman" w:hAnsi="Times New Roman" w:cs="Times New Roman"/>
            <w:sz w:val="24"/>
            <w:szCs w:val="24"/>
          </w:rPr>
          <w:t>6</w:t>
        </w:r>
      </w:ins>
      <w:r w:rsidRPr="00C135D7">
        <w:rPr>
          <w:rFonts w:ascii="Times New Roman" w:hAnsi="Times New Roman" w:cs="Times New Roman"/>
          <w:sz w:val="24"/>
          <w:szCs w:val="24"/>
        </w:rPr>
        <w: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draw strength from reasonable prior information. The presented adjustments,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concert with our funnel plots, nevertheless have value in indicating biases and difficulties in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research literature.</w:t>
      </w:r>
    </w:p>
    <w:p w14:paraId="6C8D92DA" w14:textId="7E41285F"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Another limitation of meta-regression is that small-study effects may be caused 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phenomena </w:t>
      </w:r>
      <w:commentRangeStart w:id="529"/>
      <w:r w:rsidRPr="00C135D7">
        <w:rPr>
          <w:rFonts w:ascii="Times New Roman" w:hAnsi="Times New Roman" w:cs="Times New Roman"/>
          <w:sz w:val="24"/>
          <w:szCs w:val="24"/>
        </w:rPr>
        <w:t xml:space="preserve">besides publication bias or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-hacking. </w:t>
      </w:r>
      <w:commentRangeEnd w:id="529"/>
      <w:r w:rsidR="002D70E4">
        <w:rPr>
          <w:rStyle w:val="CommentReference"/>
        </w:rPr>
        <w:commentReference w:id="529"/>
      </w:r>
      <w:r w:rsidRPr="00C135D7">
        <w:rPr>
          <w:rFonts w:ascii="Times New Roman" w:hAnsi="Times New Roman" w:cs="Times New Roman"/>
          <w:sz w:val="24"/>
          <w:szCs w:val="24"/>
        </w:rPr>
        <w:t>For example, a small survey might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measure aggressive behavior thoroughly, with many questions, whereas a large survey can</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only afford to spare one or two questions. Similarly, sample sizes in experiments may be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smaller, and effect sizes larger, than in cross-sectional surveys. The current report is able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partly address this concern by following the original authors’ decision to analyze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experimental and cross-sectional research separately. Still, there may be genuine theoretical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methodological reasons that larger studies find smaller effects than do smaller studies.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We must insist, however, that a combination of heterogeneity and </w:t>
      </w:r>
      <w:r w:rsidRPr="00C135D7">
        <w:rPr>
          <w:rFonts w:ascii="Times New Roman" w:hAnsi="Times New Roman" w:cs="Times New Roman"/>
          <w:i/>
          <w:iCs/>
          <w:sz w:val="24"/>
          <w:szCs w:val="24"/>
        </w:rPr>
        <w:t xml:space="preserve">a priori </w:t>
      </w:r>
      <w:r w:rsidRPr="00C135D7">
        <w:rPr>
          <w:rFonts w:ascii="Times New Roman" w:hAnsi="Times New Roman" w:cs="Times New Roman"/>
          <w:sz w:val="24"/>
          <w:szCs w:val="24"/>
        </w:rPr>
        <w:t>power analysis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not likely to be one of them</w:t>
      </w:r>
      <w:ins w:id="530" w:author="Joe Hilgard" w:date="2016-06-24T16:56:00Z">
        <w:r w:rsidR="00010C1F">
          <w:rPr>
            <w:rFonts w:ascii="Times New Roman" w:hAnsi="Times New Roman" w:cs="Times New Roman"/>
            <w:sz w:val="24"/>
            <w:szCs w:val="24"/>
          </w:rPr>
          <w:t xml:space="preserve">. </w:t>
        </w:r>
      </w:ins>
      <w:del w:id="531" w:author="Joe" w:date="2016-06-18T23:20:00Z">
        <w:r w:rsidRPr="00C135D7" w:rsidDel="00380170">
          <w:rPr>
            <w:rFonts w:ascii="Times New Roman" w:hAnsi="Times New Roman" w:cs="Times New Roman"/>
            <w:sz w:val="24"/>
            <w:szCs w:val="24"/>
          </w:rPr>
          <w:delText>. Power analyses are rare in the studies synthesized by</w:delText>
        </w:r>
        <w:r w:rsidR="00241A4E" w:rsidRPr="00C135D7" w:rsidDel="00380170">
          <w:rPr>
            <w:rFonts w:ascii="Times New Roman" w:hAnsi="Times New Roman" w:cs="Times New Roman"/>
            <w:sz w:val="24"/>
            <w:szCs w:val="24"/>
          </w:rPr>
          <w:delText xml:space="preserve"> </w:delText>
        </w:r>
        <w:r w:rsidRPr="00C135D7" w:rsidDel="00380170">
          <w:rPr>
            <w:rFonts w:ascii="Times New Roman" w:hAnsi="Times New Roman" w:cs="Times New Roman"/>
            <w:sz w:val="24"/>
            <w:szCs w:val="24"/>
          </w:rPr>
          <w:delText>Anderson and colleagues. Furthermore, the</w:delText>
        </w:r>
      </w:del>
      <w:ins w:id="532" w:author="Joe" w:date="2016-06-18T23:20:00Z">
        <w:r w:rsidR="00380170">
          <w:rPr>
            <w:rFonts w:ascii="Times New Roman" w:hAnsi="Times New Roman" w:cs="Times New Roman"/>
            <w:sz w:val="24"/>
            <w:szCs w:val="24"/>
          </w:rPr>
          <w:t>Anderson and colleagues’ (2010)</w:t>
        </w:r>
      </w:ins>
      <w:r w:rsidRPr="00C135D7">
        <w:rPr>
          <w:rFonts w:ascii="Times New Roman" w:hAnsi="Times New Roman" w:cs="Times New Roman"/>
          <w:sz w:val="24"/>
          <w:szCs w:val="24"/>
        </w:rPr>
        <w:t xml:space="preserve"> meta-analysis found no significant moderators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of effect sizes in experiments.</w:t>
      </w:r>
      <w:r w:rsidR="00241A4E" w:rsidRPr="00C135D7">
        <w:rPr>
          <w:rStyle w:val="FootnoteReference"/>
          <w:rFonts w:ascii="Times New Roman" w:hAnsi="Times New Roman" w:cs="Times New Roman"/>
          <w:sz w:val="24"/>
          <w:szCs w:val="24"/>
        </w:rPr>
        <w:footnoteReference w:id="6"/>
      </w:r>
      <w:r w:rsidRPr="00C135D7">
        <w:rPr>
          <w:rFonts w:ascii="Times New Roman" w:hAnsi="Times New Roman" w:cs="Times New Roman"/>
          <w:sz w:val="24"/>
          <w:szCs w:val="24"/>
        </w:rPr>
        <w:t xml:space="preserve"> Thus, researchers could not have known enough about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sources of heterogeneity among these studies to power experiments accordingly.</w:t>
      </w:r>
    </w:p>
    <w:p w14:paraId="0E47A824" w14:textId="38BA444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There are also substantive limitations. We abstained from inspection of the partial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sizes from the cross-sectional studies, as these can be challenging to synthesize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properly. We have also abstained from inspection of longitudinal studies as there are not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enough data points to permit a good estimate. It is likely that there are small but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detectable longitudinal effects of many hours of gameplay over time </w:t>
      </w:r>
      <w:commentRangeStart w:id="533"/>
      <w:r w:rsidRPr="00C135D7">
        <w:rPr>
          <w:rFonts w:ascii="Times New Roman" w:hAnsi="Times New Roman" w:cs="Times New Roman"/>
          <w:sz w:val="24"/>
          <w:szCs w:val="24"/>
        </w:rPr>
        <w:t>(e.g., Willoughby,</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Adachi, &amp; Good, 2012; but see Etchells, Gage, Rutherford, &amp; Munafo, 2016)</w:t>
      </w:r>
      <w:commentRangeEnd w:id="533"/>
      <w:r w:rsidR="00010C1F">
        <w:rPr>
          <w:rStyle w:val="CommentReference"/>
        </w:rPr>
        <w:commentReference w:id="533"/>
      </w:r>
      <w:r w:rsidRPr="00C135D7">
        <w:rPr>
          <w:rFonts w:ascii="Times New Roman" w:hAnsi="Times New Roman" w:cs="Times New Roman"/>
          <w:sz w:val="24"/>
          <w:szCs w:val="24"/>
        </w:rPr>
        <w:t xml:space="preserve"> even if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of a brief 15-minute exposure in an experiment are undetectably small. All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same, researchers conducting longitudinal studies should be careful to maintain a</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transparent research process and to publish results regardless of their significance lest the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longitudinal research literature be found to suffer from similar weaknesses. Our point is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chiefly that our understanding of the phenomenon as studied through experimental</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paradigms is likely overstated. Researchers believe they have well-controlled manipulations</w:t>
      </w:r>
      <w:r w:rsidR="00241A4E" w:rsidRPr="00C135D7">
        <w:rPr>
          <w:rFonts w:ascii="Times New Roman" w:hAnsi="Times New Roman" w:cs="Times New Roman"/>
          <w:sz w:val="24"/>
          <w:szCs w:val="24"/>
        </w:rPr>
        <w:t xml:space="preserve"> </w:t>
      </w:r>
      <w:ins w:id="534" w:author="Joseph Hilgard" w:date="2016-06-16T16:52:00Z">
        <w:r w:rsidR="00F77DBE">
          <w:rPr>
            <w:rFonts w:ascii="Times New Roman" w:hAnsi="Times New Roman" w:cs="Times New Roman"/>
            <w:sz w:val="24"/>
            <w:szCs w:val="24"/>
          </w:rPr>
          <w:t xml:space="preserve">(Anderson et al., 2004) </w:t>
        </w:r>
      </w:ins>
      <w:r w:rsidRPr="00C135D7">
        <w:rPr>
          <w:rFonts w:ascii="Times New Roman" w:hAnsi="Times New Roman" w:cs="Times New Roman"/>
          <w:sz w:val="24"/>
          <w:szCs w:val="24"/>
        </w:rPr>
        <w:t>yielding robust, unbiased effects</w:t>
      </w:r>
      <w:ins w:id="535" w:author="Joseph Hilgard" w:date="2016-06-16T16:52:00Z">
        <w:r w:rsidR="00F77DBE">
          <w:rPr>
            <w:rFonts w:ascii="Times New Roman" w:hAnsi="Times New Roman" w:cs="Times New Roman"/>
            <w:sz w:val="24"/>
            <w:szCs w:val="24"/>
          </w:rPr>
          <w:t xml:space="preserve"> (Anderson et al., 2010; Bushman, Rothstein, &amp; Anderson, 2010)</w:t>
        </w:r>
      </w:ins>
      <w:r w:rsidRPr="00C135D7">
        <w:rPr>
          <w:rFonts w:ascii="Times New Roman" w:hAnsi="Times New Roman" w:cs="Times New Roman"/>
          <w:sz w:val="24"/>
          <w:szCs w:val="24"/>
        </w:rPr>
        <w:t>. We are concerned that, instead, researchers have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poorly-controlled manipulations</w:t>
      </w:r>
      <w:ins w:id="536" w:author="Joseph Hilgard" w:date="2016-06-16T16:52:00Z">
        <w:r w:rsidR="00F77DBE">
          <w:rPr>
            <w:rFonts w:ascii="Times New Roman" w:hAnsi="Times New Roman" w:cs="Times New Roman"/>
            <w:sz w:val="24"/>
            <w:szCs w:val="24"/>
          </w:rPr>
          <w:t xml:space="preserve"> (Hilgard, </w:t>
        </w:r>
      </w:ins>
      <w:ins w:id="537" w:author="Joseph Hilgard" w:date="2016-06-16T16:53:00Z">
        <w:r w:rsidR="00A37D8C">
          <w:rPr>
            <w:rFonts w:ascii="Times New Roman" w:hAnsi="Times New Roman" w:cs="Times New Roman"/>
            <w:sz w:val="24"/>
            <w:szCs w:val="24"/>
          </w:rPr>
          <w:t>Engelhardt, &amp; Rouder, 2016)</w:t>
        </w:r>
      </w:ins>
      <w:r w:rsidRPr="00C135D7">
        <w:rPr>
          <w:rFonts w:ascii="Times New Roman" w:hAnsi="Times New Roman" w:cs="Times New Roman"/>
          <w:sz w:val="24"/>
          <w:szCs w:val="24"/>
        </w:rPr>
        <w:t xml:space="preserve"> yielding uncertain effects overstated through research bias.</w:t>
      </w:r>
    </w:p>
    <w:p w14:paraId="6E0A12C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Finally, although the Anderson et al. (2010) meta-analysis is the most-cited</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finding evidence of effects of violent video games, it is not the only such</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meta-analysis. A meta-analysis by Greitemeyer and Mügge (2014) finds evidence of</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violent-game effects by summarizing the research literature published since the Anderson et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al. (2010) meta-analysis. Our preliminary inspection of their dataset reveals less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pronounced funnel plot asymmetry, although a correction has withdrawn the claim that</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trim-and-fill suggested the effect on aggressive outcomes had been </w:t>
      </w:r>
      <w:r w:rsidRPr="00C135D7">
        <w:rPr>
          <w:rFonts w:ascii="Times New Roman" w:hAnsi="Times New Roman" w:cs="Times New Roman"/>
          <w:i/>
          <w:iCs/>
          <w:sz w:val="24"/>
          <w:szCs w:val="24"/>
        </w:rPr>
        <w:t xml:space="preserve">underestimated </w:t>
      </w:r>
      <w:r w:rsidRPr="00C135D7">
        <w:rPr>
          <w:rFonts w:ascii="Times New Roman" w:hAnsi="Times New Roman" w:cs="Times New Roman"/>
          <w:sz w:val="24"/>
          <w:szCs w:val="24"/>
        </w:rPr>
        <w:t>by bias.</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The corrected manuscript now reports no </w:t>
      </w:r>
      <w:r w:rsidRPr="00C135D7">
        <w:rPr>
          <w:rFonts w:ascii="Times New Roman" w:hAnsi="Times New Roman" w:cs="Times New Roman"/>
          <w:sz w:val="24"/>
          <w:szCs w:val="24"/>
        </w:rPr>
        <w:lastRenderedPageBreak/>
        <w:t>adjustment suggested by trim-and-fill. We hope</w:t>
      </w:r>
      <w:r w:rsidR="00241A4E" w:rsidRPr="00C135D7">
        <w:rPr>
          <w:rFonts w:ascii="Times New Roman" w:hAnsi="Times New Roman" w:cs="Times New Roman"/>
          <w:sz w:val="24"/>
          <w:szCs w:val="24"/>
        </w:rPr>
        <w:t xml:space="preserve"> </w:t>
      </w:r>
      <w:r w:rsidRPr="00C135D7">
        <w:rPr>
          <w:rFonts w:ascii="Times New Roman" w:hAnsi="Times New Roman" w:cs="Times New Roman"/>
          <w:sz w:val="24"/>
          <w:szCs w:val="24"/>
        </w:rPr>
        <w:t>to re-analyze this meta-analysis in the future as well.</w:t>
      </w:r>
    </w:p>
    <w:p w14:paraId="137ED10F"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Implications</w:t>
      </w:r>
    </w:p>
    <w:p w14:paraId="0326D6A3"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The present results have important implications for theory and research practice.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Practically speaking, sample sizes may need to be much larger. Theoretically speaking,</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researchers may have a poorer understanding of the antecedents and causes of aggression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than anticipated. We elaborate below.</w:t>
      </w:r>
    </w:p>
    <w:p w14:paraId="0404E8CF" w14:textId="155ECAFC" w:rsidR="000A12B8" w:rsidRPr="004C525B"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Power. </w:t>
      </w:r>
      <w:r w:rsidRPr="00C135D7">
        <w:rPr>
          <w:rFonts w:ascii="Times New Roman" w:hAnsi="Times New Roman" w:cs="Times New Roman"/>
          <w:sz w:val="24"/>
          <w:szCs w:val="24"/>
        </w:rPr>
        <w:t>The results suggest that individual experiments studying the effects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violent video games </w:t>
      </w:r>
      <w:del w:id="538" w:author="Joe" w:date="2016-06-17T00:59:00Z">
        <w:r w:rsidRPr="00C135D7" w:rsidDel="002D70E4">
          <w:rPr>
            <w:rFonts w:ascii="Times New Roman" w:hAnsi="Times New Roman" w:cs="Times New Roman"/>
            <w:sz w:val="24"/>
            <w:szCs w:val="24"/>
          </w:rPr>
          <w:delText>may be</w:delText>
        </w:r>
      </w:del>
      <w:ins w:id="539" w:author="Joe" w:date="2016-06-17T00:59:00Z">
        <w:r w:rsidR="002D70E4">
          <w:rPr>
            <w:rFonts w:ascii="Times New Roman" w:hAnsi="Times New Roman" w:cs="Times New Roman"/>
            <w:sz w:val="24"/>
            <w:szCs w:val="24"/>
          </w:rPr>
          <w:t>are often</w:t>
        </w:r>
      </w:ins>
      <w:r w:rsidRPr="00C135D7">
        <w:rPr>
          <w:rFonts w:ascii="Times New Roman" w:hAnsi="Times New Roman" w:cs="Times New Roman"/>
          <w:sz w:val="24"/>
          <w:szCs w:val="24"/>
        </w:rPr>
        <w:t xml:space="preserve"> badly underpowered. If the effects are indeed so small as we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w:t>
      </w:r>
      <w:ins w:id="540" w:author="Joe" w:date="2016-06-17T01:00:00Z">
        <w:r w:rsidR="002D70E4">
          <w:rPr>
            <w:rFonts w:ascii="Times New Roman" w:hAnsi="Times New Roman" w:cs="Times New Roman"/>
            <w:sz w:val="24"/>
            <w:szCs w:val="24"/>
          </w:rPr>
          <w:t xml:space="preserve">then </w:t>
        </w:r>
      </w:ins>
      <w:r w:rsidRPr="00C135D7">
        <w:rPr>
          <w:rFonts w:ascii="Times New Roman" w:hAnsi="Times New Roman" w:cs="Times New Roman"/>
          <w:sz w:val="24"/>
          <w:szCs w:val="24"/>
        </w:rPr>
        <w:t>researchers will be hard-pressed to detect them. For example, our largest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estimate of the effect size recommended an adjustment from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.21 to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.15 for</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in a well-designed experiment. Although this would seem to be a small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adjustment, it is of substantial practical importance. Whereas the naïve estimate suggests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 sample size of 136 is sufficient for 80% power in a one-tailed test, the PEESE estimate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suggests that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270 is needed—a doubling of the sample size. </w:t>
      </w:r>
      <w:commentRangeStart w:id="541"/>
      <w:r w:rsidRPr="00C135D7">
        <w:rPr>
          <w:rFonts w:ascii="Times New Roman" w:hAnsi="Times New Roman" w:cs="Times New Roman"/>
          <w:sz w:val="24"/>
          <w:szCs w:val="24"/>
        </w:rPr>
        <w:t>The other adjustments all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suggest that incredible sample sizes would be needed: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-curve,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.09,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759; PET,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.07,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xml:space="preserve">= 1,250; </w:t>
      </w:r>
      <w:r w:rsidRPr="00C135D7">
        <w:rPr>
          <w:rFonts w:ascii="Times New Roman" w:hAnsi="Times New Roman" w:cs="Times New Roman"/>
          <w:i/>
          <w:iCs/>
          <w:sz w:val="24"/>
          <w:szCs w:val="24"/>
        </w:rPr>
        <w:t>p</w:t>
      </w:r>
      <w:r w:rsidRPr="00C135D7">
        <w:rPr>
          <w:rFonts w:ascii="Times New Roman" w:hAnsi="Times New Roman" w:cs="Times New Roman"/>
          <w:sz w:val="24"/>
          <w:szCs w:val="24"/>
        </w:rPr>
        <w:t xml:space="preserve">-uniform, </w:t>
      </w:r>
      <w:r w:rsidRPr="00C135D7">
        <w:rPr>
          <w:rFonts w:ascii="Times New Roman" w:hAnsi="Times New Roman" w:cs="Times New Roman"/>
          <w:i/>
          <w:iCs/>
          <w:sz w:val="24"/>
          <w:szCs w:val="24"/>
        </w:rPr>
        <w:t xml:space="preserve">r </w:t>
      </w:r>
      <w:r w:rsidRPr="00C135D7">
        <w:rPr>
          <w:rFonts w:ascii="Times New Roman" w:hAnsi="Times New Roman" w:cs="Times New Roman"/>
          <w:sz w:val="24"/>
          <w:szCs w:val="24"/>
        </w:rPr>
        <w:t xml:space="preserve">= .02, </w:t>
      </w:r>
      <w:r w:rsidRPr="00C135D7">
        <w:rPr>
          <w:rFonts w:ascii="Times New Roman" w:hAnsi="Times New Roman" w:cs="Times New Roman"/>
          <w:i/>
          <w:iCs/>
          <w:sz w:val="24"/>
          <w:szCs w:val="24"/>
        </w:rPr>
        <w:t xml:space="preserve">n </w:t>
      </w:r>
      <w:r w:rsidRPr="00C135D7">
        <w:rPr>
          <w:rFonts w:ascii="Times New Roman" w:hAnsi="Times New Roman" w:cs="Times New Roman"/>
          <w:sz w:val="24"/>
          <w:szCs w:val="24"/>
        </w:rPr>
        <w:t>= 15,400.</w:t>
      </w:r>
      <w:commentRangeEnd w:id="541"/>
      <w:r w:rsidR="002D70E4">
        <w:rPr>
          <w:rStyle w:val="CommentReference"/>
        </w:rPr>
        <w:commentReference w:id="541"/>
      </w:r>
      <w:ins w:id="542" w:author="Joe Hilgard" w:date="2016-06-27T15:59:00Z">
        <w:r w:rsidR="004C525B">
          <w:rPr>
            <w:rFonts w:ascii="Times New Roman" w:hAnsi="Times New Roman" w:cs="Times New Roman"/>
            <w:sz w:val="24"/>
            <w:szCs w:val="24"/>
          </w:rPr>
          <w:t xml:space="preserve"> </w:t>
        </w:r>
        <w:commentRangeStart w:id="543"/>
        <w:r w:rsidR="004C525B">
          <w:rPr>
            <w:rFonts w:ascii="Times New Roman" w:hAnsi="Times New Roman" w:cs="Times New Roman"/>
            <w:sz w:val="24"/>
            <w:szCs w:val="24"/>
          </w:rPr>
          <w:t xml:space="preserve">These effects are smaller than those of, say, </w:t>
        </w:r>
      </w:ins>
      <w:ins w:id="544" w:author="Joe Hilgard" w:date="2016-06-27T16:00:00Z">
        <w:r w:rsidR="004C525B">
          <w:rPr>
            <w:rFonts w:ascii="Times New Roman" w:hAnsi="Times New Roman" w:cs="Times New Roman"/>
            <w:sz w:val="24"/>
            <w:szCs w:val="24"/>
          </w:rPr>
          <w:t>neglectful or hostile parenting (</w:t>
        </w:r>
        <w:r w:rsidR="004C525B">
          <w:rPr>
            <w:rFonts w:ascii="Times New Roman" w:hAnsi="Times New Roman" w:cs="Times New Roman"/>
            <w:i/>
            <w:sz w:val="24"/>
            <w:szCs w:val="24"/>
          </w:rPr>
          <w:t xml:space="preserve">r </w:t>
        </w:r>
        <w:r w:rsidR="004C525B">
          <w:rPr>
            <w:rFonts w:ascii="Times New Roman" w:hAnsi="Times New Roman" w:cs="Times New Roman"/>
            <w:sz w:val="24"/>
            <w:szCs w:val="24"/>
          </w:rPr>
          <w:t>= .28</w:t>
        </w:r>
      </w:ins>
      <w:ins w:id="545" w:author="Joe Hilgard" w:date="2016-06-27T16:01:00Z">
        <w:r w:rsidR="004C525B">
          <w:rPr>
            <w:rFonts w:ascii="Times New Roman" w:hAnsi="Times New Roman" w:cs="Times New Roman"/>
            <w:sz w:val="24"/>
            <w:szCs w:val="24"/>
          </w:rPr>
          <w:t>, Hoeve et al., 2009).</w:t>
        </w:r>
        <w:commentRangeEnd w:id="543"/>
        <w:r w:rsidR="004C525B">
          <w:rPr>
            <w:rStyle w:val="CommentReference"/>
          </w:rPr>
          <w:commentReference w:id="543"/>
        </w:r>
      </w:ins>
    </w:p>
    <w:p w14:paraId="4B640C84"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Moderators and boundary conditions. </w:t>
      </w:r>
      <w:r w:rsidRPr="00C135D7">
        <w:rPr>
          <w:rFonts w:ascii="Times New Roman" w:hAnsi="Times New Roman" w:cs="Times New Roman"/>
          <w:sz w:val="24"/>
          <w:szCs w:val="24"/>
        </w:rPr>
        <w:t>This poor power would have serious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implications for the field’s understanding of moderators and boundary conditions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effects on aggressive outcomes. Many studies report significant interactions of violent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 content by individual differences such as trait anger or gender. We are concerned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that the understanding of such nuance is overstated. If the main effects are so small, tests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of moderators are likely to be dramatically underpowered. If power is poor, the positive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predictive value of </w:t>
      </w:r>
      <w:r w:rsidRPr="00C135D7">
        <w:rPr>
          <w:rFonts w:ascii="Times New Roman" w:hAnsi="Times New Roman" w:cs="Times New Roman"/>
          <w:sz w:val="24"/>
          <w:szCs w:val="24"/>
        </w:rPr>
        <w:lastRenderedPageBreak/>
        <w:t>significant interactions is minimal; such significant interactions would be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more likely to be Type I errors than to reflect correctly-rejected null hypotheses.</w:t>
      </w:r>
    </w:p>
    <w:p w14:paraId="7BEC113C" w14:textId="514FAB96" w:rsidR="0071261A" w:rsidRDefault="000A12B8" w:rsidP="0071261A">
      <w:pPr>
        <w:autoSpaceDE w:val="0"/>
        <w:autoSpaceDN w:val="0"/>
        <w:adjustRightInd w:val="0"/>
        <w:spacing w:after="0" w:line="480" w:lineRule="auto"/>
        <w:ind w:firstLine="720"/>
        <w:rPr>
          <w:ins w:id="546" w:author="Joe Hilgard" w:date="2016-06-27T14:23:00Z"/>
          <w:rFonts w:ascii="Times New Roman" w:hAnsi="Times New Roman" w:cs="Times New Roman"/>
          <w:sz w:val="24"/>
          <w:szCs w:val="24"/>
        </w:rPr>
      </w:pPr>
      <w:r w:rsidRPr="00C135D7">
        <w:rPr>
          <w:rFonts w:ascii="Times New Roman" w:hAnsi="Times New Roman" w:cs="Times New Roman"/>
          <w:sz w:val="24"/>
          <w:szCs w:val="24"/>
        </w:rPr>
        <w:t xml:space="preserve">Furthermore, we suspect that significant moderators are tested and discovered </w:t>
      </w:r>
      <w:r w:rsidR="00CE1129" w:rsidRPr="00C135D7">
        <w:rPr>
          <w:rFonts w:ascii="Times New Roman" w:hAnsi="Times New Roman" w:cs="Times New Roman"/>
          <w:i/>
          <w:iCs/>
          <w:sz w:val="24"/>
          <w:szCs w:val="24"/>
        </w:rPr>
        <w:t xml:space="preserve">post </w:t>
      </w:r>
      <w:r w:rsidRPr="00C135D7">
        <w:rPr>
          <w:rFonts w:ascii="Times New Roman" w:hAnsi="Times New Roman" w:cs="Times New Roman"/>
          <w:i/>
          <w:iCs/>
          <w:sz w:val="24"/>
          <w:szCs w:val="24"/>
        </w:rPr>
        <w:t>hoc</w:t>
      </w:r>
      <w:r w:rsidRPr="00C135D7">
        <w:rPr>
          <w:rFonts w:ascii="Times New Roman" w:hAnsi="Times New Roman" w:cs="Times New Roman"/>
          <w:sz w:val="24"/>
          <w:szCs w:val="24"/>
        </w:rPr>
        <w:t>. We expect that it is not unusual to collect a batter</w:t>
      </w:r>
      <w:r w:rsidR="00CE1129" w:rsidRPr="00C135D7">
        <w:rPr>
          <w:rFonts w:ascii="Times New Roman" w:hAnsi="Times New Roman" w:cs="Times New Roman"/>
          <w:sz w:val="24"/>
          <w:szCs w:val="24"/>
        </w:rPr>
        <w:t xml:space="preserve">y of brief personality measures </w:t>
      </w:r>
      <w:r w:rsidRPr="00C135D7">
        <w:rPr>
          <w:rFonts w:ascii="Times New Roman" w:hAnsi="Times New Roman" w:cs="Times New Roman"/>
          <w:sz w:val="24"/>
          <w:szCs w:val="24"/>
        </w:rPr>
        <w:t>alongside an experimental manipulation. How these measures are to be applied in analysis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may be flexible — perhaps they are applied as possible moderators when a significant main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is not found. When many moderators are tested, Type I error rates will rise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substantially due to the number of tests conducted. Post-hoc exploratory analyses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moderators are valuable, but they should be reported as such, as the presentation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exploratory results as confirmatory results is misleading. One of us has published such an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interaction, trait anger × violent game exposure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and has experienced difficulty in replicating it </w:t>
      </w:r>
      <w:r w:rsidRPr="00C135D7">
        <w:rPr>
          <w:rFonts w:ascii="Times New Roman" w:hAnsi="Times New Roman" w:cs="Times New Roman"/>
          <w:i/>
          <w:sz w:val="24"/>
          <w:szCs w:val="24"/>
        </w:rPr>
        <w:t>(</w:t>
      </w:r>
      <w:r w:rsidRPr="00C135D7">
        <w:rPr>
          <w:rFonts w:ascii="Times New Roman" w:hAnsi="Times New Roman" w:cs="Times New Roman"/>
          <w:i/>
          <w:iCs/>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Another exploratory analysis of ours, claiming to find effects on cognitive control</w:t>
      </w:r>
      <w:r w:rsidR="00CE1129" w:rsidRPr="00C135D7">
        <w:rPr>
          <w:rFonts w:ascii="Times New Roman" w:hAnsi="Times New Roman" w:cs="Times New Roman"/>
          <w:sz w:val="24"/>
          <w:szCs w:val="24"/>
        </w:rPr>
        <w:t xml:space="preserve"> </w:t>
      </w:r>
      <w:r w:rsidRPr="00C135D7">
        <w:rPr>
          <w:rFonts w:ascii="Times New Roman" w:hAnsi="Times New Roman" w:cs="Times New Roman"/>
          <w:i/>
          <w:sz w:val="24"/>
          <w:szCs w:val="24"/>
        </w:rPr>
        <w:t>(</w:t>
      </w:r>
      <w:r w:rsidR="00CE1129" w:rsidRPr="00C135D7">
        <w:rPr>
          <w:rFonts w:ascii="Times New Roman" w:hAnsi="Times New Roman" w:cs="Times New Roman"/>
          <w:i/>
          <w:sz w:val="24"/>
          <w:szCs w:val="24"/>
        </w:rPr>
        <w:t>1 citation removed for masked review</w:t>
      </w:r>
      <w:r w:rsidRPr="00C135D7">
        <w:rPr>
          <w:rFonts w:ascii="Times New Roman" w:hAnsi="Times New Roman" w:cs="Times New Roman"/>
          <w:i/>
          <w:sz w:val="24"/>
          <w:szCs w:val="24"/>
        </w:rPr>
        <w:t>)</w:t>
      </w:r>
      <w:r w:rsidRPr="00C135D7">
        <w:rPr>
          <w:rFonts w:ascii="Times New Roman" w:hAnsi="Times New Roman" w:cs="Times New Roman"/>
          <w:sz w:val="24"/>
          <w:szCs w:val="24"/>
        </w:rPr>
        <w:t>, was likely mistaken, as such “ego-depletion”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effects could not be detected in a large-scale replication effort (Hagger et al., in press).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diversity of reported moderators and the infrequency of their replication suggest possible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weaknesses in the literature of violent game effects.</w:t>
      </w:r>
    </w:p>
    <w:p w14:paraId="7A6DA24E" w14:textId="72C5214D" w:rsidR="00F7099B" w:rsidRPr="00C135D7" w:rsidRDefault="0071261A" w:rsidP="0071261A">
      <w:pPr>
        <w:autoSpaceDE w:val="0"/>
        <w:autoSpaceDN w:val="0"/>
        <w:adjustRightInd w:val="0"/>
        <w:spacing w:after="0" w:line="480" w:lineRule="auto"/>
        <w:ind w:firstLine="720"/>
        <w:rPr>
          <w:rFonts w:ascii="Times New Roman" w:hAnsi="Times New Roman" w:cs="Times New Roman"/>
          <w:sz w:val="24"/>
          <w:szCs w:val="24"/>
        </w:rPr>
      </w:pPr>
      <w:commentRangeStart w:id="547"/>
      <w:ins w:id="548" w:author="Joe Hilgard" w:date="2016-06-27T14:23:00Z">
        <w:r>
          <w:rPr>
            <w:rFonts w:ascii="Times New Roman" w:hAnsi="Times New Roman" w:cs="Times New Roman"/>
            <w:sz w:val="24"/>
            <w:szCs w:val="24"/>
          </w:rPr>
          <w:t xml:space="preserve">Finally, we are concerned that publication bias may conceal possible moderators of the effects, insofar as they exist. </w:t>
        </w:r>
      </w:ins>
      <w:ins w:id="549" w:author="Joe Hilgard" w:date="2016-06-27T14:24:00Z">
        <w:r>
          <w:rPr>
            <w:rFonts w:ascii="Times New Roman" w:hAnsi="Times New Roman" w:cs="Times New Roman"/>
            <w:sz w:val="24"/>
            <w:szCs w:val="24"/>
          </w:rPr>
          <w:t xml:space="preserve">Imagine that a study measures the effect of games on aggressive behavior among two subpopulations, </w:t>
        </w:r>
      </w:ins>
      <w:ins w:id="550" w:author="Joe Hilgard" w:date="2016-06-27T14:27:00Z">
        <w:r>
          <w:rPr>
            <w:rFonts w:ascii="Times New Roman" w:hAnsi="Times New Roman" w:cs="Times New Roman"/>
            <w:sz w:val="24"/>
            <w:szCs w:val="24"/>
          </w:rPr>
          <w:t>for which one has a moderate “true effect” and the other has a null “true effect”. If the null result is censored, violent-game effects appear stronger, but the moderation goes undetected.</w:t>
        </w:r>
      </w:ins>
      <w:commentRangeEnd w:id="547"/>
      <w:ins w:id="551" w:author="Joe Hilgard" w:date="2016-06-27T14:28:00Z">
        <w:r>
          <w:rPr>
            <w:rStyle w:val="CommentReference"/>
          </w:rPr>
          <w:commentReference w:id="547"/>
        </w:r>
      </w:ins>
    </w:p>
    <w:p w14:paraId="50D344B7" w14:textId="77777777" w:rsidR="00CE1129"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b/>
          <w:bCs/>
          <w:sz w:val="24"/>
          <w:szCs w:val="24"/>
        </w:rPr>
        <w:t xml:space="preserve">Unfalsifiable predictions of aggressive affect. </w:t>
      </w:r>
      <w:r w:rsidRPr="00C135D7">
        <w:rPr>
          <w:rFonts w:ascii="Times New Roman" w:hAnsi="Times New Roman" w:cs="Times New Roman"/>
          <w:sz w:val="24"/>
          <w:szCs w:val="24"/>
        </w:rPr>
        <w:t>Of the outcomes we tested,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affect had the most dramatically asymmetrical funnel plot. We suspect that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asymmetry is </w:t>
      </w:r>
      <w:r w:rsidRPr="00C135D7">
        <w:rPr>
          <w:rFonts w:ascii="Times New Roman" w:hAnsi="Times New Roman" w:cs="Times New Roman"/>
          <w:sz w:val="24"/>
          <w:szCs w:val="24"/>
        </w:rPr>
        <w:lastRenderedPageBreak/>
        <w:t>caused in part by inferential practices that may serve to remove these null</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results from meta-analysis. </w:t>
      </w:r>
    </w:p>
    <w:p w14:paraId="54000243" w14:textId="6CC1233E"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Consider a hypothetical experiment comparing feelings of</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frustration caused by a violent and a non-violent game. If the result is significant, this 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interpreted as evidence that violent video games cause aggressive feelings. However, if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test is not significant, this is not always interpreted as evidence that violent games do not</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cause aggressive feelings. Rather, it is sometimes taken as evidence that the games are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matched stimuli, differing only in violent content and not in other confounding dimensions.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The hypothesis can be changed after analyses to support the theory</w:t>
      </w:r>
      <w:ins w:id="552" w:author="Joe Hilgard" w:date="2016-06-24T16:57:00Z">
        <w:r w:rsidR="00010C1F">
          <w:rPr>
            <w:rFonts w:ascii="Times New Roman" w:hAnsi="Times New Roman" w:cs="Times New Roman"/>
            <w:sz w:val="24"/>
            <w:szCs w:val="24"/>
          </w:rPr>
          <w:t xml:space="preserve"> (Kerr, 1998)</w:t>
        </w:r>
      </w:ins>
      <w:r w:rsidRPr="00C135D7">
        <w:rPr>
          <w:rFonts w:ascii="Times New Roman" w:hAnsi="Times New Roman" w:cs="Times New Roman"/>
          <w:sz w:val="24"/>
          <w:szCs w:val="24"/>
        </w:rPr>
        <w:t>.</w:t>
      </w:r>
    </w:p>
    <w:p w14:paraId="1F639FC1" w14:textId="280FC7C3" w:rsidR="000A12B8" w:rsidRDefault="000A12B8" w:rsidP="00C135D7">
      <w:pPr>
        <w:autoSpaceDE w:val="0"/>
        <w:autoSpaceDN w:val="0"/>
        <w:adjustRightInd w:val="0"/>
        <w:spacing w:after="0" w:line="480" w:lineRule="auto"/>
        <w:ind w:firstLine="720"/>
        <w:rPr>
          <w:ins w:id="553" w:author="Joe Hilgard" w:date="2016-06-27T16:02:00Z"/>
          <w:rFonts w:ascii="Times New Roman" w:hAnsi="Times New Roman" w:cs="Times New Roman"/>
          <w:sz w:val="24"/>
          <w:szCs w:val="24"/>
        </w:rPr>
      </w:pPr>
      <w:r w:rsidRPr="00C135D7">
        <w:rPr>
          <w:rFonts w:ascii="Times New Roman" w:hAnsi="Times New Roman" w:cs="Times New Roman"/>
          <w:sz w:val="24"/>
          <w:szCs w:val="24"/>
        </w:rPr>
        <w:t>If authors reported their null results as demonstrations of stimulus equivalence, they</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were excluded from meta-analysis. Anderson and colleagues (2010) are explicit about this,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saying “Studies based on violent and nonviolent video games that have been preselected to</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be equally arousing obviously are not appropriate tests of the short-term arousal- and</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affect-inducing effects of violent video games. Thus, they should be excluded from the</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analyses designed to test this specific hypothesis. The same is true when comparison games</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have been preselected to create equivalent affective states” (page 156). Ambiguities in</w:t>
      </w:r>
      <w:r w:rsidR="00CE1129"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whether stimuli were truly </w:t>
      </w:r>
      <w:r w:rsidRPr="00C135D7">
        <w:rPr>
          <w:rFonts w:ascii="Times New Roman" w:hAnsi="Times New Roman" w:cs="Times New Roman"/>
          <w:i/>
          <w:iCs/>
          <w:sz w:val="24"/>
          <w:szCs w:val="24"/>
        </w:rPr>
        <w:t>pre</w:t>
      </w:r>
      <w:r w:rsidRPr="00C135D7">
        <w:rPr>
          <w:rFonts w:ascii="Times New Roman" w:hAnsi="Times New Roman" w:cs="Times New Roman"/>
          <w:sz w:val="24"/>
          <w:szCs w:val="24"/>
        </w:rPr>
        <w:t>selected threaten the validity of these meta-analytic results.</w:t>
      </w:r>
    </w:p>
    <w:p w14:paraId="460C88E2" w14:textId="33838B7B" w:rsidR="006436B5" w:rsidRDefault="004C525B" w:rsidP="00F7099B">
      <w:pPr>
        <w:autoSpaceDE w:val="0"/>
        <w:autoSpaceDN w:val="0"/>
        <w:adjustRightInd w:val="0"/>
        <w:spacing w:after="0" w:line="480" w:lineRule="auto"/>
        <w:ind w:firstLine="720"/>
        <w:rPr>
          <w:rFonts w:ascii="Times New Roman" w:hAnsi="Times New Roman" w:cs="Times New Roman"/>
          <w:color w:val="333333"/>
          <w:sz w:val="24"/>
          <w:szCs w:val="24"/>
          <w:shd w:val="clear" w:color="auto" w:fill="FFFFFF"/>
        </w:rPr>
      </w:pPr>
      <w:ins w:id="554" w:author="Joe Hilgard" w:date="2016-06-27T16:02:00Z">
        <w:r>
          <w:rPr>
            <w:rFonts w:ascii="Times New Roman" w:hAnsi="Times New Roman" w:cs="Times New Roman"/>
            <w:sz w:val="24"/>
            <w:szCs w:val="24"/>
          </w:rPr>
          <w:t>Finally, researchers may need to reconsider the role of aggressive affect in mediating putative effects of violent games on aggressive behavior.</w:t>
        </w:r>
      </w:ins>
      <w:ins w:id="555" w:author="Joe Hilgard" w:date="2016-06-27T16:03:00Z">
        <w:r>
          <w:rPr>
            <w:rFonts w:ascii="Times New Roman" w:hAnsi="Times New Roman" w:cs="Times New Roman"/>
            <w:sz w:val="24"/>
            <w:szCs w:val="24"/>
          </w:rPr>
          <w:t xml:space="preserve"> </w:t>
        </w:r>
      </w:ins>
      <w:ins w:id="556" w:author="Joe Hilgard" w:date="2016-06-27T16:18:00Z">
        <w:r w:rsidR="00DA5799">
          <w:rPr>
            <w:rFonts w:ascii="Times New Roman" w:hAnsi="Times New Roman" w:cs="Times New Roman"/>
            <w:sz w:val="24"/>
            <w:szCs w:val="24"/>
          </w:rPr>
          <w:t>For those who enjoy video games, v</w:t>
        </w:r>
      </w:ins>
      <w:ins w:id="557" w:author="Joe Hilgard" w:date="2016-06-27T16:03:00Z">
        <w:r>
          <w:rPr>
            <w:rFonts w:ascii="Times New Roman" w:hAnsi="Times New Roman" w:cs="Times New Roman"/>
            <w:sz w:val="24"/>
            <w:szCs w:val="24"/>
          </w:rPr>
          <w:t xml:space="preserve">ideo game play is a highly </w:t>
        </w:r>
      </w:ins>
      <w:ins w:id="558" w:author="Joe Hilgard" w:date="2016-06-27T16:05:00Z">
        <w:r>
          <w:rPr>
            <w:rFonts w:ascii="Times New Roman" w:hAnsi="Times New Roman" w:cs="Times New Roman"/>
            <w:sz w:val="24"/>
            <w:szCs w:val="24"/>
          </w:rPr>
          <w:t>reinforcing</w:t>
        </w:r>
      </w:ins>
      <w:ins w:id="559" w:author="Joe Hilgard" w:date="2016-06-27T16:19:00Z">
        <w:r w:rsidR="00DA5799">
          <w:rPr>
            <w:rFonts w:ascii="Times New Roman" w:hAnsi="Times New Roman" w:cs="Times New Roman"/>
            <w:sz w:val="24"/>
            <w:szCs w:val="24"/>
          </w:rPr>
          <w:t>, intrinsically-motivating</w:t>
        </w:r>
      </w:ins>
      <w:ins w:id="560" w:author="Joe Hilgard" w:date="2016-06-27T16:05:00Z">
        <w:r>
          <w:rPr>
            <w:rFonts w:ascii="Times New Roman" w:hAnsi="Times New Roman" w:cs="Times New Roman"/>
            <w:sz w:val="24"/>
            <w:szCs w:val="24"/>
          </w:rPr>
          <w:t xml:space="preserve"> </w:t>
        </w:r>
      </w:ins>
      <w:ins w:id="561" w:author="Joe Hilgard" w:date="2016-06-27T16:03:00Z">
        <w:r>
          <w:rPr>
            <w:rFonts w:ascii="Times New Roman" w:hAnsi="Times New Roman" w:cs="Times New Roman"/>
            <w:sz w:val="24"/>
            <w:szCs w:val="24"/>
          </w:rPr>
          <w:t>activity</w:t>
        </w:r>
      </w:ins>
      <w:ins w:id="562" w:author="Joe Hilgard" w:date="2016-06-27T16:19:00Z">
        <w:r w:rsidR="00DA5799">
          <w:rPr>
            <w:rFonts w:ascii="Times New Roman" w:hAnsi="Times New Roman" w:cs="Times New Roman"/>
            <w:sz w:val="24"/>
            <w:szCs w:val="24"/>
          </w:rPr>
          <w:t xml:space="preserve"> (Przybylski, Rigby, &amp; Ryan, 2010)</w:t>
        </w:r>
      </w:ins>
      <w:ins w:id="563" w:author="Joe Hilgard" w:date="2016-06-27T16:14:00Z">
        <w:r w:rsidR="00DA5799">
          <w:rPr>
            <w:rFonts w:ascii="Times New Roman" w:hAnsi="Times New Roman" w:cs="Times New Roman"/>
            <w:sz w:val="24"/>
            <w:szCs w:val="24"/>
          </w:rPr>
          <w:t>.</w:t>
        </w:r>
      </w:ins>
      <w:ins w:id="564" w:author="Joe Hilgard" w:date="2016-06-27T16:21:00Z">
        <w:r w:rsidR="006436B5">
          <w:rPr>
            <w:rFonts w:ascii="Times New Roman" w:hAnsi="Times New Roman" w:cs="Times New Roman"/>
            <w:sz w:val="24"/>
            <w:szCs w:val="24"/>
          </w:rPr>
          <w:t xml:space="preserve"> We suggest that future work</w:t>
        </w:r>
      </w:ins>
      <w:ins w:id="565" w:author="Joe Hilgard" w:date="2016-06-27T16:22:00Z">
        <w:r w:rsidR="006436B5">
          <w:rPr>
            <w:rFonts w:ascii="Times New Roman" w:hAnsi="Times New Roman" w:cs="Times New Roman"/>
            <w:sz w:val="24"/>
            <w:szCs w:val="24"/>
          </w:rPr>
          <w:t xml:space="preserve"> critically and carefully test the proposition that aggressive behaviors performed in a video game cause player</w:t>
        </w:r>
      </w:ins>
      <w:ins w:id="566" w:author="Joe Hilgard" w:date="2016-06-27T16:46:00Z">
        <w:r w:rsidR="00F7099B">
          <w:rPr>
            <w:rFonts w:ascii="Times New Roman" w:hAnsi="Times New Roman" w:cs="Times New Roman"/>
            <w:sz w:val="24"/>
            <w:szCs w:val="24"/>
          </w:rPr>
          <w:t>s</w:t>
        </w:r>
      </w:ins>
      <w:ins w:id="567" w:author="Joe Hilgard" w:date="2016-06-27T16:22:00Z">
        <w:r w:rsidR="006436B5">
          <w:rPr>
            <w:rFonts w:ascii="Times New Roman" w:hAnsi="Times New Roman" w:cs="Times New Roman"/>
            <w:sz w:val="24"/>
            <w:szCs w:val="24"/>
          </w:rPr>
          <w:t xml:space="preserve"> to feel </w:t>
        </w:r>
      </w:ins>
      <w:ins w:id="568" w:author="Joe Hilgard" w:date="2016-06-27T16:46:00Z">
        <w:r w:rsidR="00F7099B">
          <w:rPr>
            <w:rFonts w:ascii="Times New Roman" w:hAnsi="Times New Roman" w:cs="Times New Roman"/>
            <w:sz w:val="24"/>
            <w:szCs w:val="24"/>
          </w:rPr>
          <w:t>angry</w:t>
        </w:r>
      </w:ins>
      <w:ins w:id="569" w:author="Joe Hilgard" w:date="2016-06-27T16:22:00Z">
        <w:r w:rsidR="006436B5">
          <w:rPr>
            <w:rFonts w:ascii="Times New Roman" w:hAnsi="Times New Roman" w:cs="Times New Roman"/>
            <w:sz w:val="24"/>
            <w:szCs w:val="24"/>
          </w:rPr>
          <w:t xml:space="preserve"> or aggressive.</w:t>
        </w:r>
      </w:ins>
      <w:ins w:id="570" w:author="Joe Hilgard" w:date="2016-06-27T16:19:00Z">
        <w:r w:rsidR="006436B5">
          <w:rPr>
            <w:rFonts w:ascii="Times New Roman" w:hAnsi="Times New Roman" w:cs="Times New Roman"/>
            <w:sz w:val="24"/>
            <w:szCs w:val="24"/>
          </w:rPr>
          <w:t xml:space="preserve"> </w:t>
        </w:r>
      </w:ins>
    </w:p>
    <w:p w14:paraId="0B8ED2B2" w14:textId="3F3B5D9F" w:rsidR="00077886" w:rsidRDefault="00017783" w:rsidP="006436B5">
      <w:pPr>
        <w:autoSpaceDE w:val="0"/>
        <w:autoSpaceDN w:val="0"/>
        <w:adjustRightInd w:val="0"/>
        <w:spacing w:after="0" w:line="480" w:lineRule="auto"/>
        <w:ind w:firstLine="720"/>
        <w:rPr>
          <w:ins w:id="571" w:author="Joe Hilgard" w:date="2016-06-24T17:13:00Z"/>
          <w:rFonts w:ascii="Times New Roman" w:hAnsi="Times New Roman" w:cs="Times New Roman"/>
          <w:sz w:val="24"/>
          <w:szCs w:val="24"/>
        </w:rPr>
      </w:pPr>
      <w:ins w:id="572" w:author="Joe Hilgard" w:date="2016-06-24T17:01:00Z">
        <w:r>
          <w:rPr>
            <w:rFonts w:ascii="Times New Roman" w:hAnsi="Times New Roman" w:cs="Times New Roman"/>
            <w:b/>
            <w:color w:val="333333"/>
            <w:sz w:val="24"/>
            <w:szCs w:val="24"/>
            <w:shd w:val="clear" w:color="auto" w:fill="FFFFFF"/>
          </w:rPr>
          <w:lastRenderedPageBreak/>
          <w:t>Theories of Aggression</w:t>
        </w:r>
      </w:ins>
      <w:ins w:id="573" w:author="Joe Hilgard" w:date="2016-06-27T16:23:00Z">
        <w:r w:rsidR="006436B5">
          <w:rPr>
            <w:rFonts w:ascii="Times New Roman" w:hAnsi="Times New Roman" w:cs="Times New Roman"/>
            <w:b/>
            <w:color w:val="333333"/>
            <w:sz w:val="24"/>
            <w:szCs w:val="24"/>
            <w:shd w:val="clear" w:color="auto" w:fill="FFFFFF"/>
          </w:rPr>
          <w:t xml:space="preserve">. </w:t>
        </w:r>
      </w:ins>
      <w:ins w:id="574" w:author="Joe Hilgard" w:date="2016-06-24T17:01:00Z">
        <w:r>
          <w:rPr>
            <w:rFonts w:ascii="Times New Roman" w:hAnsi="Times New Roman" w:cs="Times New Roman"/>
            <w:sz w:val="24"/>
            <w:szCs w:val="24"/>
          </w:rPr>
          <w:t xml:space="preserve">It </w:t>
        </w:r>
      </w:ins>
      <w:ins w:id="575" w:author="Joe Hilgard" w:date="2016-06-27T16:23:00Z">
        <w:r w:rsidR="006436B5">
          <w:rPr>
            <w:rFonts w:ascii="Times New Roman" w:hAnsi="Times New Roman" w:cs="Times New Roman"/>
            <w:sz w:val="24"/>
            <w:szCs w:val="24"/>
          </w:rPr>
          <w:t>may</w:t>
        </w:r>
      </w:ins>
      <w:ins w:id="576" w:author="Joe Hilgard" w:date="2016-06-24T17:01:00Z">
        <w:r>
          <w:rPr>
            <w:rFonts w:ascii="Times New Roman" w:hAnsi="Times New Roman" w:cs="Times New Roman"/>
            <w:sz w:val="24"/>
            <w:szCs w:val="24"/>
          </w:rPr>
          <w:t xml:space="preserve"> </w:t>
        </w:r>
      </w:ins>
      <w:ins w:id="577" w:author="Joe Hilgard" w:date="2016-06-27T16:23:00Z">
        <w:r w:rsidR="006436B5">
          <w:rPr>
            <w:rFonts w:ascii="Times New Roman" w:hAnsi="Times New Roman" w:cs="Times New Roman"/>
            <w:sz w:val="24"/>
            <w:szCs w:val="24"/>
          </w:rPr>
          <w:t xml:space="preserve">be </w:t>
        </w:r>
      </w:ins>
      <w:ins w:id="578" w:author="Joe Hilgard" w:date="2016-06-24T17:01:00Z">
        <w:r w:rsidR="006436B5">
          <w:rPr>
            <w:rFonts w:ascii="Times New Roman" w:hAnsi="Times New Roman" w:cs="Times New Roman"/>
            <w:sz w:val="24"/>
            <w:szCs w:val="24"/>
          </w:rPr>
          <w:t>tempting</w:t>
        </w:r>
        <w:r>
          <w:rPr>
            <w:rFonts w:ascii="Times New Roman" w:hAnsi="Times New Roman" w:cs="Times New Roman"/>
            <w:sz w:val="24"/>
            <w:szCs w:val="24"/>
          </w:rPr>
          <w:t xml:space="preserve"> to </w:t>
        </w:r>
      </w:ins>
      <w:ins w:id="579" w:author="Joe Hilgard" w:date="2016-06-27T16:23:00Z">
        <w:r w:rsidR="006436B5">
          <w:rPr>
            <w:rFonts w:ascii="Times New Roman" w:hAnsi="Times New Roman" w:cs="Times New Roman"/>
            <w:sz w:val="24"/>
            <w:szCs w:val="24"/>
          </w:rPr>
          <w:t xml:space="preserve">conclude that </w:t>
        </w:r>
      </w:ins>
      <w:ins w:id="580" w:author="Joe Hilgard" w:date="2016-06-24T17:02:00Z">
        <w:r>
          <w:rPr>
            <w:rFonts w:ascii="Times New Roman" w:hAnsi="Times New Roman" w:cs="Times New Roman"/>
            <w:sz w:val="24"/>
            <w:szCs w:val="24"/>
          </w:rPr>
          <w:t xml:space="preserve">violent video games do not cause aggressive behavior or </w:t>
        </w:r>
      </w:ins>
      <w:ins w:id="581" w:author="Joe Hilgard" w:date="2016-06-27T16:23:00Z">
        <w:r w:rsidR="006436B5">
          <w:rPr>
            <w:rFonts w:ascii="Times New Roman" w:hAnsi="Times New Roman" w:cs="Times New Roman"/>
            <w:sz w:val="24"/>
            <w:szCs w:val="24"/>
          </w:rPr>
          <w:t xml:space="preserve">that </w:t>
        </w:r>
      </w:ins>
      <w:ins w:id="582" w:author="Joe Hilgard" w:date="2016-06-24T17:02:00Z">
        <w:r>
          <w:rPr>
            <w:rFonts w:ascii="Times New Roman" w:hAnsi="Times New Roman" w:cs="Times New Roman"/>
            <w:sz w:val="24"/>
            <w:szCs w:val="24"/>
          </w:rPr>
          <w:t>the General Aggression Model is falsified. However, we feel such statements would be premature for two reasons. First, the literature synthesize</w:t>
        </w:r>
      </w:ins>
      <w:ins w:id="583" w:author="Joe Hilgard" w:date="2016-06-24T17:06:00Z">
        <w:r>
          <w:rPr>
            <w:rFonts w:ascii="Times New Roman" w:hAnsi="Times New Roman" w:cs="Times New Roman"/>
            <w:sz w:val="24"/>
            <w:szCs w:val="24"/>
          </w:rPr>
          <w:t xml:space="preserve">d by Anderson et al. (2010) is too </w:t>
        </w:r>
      </w:ins>
      <w:ins w:id="584" w:author="Joe Hilgard" w:date="2016-06-24T17:07:00Z">
        <w:r>
          <w:rPr>
            <w:rFonts w:ascii="Times New Roman" w:hAnsi="Times New Roman" w:cs="Times New Roman"/>
            <w:sz w:val="24"/>
            <w:szCs w:val="24"/>
          </w:rPr>
          <w:t xml:space="preserve">contaminated by bias to tell </w:t>
        </w:r>
      </w:ins>
      <w:ins w:id="585" w:author="Joe Hilgard" w:date="2016-06-24T17:09:00Z">
        <w:r>
          <w:rPr>
            <w:rFonts w:ascii="Times New Roman" w:hAnsi="Times New Roman" w:cs="Times New Roman"/>
            <w:sz w:val="24"/>
            <w:szCs w:val="24"/>
          </w:rPr>
          <w:t xml:space="preserve">with confidence </w:t>
        </w:r>
      </w:ins>
      <w:ins w:id="586" w:author="Joe Hilgard" w:date="2016-06-24T17:07:00Z">
        <w:r>
          <w:rPr>
            <w:rFonts w:ascii="Times New Roman" w:hAnsi="Times New Roman" w:cs="Times New Roman"/>
            <w:sz w:val="24"/>
            <w:szCs w:val="24"/>
          </w:rPr>
          <w:t xml:space="preserve">whether there is or is not an effect on aggressive behavior. </w:t>
        </w:r>
      </w:ins>
      <w:ins w:id="587" w:author="Joe Hilgard" w:date="2016-06-24T17:08:00Z">
        <w:r>
          <w:rPr>
            <w:rFonts w:ascii="Times New Roman" w:hAnsi="Times New Roman" w:cs="Times New Roman"/>
            <w:sz w:val="24"/>
            <w:szCs w:val="24"/>
          </w:rPr>
          <w:t>Because bias adjustment techniques are imperfect</w:t>
        </w:r>
      </w:ins>
      <w:ins w:id="588" w:author="Joe Hilgard" w:date="2016-06-24T17:09:00Z">
        <w:r>
          <w:rPr>
            <w:rFonts w:ascii="Times New Roman" w:hAnsi="Times New Roman" w:cs="Times New Roman"/>
            <w:sz w:val="24"/>
            <w:szCs w:val="24"/>
          </w:rPr>
          <w:t xml:space="preserve"> and</w:t>
        </w:r>
      </w:ins>
      <w:ins w:id="589" w:author="Joe Hilgard" w:date="2016-06-24T17:08:00Z">
        <w:r>
          <w:rPr>
            <w:rFonts w:ascii="Times New Roman" w:hAnsi="Times New Roman" w:cs="Times New Roman"/>
            <w:sz w:val="24"/>
            <w:szCs w:val="24"/>
          </w:rPr>
          <w:t xml:space="preserve"> disagree on the adjusted effect size, </w:t>
        </w:r>
      </w:ins>
      <w:ins w:id="590" w:author="Joe Hilgard" w:date="2016-06-24T17:09:00Z">
        <w:r>
          <w:rPr>
            <w:rFonts w:ascii="Times New Roman" w:hAnsi="Times New Roman" w:cs="Times New Roman"/>
            <w:sz w:val="24"/>
            <w:szCs w:val="24"/>
          </w:rPr>
          <w:t>w</w:t>
        </w:r>
      </w:ins>
      <w:ins w:id="591" w:author="Joe Hilgard" w:date="2016-06-24T17:08:00Z">
        <w:r>
          <w:rPr>
            <w:rFonts w:ascii="Times New Roman" w:hAnsi="Times New Roman" w:cs="Times New Roman"/>
            <w:sz w:val="24"/>
            <w:szCs w:val="24"/>
          </w:rPr>
          <w:t xml:space="preserve">e leave this question for future research. Second, </w:t>
        </w:r>
      </w:ins>
      <w:ins w:id="592" w:author="Joe Hilgard" w:date="2016-06-27T14:48:00Z">
        <w:r w:rsidR="000C63B6">
          <w:rPr>
            <w:rFonts w:ascii="Times New Roman" w:hAnsi="Times New Roman" w:cs="Times New Roman"/>
            <w:sz w:val="24"/>
            <w:szCs w:val="24"/>
          </w:rPr>
          <w:t xml:space="preserve">it is possible that current </w:t>
        </w:r>
      </w:ins>
      <w:ins w:id="593" w:author="Joe Hilgard" w:date="2016-06-24T17:10:00Z">
        <w:r>
          <w:rPr>
            <w:rFonts w:ascii="Times New Roman" w:hAnsi="Times New Roman" w:cs="Times New Roman"/>
            <w:sz w:val="24"/>
            <w:szCs w:val="24"/>
          </w:rPr>
          <w:t xml:space="preserve">theories of aggression provide useful ways for thinking about aggression, but violent-game manipulations </w:t>
        </w:r>
      </w:ins>
      <w:ins w:id="594" w:author="Joe Hilgard" w:date="2016-06-24T17:11:00Z">
        <w:r w:rsidR="00077886">
          <w:rPr>
            <w:rFonts w:ascii="Times New Roman" w:hAnsi="Times New Roman" w:cs="Times New Roman"/>
            <w:sz w:val="24"/>
            <w:szCs w:val="24"/>
          </w:rPr>
          <w:t>are not substantial enough to perturb the underlying causal mechanisms of aggression. That is</w:t>
        </w:r>
      </w:ins>
      <w:ins w:id="595" w:author="Joe Hilgard" w:date="2016-06-27T14:48:00Z">
        <w:r w:rsidR="000C63B6">
          <w:rPr>
            <w:rFonts w:ascii="Times New Roman" w:hAnsi="Times New Roman" w:cs="Times New Roman"/>
            <w:sz w:val="24"/>
            <w:szCs w:val="24"/>
          </w:rPr>
          <w:t xml:space="preserve"> to say</w:t>
        </w:r>
      </w:ins>
      <w:ins w:id="596" w:author="Joe Hilgard" w:date="2016-06-24T17:11:00Z">
        <w:r w:rsidR="00077886">
          <w:rPr>
            <w:rFonts w:ascii="Times New Roman" w:hAnsi="Times New Roman" w:cs="Times New Roman"/>
            <w:sz w:val="24"/>
            <w:szCs w:val="24"/>
          </w:rPr>
          <w:t xml:space="preserve">, it seems trivial to suggest that people </w:t>
        </w:r>
      </w:ins>
      <w:ins w:id="597" w:author="Joe Hilgard" w:date="2016-06-27T14:49:00Z">
        <w:r w:rsidR="000C63B6">
          <w:rPr>
            <w:rFonts w:ascii="Times New Roman" w:hAnsi="Times New Roman" w:cs="Times New Roman"/>
            <w:sz w:val="24"/>
            <w:szCs w:val="24"/>
          </w:rPr>
          <w:t xml:space="preserve">with aggressive feelings and aggressive thoughts </w:t>
        </w:r>
      </w:ins>
      <w:ins w:id="598" w:author="Joe Hilgard" w:date="2016-06-24T17:11:00Z">
        <w:r w:rsidR="00077886">
          <w:rPr>
            <w:rFonts w:ascii="Times New Roman" w:hAnsi="Times New Roman" w:cs="Times New Roman"/>
            <w:sz w:val="24"/>
            <w:szCs w:val="24"/>
          </w:rPr>
          <w:t>are more likely</w:t>
        </w:r>
      </w:ins>
      <w:ins w:id="599" w:author="Joe Hilgard" w:date="2016-06-27T14:49:00Z">
        <w:r w:rsidR="000C63B6">
          <w:rPr>
            <w:rFonts w:ascii="Times New Roman" w:hAnsi="Times New Roman" w:cs="Times New Roman"/>
            <w:sz w:val="24"/>
            <w:szCs w:val="24"/>
          </w:rPr>
          <w:t xml:space="preserve"> to aggress</w:t>
        </w:r>
      </w:ins>
      <w:ins w:id="600" w:author="Joe Hilgard" w:date="2016-06-24T17:11:00Z">
        <w:r w:rsidR="00077886">
          <w:rPr>
            <w:rFonts w:ascii="Times New Roman" w:hAnsi="Times New Roman" w:cs="Times New Roman"/>
            <w:sz w:val="24"/>
            <w:szCs w:val="24"/>
          </w:rPr>
          <w:t xml:space="preserve">, as predicted by the General Aggression Model. It may instead be the case that </w:t>
        </w:r>
      </w:ins>
      <w:ins w:id="601" w:author="Joe Hilgard" w:date="2016-06-24T17:13:00Z">
        <w:r w:rsidR="00077886">
          <w:rPr>
            <w:rFonts w:ascii="Times New Roman" w:hAnsi="Times New Roman" w:cs="Times New Roman"/>
            <w:sz w:val="24"/>
            <w:szCs w:val="24"/>
          </w:rPr>
          <w:t>a brief exposure to violent video games does not cause aggressive feelings or inspire the kind of aggressive thoughts that lead to aggressive behavior.</w:t>
        </w:r>
      </w:ins>
    </w:p>
    <w:p w14:paraId="799DD9FB" w14:textId="5B893778" w:rsidR="009B0644" w:rsidRDefault="00077886">
      <w:pPr>
        <w:autoSpaceDE w:val="0"/>
        <w:autoSpaceDN w:val="0"/>
        <w:adjustRightInd w:val="0"/>
        <w:spacing w:after="0" w:line="480" w:lineRule="auto"/>
        <w:rPr>
          <w:ins w:id="602" w:author="Joe Hilgard" w:date="2016-06-27T15:04:00Z"/>
          <w:rFonts w:ascii="Times New Roman" w:hAnsi="Times New Roman" w:cs="Times New Roman"/>
          <w:sz w:val="24"/>
          <w:szCs w:val="24"/>
        </w:rPr>
        <w:pPrChange w:id="603" w:author="Joe Hilgard" w:date="2016-06-24T17:01:00Z">
          <w:pPr>
            <w:autoSpaceDE w:val="0"/>
            <w:autoSpaceDN w:val="0"/>
            <w:adjustRightInd w:val="0"/>
            <w:spacing w:after="0" w:line="480" w:lineRule="auto"/>
            <w:ind w:firstLine="720"/>
          </w:pPr>
        </w:pPrChange>
      </w:pPr>
      <w:ins w:id="604" w:author="Joe Hilgard" w:date="2016-06-24T17:14:00Z">
        <w:r>
          <w:rPr>
            <w:rFonts w:ascii="Times New Roman" w:hAnsi="Times New Roman" w:cs="Times New Roman"/>
            <w:sz w:val="24"/>
            <w:szCs w:val="24"/>
          </w:rPr>
          <w:tab/>
          <w:t>With regard to this latter point of aggressive thought, we point out that</w:t>
        </w:r>
      </w:ins>
      <w:ins w:id="605" w:author="Joe Hilgard" w:date="2016-06-24T17:15:00Z">
        <w:r>
          <w:rPr>
            <w:rFonts w:ascii="Times New Roman" w:hAnsi="Times New Roman" w:cs="Times New Roman"/>
            <w:sz w:val="24"/>
            <w:szCs w:val="24"/>
          </w:rPr>
          <w:t xml:space="preserve"> there is considerable skepticism and difficulty replicating social priming phenomenon </w:t>
        </w:r>
      </w:ins>
      <w:ins w:id="606" w:author="Joe Hilgard" w:date="2016-06-24T17:11:00Z">
        <w:r>
          <w:rPr>
            <w:rFonts w:ascii="Times New Roman" w:hAnsi="Times New Roman" w:cs="Times New Roman"/>
            <w:sz w:val="24"/>
            <w:szCs w:val="24"/>
          </w:rPr>
          <w:t>in other fields</w:t>
        </w:r>
      </w:ins>
      <w:ins w:id="607" w:author="Joe Hilgard" w:date="2016-06-27T15:38:00Z">
        <w:r w:rsidR="00F53ECA">
          <w:rPr>
            <w:rFonts w:ascii="Times New Roman" w:hAnsi="Times New Roman" w:cs="Times New Roman"/>
            <w:sz w:val="24"/>
            <w:szCs w:val="24"/>
          </w:rPr>
          <w:t xml:space="preserve"> (see, e.g., money priming, Rohrer, Pashler, &amp; Harris, 2015; </w:t>
        </w:r>
      </w:ins>
      <w:ins w:id="608" w:author="Joe Hilgard" w:date="2016-06-27T15:40:00Z">
        <w:r w:rsidR="00F53ECA">
          <w:rPr>
            <w:rFonts w:ascii="Times New Roman" w:hAnsi="Times New Roman" w:cs="Times New Roman"/>
            <w:sz w:val="24"/>
            <w:szCs w:val="24"/>
          </w:rPr>
          <w:t>intelligence priming, Shanks et al., 2013</w:t>
        </w:r>
      </w:ins>
      <w:ins w:id="609" w:author="Joe Hilgard" w:date="2016-06-27T15:45:00Z">
        <w:r w:rsidR="00F53ECA">
          <w:rPr>
            <w:rFonts w:ascii="Times New Roman" w:hAnsi="Times New Roman" w:cs="Times New Roman"/>
            <w:sz w:val="24"/>
            <w:szCs w:val="24"/>
          </w:rPr>
          <w:t xml:space="preserve">; </w:t>
        </w:r>
      </w:ins>
      <w:ins w:id="610" w:author="Joe Hilgard" w:date="2016-06-27T15:46:00Z">
        <w:r w:rsidR="00761CD1">
          <w:rPr>
            <w:rFonts w:ascii="Times New Roman" w:hAnsi="Times New Roman" w:cs="Times New Roman"/>
            <w:sz w:val="24"/>
            <w:szCs w:val="24"/>
          </w:rPr>
          <w:t>cleanliness priming, Johnson, Cheung, &amp; Donnellan, 2014</w:t>
        </w:r>
      </w:ins>
      <w:ins w:id="611" w:author="Joe Hilgard" w:date="2016-06-27T15:40:00Z">
        <w:r w:rsidR="00F53ECA">
          <w:rPr>
            <w:rFonts w:ascii="Times New Roman" w:hAnsi="Times New Roman" w:cs="Times New Roman"/>
            <w:sz w:val="24"/>
            <w:szCs w:val="24"/>
          </w:rPr>
          <w:t>)</w:t>
        </w:r>
      </w:ins>
      <w:ins w:id="612" w:author="Joe Hilgard" w:date="2016-06-24T17:11:00Z">
        <w:r>
          <w:rPr>
            <w:rFonts w:ascii="Times New Roman" w:hAnsi="Times New Roman" w:cs="Times New Roman"/>
            <w:sz w:val="24"/>
            <w:szCs w:val="24"/>
          </w:rPr>
          <w:t xml:space="preserve">. As in the violent games literature, social priming assumes that brief exposure to a stimulus </w:t>
        </w:r>
      </w:ins>
      <w:ins w:id="613" w:author="Joe Hilgard" w:date="2016-06-24T17:17:00Z">
        <w:r>
          <w:rPr>
            <w:rFonts w:ascii="Times New Roman" w:hAnsi="Times New Roman" w:cs="Times New Roman"/>
            <w:sz w:val="24"/>
            <w:szCs w:val="24"/>
          </w:rPr>
          <w:t xml:space="preserve">activates related thoughts, and that the transient activation of these thoughts leads to </w:t>
        </w:r>
      </w:ins>
      <w:ins w:id="614" w:author="Joe Hilgard" w:date="2016-06-27T15:47:00Z">
        <w:r w:rsidR="00761CD1">
          <w:rPr>
            <w:rFonts w:ascii="Times New Roman" w:hAnsi="Times New Roman" w:cs="Times New Roman"/>
            <w:sz w:val="24"/>
            <w:szCs w:val="24"/>
          </w:rPr>
          <w:t>powerful</w:t>
        </w:r>
      </w:ins>
      <w:ins w:id="615" w:author="Joe Hilgard" w:date="2016-06-24T17:17:00Z">
        <w:r>
          <w:rPr>
            <w:rFonts w:ascii="Times New Roman" w:hAnsi="Times New Roman" w:cs="Times New Roman"/>
            <w:sz w:val="24"/>
            <w:szCs w:val="24"/>
          </w:rPr>
          <w:t xml:space="preserve"> change</w:t>
        </w:r>
      </w:ins>
      <w:ins w:id="616" w:author="Joe Hilgard" w:date="2016-06-27T15:47:00Z">
        <w:r w:rsidR="00761CD1">
          <w:rPr>
            <w:rFonts w:ascii="Times New Roman" w:hAnsi="Times New Roman" w:cs="Times New Roman"/>
            <w:sz w:val="24"/>
            <w:szCs w:val="24"/>
          </w:rPr>
          <w:t>s</w:t>
        </w:r>
      </w:ins>
      <w:ins w:id="617" w:author="Joe Hilgard" w:date="2016-06-24T17:17:00Z">
        <w:r>
          <w:rPr>
            <w:rFonts w:ascii="Times New Roman" w:hAnsi="Times New Roman" w:cs="Times New Roman"/>
            <w:sz w:val="24"/>
            <w:szCs w:val="24"/>
          </w:rPr>
          <w:t xml:space="preserve"> in behavior. We suggest careful reconsideration of this idea. </w:t>
        </w:r>
      </w:ins>
      <w:ins w:id="618" w:author="Joe Hilgard" w:date="2016-06-24T17:20:00Z">
        <w:r>
          <w:rPr>
            <w:rFonts w:ascii="Times New Roman" w:hAnsi="Times New Roman" w:cs="Times New Roman"/>
            <w:sz w:val="24"/>
            <w:szCs w:val="24"/>
          </w:rPr>
          <w:t xml:space="preserve">What is meant by the “activation” of “thoughts”? A neuron can be excited such that it is easier to provoke an action potential from it. A word can be primed such that it is easier to identify a related word some hundreds of milliseconds later. But this </w:t>
        </w:r>
      </w:ins>
      <w:ins w:id="619" w:author="Joe Hilgard" w:date="2016-06-24T17:22:00Z">
        <w:r w:rsidR="00217C93">
          <w:rPr>
            <w:rFonts w:ascii="Times New Roman" w:hAnsi="Times New Roman" w:cs="Times New Roman"/>
            <w:sz w:val="24"/>
            <w:szCs w:val="24"/>
          </w:rPr>
          <w:t xml:space="preserve">does not </w:t>
        </w:r>
      </w:ins>
      <w:ins w:id="620" w:author="Joe Hilgard" w:date="2016-06-24T17:20:00Z">
        <w:r>
          <w:rPr>
            <w:rFonts w:ascii="Times New Roman" w:hAnsi="Times New Roman" w:cs="Times New Roman"/>
            <w:sz w:val="24"/>
            <w:szCs w:val="24"/>
          </w:rPr>
          <w:t xml:space="preserve">imply that </w:t>
        </w:r>
      </w:ins>
      <w:ins w:id="621" w:author="Joe Hilgard" w:date="2016-06-24T17:21:00Z">
        <w:r w:rsidR="00217C93">
          <w:rPr>
            <w:rFonts w:ascii="Times New Roman" w:hAnsi="Times New Roman" w:cs="Times New Roman"/>
            <w:sz w:val="24"/>
            <w:szCs w:val="24"/>
          </w:rPr>
          <w:t>an abstract concept such as “aggression” or “</w:t>
        </w:r>
      </w:ins>
      <w:ins w:id="622" w:author="Joe Hilgard" w:date="2016-06-27T15:47:00Z">
        <w:r w:rsidR="00761CD1">
          <w:rPr>
            <w:rFonts w:ascii="Times New Roman" w:hAnsi="Times New Roman" w:cs="Times New Roman"/>
            <w:sz w:val="24"/>
            <w:szCs w:val="24"/>
          </w:rPr>
          <w:t>smart</w:t>
        </w:r>
      </w:ins>
      <w:ins w:id="623" w:author="Joe Hilgard" w:date="2016-06-24T17:21:00Z">
        <w:r w:rsidR="00217C93">
          <w:rPr>
            <w:rFonts w:ascii="Times New Roman" w:hAnsi="Times New Roman" w:cs="Times New Roman"/>
            <w:sz w:val="24"/>
            <w:szCs w:val="24"/>
          </w:rPr>
          <w:t xml:space="preserve">” can be activated such that it </w:t>
        </w:r>
        <w:r w:rsidR="00217C93">
          <w:rPr>
            <w:rFonts w:ascii="Times New Roman" w:hAnsi="Times New Roman" w:cs="Times New Roman"/>
            <w:sz w:val="24"/>
            <w:szCs w:val="24"/>
          </w:rPr>
          <w:lastRenderedPageBreak/>
          <w:t xml:space="preserve">will influence complex behaviors minutes later </w:t>
        </w:r>
      </w:ins>
      <w:ins w:id="624" w:author="Joe Hilgard" w:date="2016-06-24T17:22:00Z">
        <w:r w:rsidR="00217C93">
          <w:rPr>
            <w:rFonts w:ascii="Times New Roman" w:hAnsi="Times New Roman" w:cs="Times New Roman"/>
            <w:sz w:val="24"/>
            <w:szCs w:val="24"/>
          </w:rPr>
          <w:t>–</w:t>
        </w:r>
      </w:ins>
      <w:ins w:id="625" w:author="Joe Hilgard" w:date="2016-06-24T17:21:00Z">
        <w:r w:rsidR="00217C93">
          <w:rPr>
            <w:rFonts w:ascii="Times New Roman" w:hAnsi="Times New Roman" w:cs="Times New Roman"/>
            <w:sz w:val="24"/>
            <w:szCs w:val="24"/>
          </w:rPr>
          <w:t xml:space="preserve"> these </w:t>
        </w:r>
      </w:ins>
      <w:ins w:id="626" w:author="Joe Hilgard" w:date="2016-06-24T17:22:00Z">
        <w:r w:rsidR="00217C93">
          <w:rPr>
            <w:rFonts w:ascii="Times New Roman" w:hAnsi="Times New Roman" w:cs="Times New Roman"/>
            <w:sz w:val="24"/>
            <w:szCs w:val="24"/>
          </w:rPr>
          <w:t>processes differ in physical and spatial</w:t>
        </w:r>
      </w:ins>
      <w:ins w:id="627" w:author="Joe Hilgard" w:date="2016-06-24T17:23:00Z">
        <w:r w:rsidR="00217C93">
          <w:rPr>
            <w:rFonts w:ascii="Times New Roman" w:hAnsi="Times New Roman" w:cs="Times New Roman"/>
            <w:sz w:val="24"/>
            <w:szCs w:val="24"/>
          </w:rPr>
          <w:t xml:space="preserve"> size by orders of magnitude. </w:t>
        </w:r>
      </w:ins>
      <w:ins w:id="628" w:author="Joe Hilgard" w:date="2016-06-27T15:04:00Z">
        <w:r w:rsidR="009B0644">
          <w:rPr>
            <w:rFonts w:ascii="Times New Roman" w:hAnsi="Times New Roman" w:cs="Times New Roman"/>
            <w:sz w:val="24"/>
            <w:szCs w:val="24"/>
          </w:rPr>
          <w:t>We propose careful consideration of the magnitude of manipulations, as incidental presentations of minimal stimuli are unlikely to have substantial effects on behavior.</w:t>
        </w:r>
      </w:ins>
    </w:p>
    <w:p w14:paraId="49E958BF" w14:textId="54BBC875" w:rsidR="00017783" w:rsidDel="00761CD1" w:rsidRDefault="009B0644" w:rsidP="009B0644">
      <w:pPr>
        <w:autoSpaceDE w:val="0"/>
        <w:autoSpaceDN w:val="0"/>
        <w:adjustRightInd w:val="0"/>
        <w:spacing w:after="0" w:line="480" w:lineRule="auto"/>
        <w:ind w:firstLine="720"/>
        <w:rPr>
          <w:del w:id="629" w:author="Joe Hilgard" w:date="2016-06-27T15:05:00Z"/>
          <w:rFonts w:ascii="Times New Roman" w:hAnsi="Times New Roman" w:cs="Times New Roman"/>
          <w:sz w:val="24"/>
          <w:szCs w:val="24"/>
        </w:rPr>
      </w:pPr>
      <w:ins w:id="630" w:author="Joe Hilgard" w:date="2016-06-27T15:05:00Z">
        <w:r>
          <w:rPr>
            <w:rFonts w:ascii="Times New Roman" w:hAnsi="Times New Roman" w:cs="Times New Roman"/>
            <w:sz w:val="24"/>
            <w:szCs w:val="24"/>
          </w:rPr>
          <w:t>Another possibility is that</w:t>
        </w:r>
      </w:ins>
      <w:ins w:id="631" w:author="Joe Hilgard" w:date="2016-06-27T15:00:00Z">
        <w:r>
          <w:rPr>
            <w:rFonts w:ascii="Times New Roman" w:hAnsi="Times New Roman" w:cs="Times New Roman"/>
            <w:sz w:val="24"/>
            <w:szCs w:val="24"/>
          </w:rPr>
          <w:t xml:space="preserve"> there are </w:t>
        </w:r>
      </w:ins>
      <w:ins w:id="632" w:author="Joe Hilgard" w:date="2016-06-27T15:01:00Z">
        <w:r>
          <w:rPr>
            <w:rFonts w:ascii="Times New Roman" w:hAnsi="Times New Roman" w:cs="Times New Roman"/>
            <w:sz w:val="24"/>
            <w:szCs w:val="24"/>
          </w:rPr>
          <w:t xml:space="preserve">important qualitative differences between (1) the kind of aggressive thought accessibility that leads </w:t>
        </w:r>
      </w:ins>
      <w:ins w:id="633" w:author="Joe Hilgard" w:date="2016-06-27T15:03:00Z">
        <w:r>
          <w:rPr>
            <w:rFonts w:ascii="Times New Roman" w:hAnsi="Times New Roman" w:cs="Times New Roman"/>
            <w:sz w:val="24"/>
            <w:szCs w:val="24"/>
          </w:rPr>
          <w:t>a person</w:t>
        </w:r>
      </w:ins>
      <w:ins w:id="634" w:author="Joe Hilgard" w:date="2016-06-27T15:01:00Z">
        <w:r>
          <w:rPr>
            <w:rFonts w:ascii="Times New Roman" w:hAnsi="Times New Roman" w:cs="Times New Roman"/>
            <w:sz w:val="24"/>
            <w:szCs w:val="24"/>
          </w:rPr>
          <w:t xml:space="preserve"> to complete KI__ as KILL instead of KISS and (2) the kind of aggressive thought </w:t>
        </w:r>
      </w:ins>
      <w:ins w:id="635" w:author="Joe Hilgard" w:date="2016-06-27T15:03:00Z">
        <w:r>
          <w:rPr>
            <w:rFonts w:ascii="Times New Roman" w:hAnsi="Times New Roman" w:cs="Times New Roman"/>
            <w:sz w:val="24"/>
            <w:szCs w:val="24"/>
          </w:rPr>
          <w:t xml:space="preserve">accessibility </w:t>
        </w:r>
      </w:ins>
      <w:ins w:id="636" w:author="Joe Hilgard" w:date="2016-06-27T15:01:00Z">
        <w:r>
          <w:rPr>
            <w:rFonts w:ascii="Times New Roman" w:hAnsi="Times New Roman" w:cs="Times New Roman"/>
            <w:sz w:val="24"/>
            <w:szCs w:val="24"/>
          </w:rPr>
          <w:t xml:space="preserve">that leads </w:t>
        </w:r>
      </w:ins>
      <w:ins w:id="637" w:author="Joe Hilgard" w:date="2016-06-27T15:03:00Z">
        <w:r>
          <w:rPr>
            <w:rFonts w:ascii="Times New Roman" w:hAnsi="Times New Roman" w:cs="Times New Roman"/>
            <w:sz w:val="24"/>
            <w:szCs w:val="24"/>
          </w:rPr>
          <w:t>a person</w:t>
        </w:r>
      </w:ins>
      <w:ins w:id="638" w:author="Joe Hilgard" w:date="2016-06-27T15:01:00Z">
        <w:r>
          <w:rPr>
            <w:rFonts w:ascii="Times New Roman" w:hAnsi="Times New Roman" w:cs="Times New Roman"/>
            <w:sz w:val="24"/>
            <w:szCs w:val="24"/>
          </w:rPr>
          <w:t xml:space="preserve"> to </w:t>
        </w:r>
      </w:ins>
      <w:ins w:id="639" w:author="Joe Hilgard" w:date="2016-06-27T15:04:00Z">
        <w:r>
          <w:rPr>
            <w:rFonts w:ascii="Times New Roman" w:hAnsi="Times New Roman" w:cs="Times New Roman"/>
            <w:sz w:val="24"/>
            <w:szCs w:val="24"/>
          </w:rPr>
          <w:t>attempt to inflict physical harm.</w:t>
        </w:r>
      </w:ins>
      <w:ins w:id="640" w:author="Joe Hilgard" w:date="2016-06-27T15:05:00Z">
        <w:r>
          <w:rPr>
            <w:rFonts w:ascii="Times New Roman" w:hAnsi="Times New Roman" w:cs="Times New Roman"/>
            <w:sz w:val="24"/>
            <w:szCs w:val="24"/>
          </w:rPr>
          <w:t xml:space="preserve"> </w:t>
        </w:r>
      </w:ins>
      <w:ins w:id="641" w:author="Joe Hilgard" w:date="2016-06-27T15:06:00Z">
        <w:r>
          <w:rPr>
            <w:rFonts w:ascii="Times New Roman" w:hAnsi="Times New Roman" w:cs="Times New Roman"/>
            <w:sz w:val="24"/>
            <w:szCs w:val="24"/>
          </w:rPr>
          <w:t xml:space="preserve">This could explain why there is evidence violent games cause increases in aggressive cognitions, whereas the evidence for changes in aggressive behavior is weaker. </w:t>
        </w:r>
      </w:ins>
    </w:p>
    <w:p w14:paraId="4BF479AB"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Ways Forward</w:t>
      </w:r>
    </w:p>
    <w:p w14:paraId="7CEC64B1"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Meta-analysis, while exciting and informative, is fraught with difficult limitations.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One productive way of avoiding these limitations is to conduct large-scale, collaborative,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registered replication reports. In a registered replication report, collaborators review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the proposed methods and measures until all agree that the experiment provides a fair</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and effective test of the hypothesis. A sample of predetermined size is collected, and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results are published regardless of their statistical significance. This approach protects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against biases caused by conditional stopping, flexible analysis, and publication pressures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(see, e.g., Hagger et al., in press; Matzke et al., 2015).</w:t>
      </w:r>
    </w:p>
    <w:p w14:paraId="13DFD6C2" w14:textId="77777777"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commentRangeStart w:id="642"/>
      <w:r w:rsidRPr="00C135D7">
        <w:rPr>
          <w:rFonts w:ascii="Times New Roman" w:hAnsi="Times New Roman" w:cs="Times New Roman"/>
          <w:sz w:val="24"/>
          <w:szCs w:val="24"/>
        </w:rPr>
        <w:t>We suggest that those planning such a registered report consider the use of a</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modified-game paradigm </w:t>
      </w:r>
      <w:commentRangeEnd w:id="642"/>
      <w:r w:rsidR="002D70E4">
        <w:rPr>
          <w:rStyle w:val="CommentReference"/>
        </w:rPr>
        <w:commentReference w:id="642"/>
      </w:r>
      <w:r w:rsidRPr="00C135D7">
        <w:rPr>
          <w:rFonts w:ascii="Times New Roman" w:hAnsi="Times New Roman" w:cs="Times New Roman"/>
          <w:sz w:val="24"/>
          <w:szCs w:val="24"/>
        </w:rPr>
        <w:t>(Elson, Bruer, Van Looy, Kneer, &amp; Quandt, 2013; Elson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Quandt, 2014; Engelhardt, Hilgard, &amp; Bartholow, 2015; Engelhardt, Mazurek, et al., 2015;</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Kneer et al., in press). In such a paradigm, the researchers take a single video game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edit its code. This allows researchers to manipulate violent content while preserving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content of gameplay (rules, </w:t>
      </w:r>
      <w:r w:rsidRPr="00C135D7">
        <w:rPr>
          <w:rFonts w:ascii="Times New Roman" w:hAnsi="Times New Roman" w:cs="Times New Roman"/>
          <w:sz w:val="24"/>
          <w:szCs w:val="24"/>
        </w:rPr>
        <w:lastRenderedPageBreak/>
        <w:t>controls, level design, etc.). This would minimize concerns that</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observed effects of violent games are instead due to confounding differences between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stimuli. By comparison, usage of commercially-available games does not allow for such</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control, and differences in violence are likely to be confounded with other differences 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gameplay, difficulty, or competition.</w:t>
      </w:r>
    </w:p>
    <w:p w14:paraId="0D3E9F14" w14:textId="45ECB3A5"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Outside of a registered replication effort, there are many other ways to enhance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quality of violent games research. Researchers should consider conducting and publishing</w:t>
      </w:r>
      <w:r w:rsidR="001F2D1D" w:rsidRPr="00C135D7">
        <w:rPr>
          <w:rFonts w:ascii="Times New Roman" w:hAnsi="Times New Roman" w:cs="Times New Roman"/>
          <w:sz w:val="24"/>
          <w:szCs w:val="24"/>
        </w:rPr>
        <w:t xml:space="preserve"> </w:t>
      </w:r>
      <w:r w:rsidR="00CE1129" w:rsidRPr="00C135D7">
        <w:rPr>
          <w:rFonts w:ascii="Times New Roman" w:hAnsi="Times New Roman" w:cs="Times New Roman"/>
          <w:sz w:val="24"/>
          <w:szCs w:val="24"/>
        </w:rPr>
        <w:t xml:space="preserve">direct replications of each </w:t>
      </w:r>
      <w:r w:rsidRPr="00C135D7">
        <w:rPr>
          <w:rFonts w:ascii="Times New Roman" w:hAnsi="Times New Roman" w:cs="Times New Roman"/>
          <w:sz w:val="24"/>
          <w:szCs w:val="24"/>
        </w:rPr>
        <w:t>others’ studies. Larger sample sizes would increase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evidentiary value of individual studies. Preregistration of sample size, measures,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manipulations, and analyses would reduce opportunities for conditional stopping (i.e.,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collecting more data if </w:t>
      </w:r>
      <w:r w:rsidRPr="00C135D7">
        <w:rPr>
          <w:rFonts w:ascii="Times New Roman" w:hAnsi="Times New Roman" w:cs="Times New Roman"/>
          <w:i/>
          <w:iCs/>
          <w:sz w:val="24"/>
          <w:szCs w:val="24"/>
        </w:rPr>
        <w:t xml:space="preserve">p </w:t>
      </w:r>
      <w:r w:rsidRPr="00C135D7">
        <w:rPr>
          <w:rFonts w:ascii="Times New Roman" w:hAnsi="Times New Roman" w:cs="Times New Roman"/>
          <w:sz w:val="24"/>
          <w:szCs w:val="24"/>
        </w:rPr>
        <w:t>&gt; .05), censorship of studies or subgroups that fail to find an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effect, and flexibility in the quantification of aggressive outcomes. Finally, the open sharing</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data would allow for cross-validation: an interaction found in one experiment could then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be tested in another researcher’s experiment.</w:t>
      </w:r>
      <w:ins w:id="643" w:author="Joseph Hilgard" w:date="2016-06-16T14:11:00Z">
        <w:r w:rsidR="008D1655">
          <w:rPr>
            <w:rFonts w:ascii="Times New Roman" w:hAnsi="Times New Roman" w:cs="Times New Roman"/>
            <w:sz w:val="24"/>
            <w:szCs w:val="24"/>
          </w:rPr>
          <w:t xml:space="preserve"> This would also allow meta-analyses of individual participant data</w:t>
        </w:r>
      </w:ins>
      <w:ins w:id="644" w:author="Joseph Hilgard" w:date="2016-06-16T14:12:00Z">
        <w:r w:rsidR="008D1655">
          <w:rPr>
            <w:rFonts w:ascii="Times New Roman" w:hAnsi="Times New Roman" w:cs="Times New Roman"/>
            <w:sz w:val="24"/>
            <w:szCs w:val="24"/>
          </w:rPr>
          <w:t>, a particularly powerful and precise form of meta-analysis (see, e.g., Riley, Lambert, &amp; Abo-Zaid, 2010</w:t>
        </w:r>
        <w:del w:id="645" w:author="Joe Hilgard" w:date="2016-06-27T15:49:00Z">
          <w:r w:rsidR="008D1655" w:rsidDel="00761CD1">
            <w:rPr>
              <w:rFonts w:ascii="Times New Roman" w:hAnsi="Times New Roman" w:cs="Times New Roman"/>
              <w:sz w:val="24"/>
              <w:szCs w:val="24"/>
            </w:rPr>
            <w:delText xml:space="preserve">, </w:delText>
          </w:r>
        </w:del>
      </w:ins>
      <w:ins w:id="646" w:author="Joseph Hilgard" w:date="2016-06-16T14:15:00Z">
        <w:r w:rsidR="008D1655">
          <w:rPr>
            <w:rFonts w:ascii="Times New Roman" w:hAnsi="Times New Roman" w:cs="Times New Roman"/>
            <w:sz w:val="24"/>
            <w:szCs w:val="24"/>
          </w:rPr>
          <w:t>)</w:t>
        </w:r>
      </w:ins>
      <w:ins w:id="647" w:author="Joe Hilgard" w:date="2016-06-27T15:08:00Z">
        <w:r w:rsidR="000401B4">
          <w:rPr>
            <w:rFonts w:ascii="Times New Roman" w:hAnsi="Times New Roman" w:cs="Times New Roman"/>
            <w:sz w:val="24"/>
            <w:szCs w:val="24"/>
          </w:rPr>
          <w:t>, which may help to find explanations for the remaining heterogeneity.</w:t>
        </w:r>
      </w:ins>
      <w:ins w:id="648" w:author="Joseph Hilgard" w:date="2016-06-16T14:12:00Z">
        <w:r w:rsidR="008D1655">
          <w:rPr>
            <w:rFonts w:ascii="Times New Roman" w:hAnsi="Times New Roman" w:cs="Times New Roman"/>
            <w:sz w:val="24"/>
            <w:szCs w:val="24"/>
          </w:rPr>
          <w:t xml:space="preserve"> </w:t>
        </w:r>
      </w:ins>
      <w:ins w:id="649" w:author="Joseph Hilgard" w:date="2016-06-16T14:11:00Z">
        <w:r w:rsidR="008D1655">
          <w:rPr>
            <w:rFonts w:ascii="Times New Roman" w:hAnsi="Times New Roman" w:cs="Times New Roman"/>
            <w:sz w:val="24"/>
            <w:szCs w:val="24"/>
          </w:rPr>
          <w:t xml:space="preserve"> </w:t>
        </w:r>
      </w:ins>
    </w:p>
    <w:p w14:paraId="36698A7F" w14:textId="42E0C482" w:rsidR="000A12B8"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t>Such data-sharing is doubly important in meta-analysis. We commend Anderson and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colleagues for sharing the data and for responding to questions as to how best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their analyses. We suggest that future meta-analyses routinely include the data, funnel</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plots, and other supplementary materials in the published record (Lakens, Hilgard, &amp;</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Staaks, </w:t>
      </w:r>
      <w:del w:id="650" w:author="Joseph Hilgard" w:date="2016-06-16T14:15:00Z">
        <w:r w:rsidRPr="00C135D7" w:rsidDel="008D1655">
          <w:rPr>
            <w:rFonts w:ascii="Times New Roman" w:hAnsi="Times New Roman" w:cs="Times New Roman"/>
            <w:sz w:val="24"/>
            <w:szCs w:val="24"/>
          </w:rPr>
          <w:delText>in press</w:delText>
        </w:r>
      </w:del>
      <w:ins w:id="651" w:author="Joseph Hilgard" w:date="2016-06-16T14:15:00Z">
        <w:r w:rsidR="008D1655">
          <w:rPr>
            <w:rFonts w:ascii="Times New Roman" w:hAnsi="Times New Roman" w:cs="Times New Roman"/>
            <w:sz w:val="24"/>
            <w:szCs w:val="24"/>
          </w:rPr>
          <w:t>2016</w:t>
        </w:r>
      </w:ins>
      <w:r w:rsidRPr="00C135D7">
        <w:rPr>
          <w:rFonts w:ascii="Times New Roman" w:hAnsi="Times New Roman" w:cs="Times New Roman"/>
          <w:sz w:val="24"/>
          <w:szCs w:val="24"/>
        </w:rPr>
        <w:t>). Other researchers should be encouraged to inspect and reproduce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meta-analyses. Meta-analyses that cannot be inspected or reproduced should be regarded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with concern.</w:t>
      </w:r>
    </w:p>
    <w:p w14:paraId="09F307E0" w14:textId="77777777" w:rsidR="000A12B8" w:rsidRPr="00C135D7" w:rsidRDefault="000A12B8" w:rsidP="00C135D7">
      <w:pPr>
        <w:autoSpaceDE w:val="0"/>
        <w:autoSpaceDN w:val="0"/>
        <w:adjustRightInd w:val="0"/>
        <w:spacing w:after="0" w:line="480" w:lineRule="auto"/>
        <w:rPr>
          <w:rFonts w:ascii="Times New Roman" w:hAnsi="Times New Roman" w:cs="Times New Roman"/>
          <w:b/>
          <w:bCs/>
          <w:sz w:val="24"/>
          <w:szCs w:val="24"/>
        </w:rPr>
      </w:pPr>
      <w:r w:rsidRPr="00C135D7">
        <w:rPr>
          <w:rFonts w:ascii="Times New Roman" w:hAnsi="Times New Roman" w:cs="Times New Roman"/>
          <w:b/>
          <w:bCs/>
          <w:sz w:val="24"/>
          <w:szCs w:val="24"/>
        </w:rPr>
        <w:t>Summary</w:t>
      </w:r>
    </w:p>
    <w:p w14:paraId="4B81D8C4" w14:textId="4DF8E092" w:rsidR="001F2D1D" w:rsidRPr="00C135D7" w:rsidRDefault="000A12B8" w:rsidP="00C135D7">
      <w:pPr>
        <w:autoSpaceDE w:val="0"/>
        <w:autoSpaceDN w:val="0"/>
        <w:adjustRightInd w:val="0"/>
        <w:spacing w:after="0" w:line="480" w:lineRule="auto"/>
        <w:ind w:firstLine="720"/>
        <w:rPr>
          <w:rFonts w:ascii="Times New Roman" w:hAnsi="Times New Roman" w:cs="Times New Roman"/>
          <w:sz w:val="24"/>
          <w:szCs w:val="24"/>
        </w:rPr>
      </w:pPr>
      <w:r w:rsidRPr="00C135D7">
        <w:rPr>
          <w:rFonts w:ascii="Times New Roman" w:hAnsi="Times New Roman" w:cs="Times New Roman"/>
          <w:sz w:val="24"/>
          <w:szCs w:val="24"/>
        </w:rPr>
        <w:lastRenderedPageBreak/>
        <w:t>The research literature as analyzed by Anderson et al. (2010) seems to contain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greater publication bias than their initial trim-and-fill analyses and conclusions indicated.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This is especially true of those studies which were selected as using best practices, as the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application of best-practices criteria seemed to favor statistically-significant results. Effects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 experiments seem to be overestimated, particularly those of violent video game effects on</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aggressive behavior, which were estimated as being very close to zero.</w:t>
      </w:r>
      <w:r w:rsidR="001F2D1D" w:rsidRPr="00C135D7">
        <w:rPr>
          <w:rFonts w:ascii="Times New Roman" w:hAnsi="Times New Roman" w:cs="Times New Roman"/>
          <w:sz w:val="24"/>
          <w:szCs w:val="24"/>
        </w:rPr>
        <w:t xml:space="preserve"> </w:t>
      </w:r>
      <w:ins w:id="652" w:author="Joseph Hilgard" w:date="2016-06-16T14:16:00Z">
        <w:r w:rsidR="008D1655">
          <w:rPr>
            <w:rFonts w:ascii="Times New Roman" w:hAnsi="Times New Roman" w:cs="Times New Roman"/>
            <w:sz w:val="24"/>
            <w:szCs w:val="24"/>
          </w:rPr>
          <w:t xml:space="preserve">The insights into the causes and mechanisms of human aggression purportedly gained through this research program </w:t>
        </w:r>
      </w:ins>
      <w:ins w:id="653" w:author="Joseph Hilgard" w:date="2016-06-16T14:18:00Z">
        <w:r w:rsidR="008D1655">
          <w:rPr>
            <w:rFonts w:ascii="Times New Roman" w:hAnsi="Times New Roman" w:cs="Times New Roman"/>
            <w:sz w:val="24"/>
            <w:szCs w:val="24"/>
          </w:rPr>
          <w:t>may enjoy less empirical support than originally reported.</w:t>
        </w:r>
      </w:ins>
    </w:p>
    <w:p w14:paraId="54A5ACA6" w14:textId="7A79F253" w:rsidR="00017783" w:rsidRDefault="000A12B8" w:rsidP="00017783">
      <w:pPr>
        <w:autoSpaceDE w:val="0"/>
        <w:autoSpaceDN w:val="0"/>
        <w:adjustRightInd w:val="0"/>
        <w:spacing w:after="0" w:line="480" w:lineRule="auto"/>
        <w:ind w:firstLine="720"/>
        <w:contextualSpacing/>
        <w:rPr>
          <w:rFonts w:ascii="Times New Roman" w:hAnsi="Times New Roman" w:cs="Times New Roman"/>
          <w:sz w:val="24"/>
          <w:szCs w:val="24"/>
        </w:rPr>
      </w:pPr>
      <w:r w:rsidRPr="00C135D7">
        <w:rPr>
          <w:rFonts w:ascii="Times New Roman" w:hAnsi="Times New Roman" w:cs="Times New Roman"/>
          <w:sz w:val="24"/>
          <w:szCs w:val="24"/>
        </w:rPr>
        <w:t>Rather than accept these adjusted estimates as the true effect sizes, we recommend</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instead a preregistered collaborative research effort and prospective meta-analysis. In this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research effort, preregistration and collaboration will both be indispensable. In the absence</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of preregistration and collaboration, the two well-defined camps of proponents and skeptics</w:t>
      </w:r>
      <w:r w:rsidR="001F2D1D" w:rsidRPr="00C135D7">
        <w:rPr>
          <w:rFonts w:ascii="Times New Roman" w:hAnsi="Times New Roman" w:cs="Times New Roman"/>
          <w:sz w:val="24"/>
          <w:szCs w:val="24"/>
        </w:rPr>
        <w:t xml:space="preserve"> </w:t>
      </w:r>
      <w:r w:rsidRPr="00C135D7">
        <w:rPr>
          <w:rFonts w:ascii="Times New Roman" w:hAnsi="Times New Roman" w:cs="Times New Roman"/>
          <w:sz w:val="24"/>
          <w:szCs w:val="24"/>
        </w:rPr>
        <w:t xml:space="preserve">may each find results that support their conclusions and refuse to believe the results of the other camp. We cannot bear the thought of another thirty years’ stalemate. Our best hope for an </w:t>
      </w:r>
      <w:r w:rsidRPr="00017783">
        <w:rPr>
          <w:rFonts w:ascii="Times New Roman" w:hAnsi="Times New Roman" w:cs="Times New Roman"/>
          <w:sz w:val="24"/>
          <w:szCs w:val="24"/>
        </w:rPr>
        <w:t>accurate and informative hypothesis test rests upon an international, collaborative, and transparent research effort including proponents, skeptics, and disinterested third parties.</w:t>
      </w:r>
    </w:p>
    <w:p w14:paraId="67BA18B1" w14:textId="488D0DF6" w:rsidR="00017783" w:rsidRPr="00017783" w:rsidRDefault="00017783" w:rsidP="00017783">
      <w:pPr>
        <w:autoSpaceDE w:val="0"/>
        <w:autoSpaceDN w:val="0"/>
        <w:adjustRightInd w:val="0"/>
        <w:spacing w:after="0" w:line="480" w:lineRule="auto"/>
        <w:contextualSpacing/>
        <w:rPr>
          <w:rFonts w:ascii="Times New Roman" w:hAnsi="Times New Roman" w:cs="Times New Roman"/>
          <w:b/>
          <w:sz w:val="24"/>
          <w:szCs w:val="24"/>
        </w:rPr>
      </w:pPr>
      <w:r w:rsidRPr="00017783">
        <w:rPr>
          <w:rFonts w:ascii="Times New Roman" w:hAnsi="Times New Roman" w:cs="Times New Roman"/>
          <w:b/>
          <w:sz w:val="24"/>
          <w:szCs w:val="24"/>
        </w:rPr>
        <w:t>Acknowledgments</w:t>
      </w:r>
    </w:p>
    <w:p w14:paraId="665D7AB2" w14:textId="4564149E" w:rsidR="00017783" w:rsidRPr="00017783" w:rsidRDefault="00017783" w:rsidP="00017783">
      <w:pPr>
        <w:autoSpaceDE w:val="0"/>
        <w:autoSpaceDN w:val="0"/>
        <w:adjustRightInd w:val="0"/>
        <w:spacing w:after="0" w:line="480" w:lineRule="auto"/>
        <w:contextualSpacing/>
        <w:rPr>
          <w:rFonts w:ascii="Times New Roman" w:hAnsi="Times New Roman" w:cs="Times New Roman"/>
          <w:sz w:val="24"/>
          <w:szCs w:val="24"/>
          <w:rPrChange w:id="654" w:author="Joe Hilgard" w:date="2016-06-24T17:04:00Z">
            <w:rPr>
              <w:rFonts w:ascii="LMRoman12-Regular" w:hAnsi="LMRoman12-Regular" w:cs="LMRoman12-Regular"/>
              <w:sz w:val="24"/>
              <w:szCs w:val="24"/>
            </w:rPr>
          </w:rPrChange>
        </w:rPr>
        <w:sectPr w:rsidR="00017783" w:rsidRPr="00017783">
          <w:headerReference w:type="default" r:id="rId11"/>
          <w:pgSz w:w="12240" w:h="15840"/>
          <w:pgMar w:top="1440" w:right="1440" w:bottom="1440" w:left="1440" w:header="720" w:footer="720" w:gutter="0"/>
          <w:cols w:space="720"/>
          <w:docGrid w:linePitch="360"/>
        </w:sectPr>
      </w:pPr>
      <w:r w:rsidRPr="00017783">
        <w:rPr>
          <w:rFonts w:ascii="Times New Roman" w:hAnsi="Times New Roman" w:cs="Times New Roman"/>
          <w:sz w:val="24"/>
          <w:szCs w:val="24"/>
        </w:rPr>
        <w:t xml:space="preserve">We thank Craig </w:t>
      </w:r>
      <w:r w:rsidRPr="00017783">
        <w:rPr>
          <w:rFonts w:ascii="Times New Roman" w:hAnsi="Times New Roman" w:cs="Times New Roman"/>
          <w:sz w:val="24"/>
          <w:szCs w:val="24"/>
          <w:rPrChange w:id="655" w:author="Joe Hilgard" w:date="2016-06-24T17:04:00Z">
            <w:rPr>
              <w:rFonts w:ascii="LMRoman12-Regular" w:hAnsi="LMRoman12-Regular" w:cs="LMRoman12-Regular"/>
              <w:sz w:val="24"/>
              <w:szCs w:val="24"/>
            </w:rPr>
          </w:rPrChange>
        </w:rPr>
        <w:t xml:space="preserve">A. Anderson for </w:t>
      </w:r>
      <w:r w:rsidRPr="00017783">
        <w:rPr>
          <w:rFonts w:ascii="Times New Roman" w:hAnsi="Times New Roman" w:cs="Times New Roman"/>
          <w:sz w:val="24"/>
          <w:szCs w:val="24"/>
        </w:rPr>
        <w:t>sharing with us the dat</w:t>
      </w:r>
      <w:r>
        <w:rPr>
          <w:rFonts w:ascii="Times New Roman" w:hAnsi="Times New Roman" w:cs="Times New Roman"/>
          <w:sz w:val="24"/>
          <w:szCs w:val="24"/>
        </w:rPr>
        <w:t>aset from Anderson et al. (2010) and inviting us to host it publicly in our GitHub repository.</w:t>
      </w:r>
    </w:p>
    <w:p w14:paraId="4B3FE2FD" w14:textId="77777777" w:rsidR="000A12B8" w:rsidRPr="00926678" w:rsidRDefault="000A12B8" w:rsidP="000A12B8">
      <w:pPr>
        <w:autoSpaceDE w:val="0"/>
        <w:autoSpaceDN w:val="0"/>
        <w:adjustRightInd w:val="0"/>
        <w:spacing w:after="0" w:line="240" w:lineRule="auto"/>
        <w:jc w:val="center"/>
        <w:rPr>
          <w:rFonts w:ascii="Times New Roman" w:hAnsi="Times New Roman" w:cs="Times New Roman"/>
          <w:sz w:val="24"/>
          <w:szCs w:val="24"/>
        </w:rPr>
      </w:pPr>
      <w:r w:rsidRPr="00926678">
        <w:rPr>
          <w:rFonts w:ascii="Times New Roman" w:hAnsi="Times New Roman" w:cs="Times New Roman"/>
          <w:sz w:val="24"/>
          <w:szCs w:val="24"/>
        </w:rPr>
        <w:lastRenderedPageBreak/>
        <w:t>References</w:t>
      </w:r>
    </w:p>
    <w:p w14:paraId="66D1E5F1" w14:textId="77777777" w:rsidR="00926678" w:rsidRPr="00926678" w:rsidRDefault="00926678" w:rsidP="000A12B8">
      <w:pPr>
        <w:autoSpaceDE w:val="0"/>
        <w:autoSpaceDN w:val="0"/>
        <w:adjustRightInd w:val="0"/>
        <w:spacing w:after="0" w:line="240" w:lineRule="auto"/>
        <w:jc w:val="center"/>
        <w:rPr>
          <w:rFonts w:ascii="Times New Roman" w:hAnsi="Times New Roman" w:cs="Times New Roman"/>
          <w:sz w:val="24"/>
          <w:szCs w:val="24"/>
        </w:rPr>
      </w:pPr>
    </w:p>
    <w:p w14:paraId="6CF3D295" w14:textId="0650EE9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Aloe, A. M. (2014). An empirical investigation of partial effect sizes in meta-analysis of correlational data. </w:t>
      </w:r>
      <w:r w:rsidRPr="00926678">
        <w:rPr>
          <w:rFonts w:ascii="Times New Roman" w:hAnsi="Times New Roman" w:cs="Times New Roman"/>
          <w:i/>
          <w:iCs/>
          <w:sz w:val="24"/>
          <w:szCs w:val="24"/>
        </w:rPr>
        <w:t>The Journal of General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141 </w:t>
      </w:r>
      <w:r w:rsidRPr="00926678">
        <w:rPr>
          <w:rFonts w:ascii="Times New Roman" w:hAnsi="Times New Roman" w:cs="Times New Roman"/>
          <w:sz w:val="24"/>
          <w:szCs w:val="24"/>
        </w:rPr>
        <w:t>, 47-64. DOI:10.1080/00221309.2013.853021</w:t>
      </w:r>
    </w:p>
    <w:p w14:paraId="60E293B1"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American Psychological Association Task Force on Violent Media. (2015). </w:t>
      </w:r>
      <w:r w:rsidRPr="00926678">
        <w:rPr>
          <w:rFonts w:ascii="Times New Roman" w:hAnsi="Times New Roman" w:cs="Times New Roman"/>
          <w:i/>
          <w:iCs/>
          <w:sz w:val="24"/>
          <w:szCs w:val="24"/>
        </w:rPr>
        <w:t xml:space="preserve">Technical report on the review of the violent video game literature. </w:t>
      </w:r>
      <w:r w:rsidRPr="00926678">
        <w:rPr>
          <w:rFonts w:ascii="Times New Roman" w:hAnsi="Times New Roman" w:cs="Times New Roman"/>
          <w:sz w:val="24"/>
          <w:szCs w:val="24"/>
        </w:rPr>
        <w:t>Retrieved from https://www.apa.org/news/press/releases/2015/08/technical-violent-games.pdf</w:t>
      </w:r>
    </w:p>
    <w:p w14:paraId="6F48C6FD" w14:textId="16318F3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Anderson, C. A., Shibuya, A., Ihori, N., Swing, E. L., Bushman, B. J., Sakamoto, A., …</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Saleem, M. (2010). Violent video game effects on aggression, empathy, and prosocial behavior in eastern and western countries: A meta-analytic review.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(2), 151-173. </w:t>
      </w:r>
      <w:r w:rsidR="00B00DC4">
        <w:rPr>
          <w:rFonts w:ascii="Times New Roman" w:hAnsi="Times New Roman" w:cs="Times New Roman"/>
          <w:sz w:val="24"/>
          <w:szCs w:val="24"/>
        </w:rPr>
        <w:t>DOI:</w:t>
      </w:r>
      <w:r w:rsidRPr="00926678">
        <w:rPr>
          <w:rFonts w:ascii="Times New Roman" w:hAnsi="Times New Roman" w:cs="Times New Roman"/>
          <w:sz w:val="24"/>
          <w:szCs w:val="24"/>
        </w:rPr>
        <w:t>10.1037/a0018251</w:t>
      </w:r>
    </w:p>
    <w:p w14:paraId="5606C202" w14:textId="7DD4DE8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Ballard, M. E., &amp; Wiest, J. R. (1996). Mortal Kombat: The effects of violent video game play on males’ hostility and cardiovascular responding.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 717-730. </w:t>
      </w:r>
      <w:r w:rsidR="00B00DC4">
        <w:rPr>
          <w:rFonts w:ascii="Times New Roman" w:hAnsi="Times New Roman" w:cs="Times New Roman"/>
          <w:sz w:val="24"/>
          <w:szCs w:val="24"/>
        </w:rPr>
        <w:t>DOI:</w:t>
      </w:r>
      <w:r w:rsidRPr="00926678">
        <w:rPr>
          <w:rFonts w:ascii="Times New Roman" w:hAnsi="Times New Roman" w:cs="Times New Roman"/>
          <w:sz w:val="24"/>
          <w:szCs w:val="24"/>
        </w:rPr>
        <w:t>10.1111/j.1559-1816.1996.tb02740.x</w:t>
      </w:r>
    </w:p>
    <w:p w14:paraId="5C4DA85B" w14:textId="7429F90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Bushman, B. J., Rothstein, H. R., &amp; Anderson, C. A. (2010). Much ado about something: Violent video game effects and a school of red herring: Reply to Ferguson and Kilburn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136 </w:t>
      </w:r>
      <w:r w:rsidRPr="00926678">
        <w:rPr>
          <w:rFonts w:ascii="Times New Roman" w:hAnsi="Times New Roman" w:cs="Times New Roman"/>
          <w:sz w:val="24"/>
          <w:szCs w:val="24"/>
        </w:rPr>
        <w:t xml:space="preserve">, 182-187. </w:t>
      </w:r>
      <w:r w:rsidR="00B00DC4">
        <w:rPr>
          <w:rFonts w:ascii="Times New Roman" w:hAnsi="Times New Roman" w:cs="Times New Roman"/>
          <w:sz w:val="24"/>
          <w:szCs w:val="24"/>
        </w:rPr>
        <w:t>DOI:</w:t>
      </w:r>
      <w:r w:rsidRPr="00926678">
        <w:rPr>
          <w:rFonts w:ascii="Times New Roman" w:hAnsi="Times New Roman" w:cs="Times New Roman"/>
          <w:sz w:val="24"/>
          <w:szCs w:val="24"/>
        </w:rPr>
        <w:t>10.1037/a0018718</w:t>
      </w:r>
    </w:p>
    <w:p w14:paraId="2A409EE6" w14:textId="075338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Carter, E. C., &amp; McCullough, M. E. (2014). Publication bias and the limited strength model of self-control: Has the evidence for ego depletion been overestimated? </w:t>
      </w:r>
      <w:r w:rsidRPr="00926678">
        <w:rPr>
          <w:rFonts w:ascii="Times New Roman" w:hAnsi="Times New Roman" w:cs="Times New Roman"/>
          <w:i/>
          <w:iCs/>
          <w:sz w:val="24"/>
          <w:szCs w:val="24"/>
        </w:rPr>
        <w:t>Frontiers in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10.3389/fpsyg.2014.00823</w:t>
      </w:r>
    </w:p>
    <w:p w14:paraId="0C1CB05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Council on Communications and Media. (2009). From the American Academy of Pediatrics: Policy statement – Media violence. </w:t>
      </w:r>
      <w:r w:rsidRPr="00926678">
        <w:rPr>
          <w:rFonts w:ascii="Times New Roman" w:hAnsi="Times New Roman" w:cs="Times New Roman"/>
          <w:i/>
          <w:iCs/>
          <w:sz w:val="24"/>
          <w:szCs w:val="24"/>
        </w:rPr>
        <w:t>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124 </w:t>
      </w:r>
      <w:r w:rsidRPr="00926678">
        <w:rPr>
          <w:rFonts w:ascii="Times New Roman" w:hAnsi="Times New Roman" w:cs="Times New Roman"/>
          <w:sz w:val="24"/>
          <w:szCs w:val="24"/>
        </w:rPr>
        <w:t>(5), 1495-1503.</w:t>
      </w:r>
    </w:p>
    <w:p w14:paraId="43A63B85" w14:textId="2C67045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Duval, S., &amp; Tweedie, R. (2000). Trim and fill: A simple funnel-plot-based method of testing and adjusting for publication bias in meta-analysis. </w:t>
      </w:r>
      <w:r w:rsidRPr="00926678">
        <w:rPr>
          <w:rFonts w:ascii="Times New Roman" w:hAnsi="Times New Roman" w:cs="Times New Roman"/>
          <w:i/>
          <w:iCs/>
          <w:sz w:val="24"/>
          <w:szCs w:val="24"/>
        </w:rPr>
        <w:t>Biometrics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56</w:t>
      </w:r>
      <w:r w:rsidRPr="00926678">
        <w:rPr>
          <w:rFonts w:ascii="Times New Roman" w:hAnsi="Times New Roman" w:cs="Times New Roman"/>
          <w:sz w:val="24"/>
          <w:szCs w:val="24"/>
        </w:rPr>
        <w:t>, 455-463.</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10.1111/j.0006-341X.2000.00455.x</w:t>
      </w:r>
    </w:p>
    <w:p w14:paraId="5B463A73" w14:textId="30BDD990"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Bruer, J., Van Looy, J., Kneer, J., &amp; Quandt, T. (2013). Comparing apples and oranges? Evidence for pace of action as a confound in research on digital games and aggression.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10.1037/ppm0000010</w:t>
      </w:r>
    </w:p>
    <w:p w14:paraId="303D4584" w14:textId="0182C24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Elson, M., Mohseni, M. R., Breuer, J., Scharkow, M., &amp; Quandt, T. (2014). Press CRTT to measure aggressive behavior: The unstandardized use of the competitive reaction time task in aggression research. </w:t>
      </w:r>
      <w:r w:rsidRPr="00926678">
        <w:rPr>
          <w:rFonts w:ascii="Times New Roman" w:hAnsi="Times New Roman" w:cs="Times New Roman"/>
          <w:i/>
          <w:iCs/>
          <w:sz w:val="24"/>
          <w:szCs w:val="24"/>
        </w:rPr>
        <w:t>Psychological Assessment</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26 </w:t>
      </w:r>
      <w:r w:rsidRPr="00926678">
        <w:rPr>
          <w:rFonts w:ascii="Times New Roman" w:hAnsi="Times New Roman" w:cs="Times New Roman"/>
          <w:sz w:val="24"/>
          <w:szCs w:val="24"/>
        </w:rPr>
        <w:t xml:space="preserve">(2), 419-432. </w:t>
      </w:r>
      <w:r w:rsidR="00B00DC4">
        <w:rPr>
          <w:rFonts w:ascii="Times New Roman" w:hAnsi="Times New Roman" w:cs="Times New Roman"/>
          <w:sz w:val="24"/>
          <w:szCs w:val="24"/>
        </w:rPr>
        <w:t>DOI:</w:t>
      </w:r>
      <w:r w:rsidRPr="00926678">
        <w:rPr>
          <w:rFonts w:ascii="Times New Roman" w:hAnsi="Times New Roman" w:cs="Times New Roman"/>
          <w:sz w:val="24"/>
          <w:szCs w:val="24"/>
        </w:rPr>
        <w:t>10.1037/a0035569</w:t>
      </w:r>
    </w:p>
    <w:p w14:paraId="39A09678" w14:textId="18780BF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Elson, M., &amp; Quandt, T. (2014). Digital games in laboratory experiments: Controlling a complex stimulus through modding. </w:t>
      </w:r>
      <w:r w:rsidRPr="00926678">
        <w:rPr>
          <w:rFonts w:ascii="Times New Roman" w:hAnsi="Times New Roman" w:cs="Times New Roman"/>
          <w:i/>
          <w:iCs/>
          <w:sz w:val="24"/>
          <w:szCs w:val="24"/>
        </w:rPr>
        <w:t>Psychology of Popular Media Culture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10.1037/ppm0000033</w:t>
      </w:r>
    </w:p>
    <w:p w14:paraId="60B9584D" w14:textId="0C4E423D"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Bartholow, B. D., &amp; Saults, J. S. (2011). Violent and nonviolent video games differentially affect physical aggression for individuals high vs. low in dispositional anger. </w:t>
      </w:r>
      <w:r w:rsidRPr="00926678">
        <w:rPr>
          <w:rFonts w:ascii="Times New Roman" w:hAnsi="Times New Roman" w:cs="Times New Roman"/>
          <w:i/>
          <w:iCs/>
          <w:sz w:val="24"/>
          <w:szCs w:val="24"/>
        </w:rPr>
        <w:t>Aggressive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37</w:t>
      </w:r>
      <w:r w:rsidRPr="00926678">
        <w:rPr>
          <w:rFonts w:ascii="Times New Roman" w:hAnsi="Times New Roman" w:cs="Times New Roman"/>
          <w:sz w:val="24"/>
          <w:szCs w:val="24"/>
        </w:rPr>
        <w:t xml:space="preserve">, 539-546. </w:t>
      </w:r>
      <w:r w:rsidR="00B00DC4">
        <w:rPr>
          <w:rFonts w:ascii="Times New Roman" w:hAnsi="Times New Roman" w:cs="Times New Roman"/>
          <w:sz w:val="24"/>
          <w:szCs w:val="24"/>
        </w:rPr>
        <w:t>DOI:1</w:t>
      </w:r>
      <w:r w:rsidRPr="00926678">
        <w:rPr>
          <w:rFonts w:ascii="Times New Roman" w:hAnsi="Times New Roman" w:cs="Times New Roman"/>
          <w:sz w:val="24"/>
          <w:szCs w:val="24"/>
        </w:rPr>
        <w:t>0.1002/ab.20411</w:t>
      </w:r>
    </w:p>
    <w:p w14:paraId="417D7297" w14:textId="6578B1C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Hilgard, J., &amp; Bartholow, B. D. (2015). Acute exposure to difficult (but not violent) video games dysregulates cognitive control. </w:t>
      </w:r>
      <w:r w:rsidRPr="00926678">
        <w:rPr>
          <w:rFonts w:ascii="Times New Roman" w:hAnsi="Times New Roman" w:cs="Times New Roman"/>
          <w:i/>
          <w:iCs/>
          <w:sz w:val="24"/>
          <w:szCs w:val="24"/>
        </w:rPr>
        <w:t>Computers in Human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45</w:t>
      </w:r>
      <w:r w:rsidRPr="00926678">
        <w:rPr>
          <w:rFonts w:ascii="Times New Roman" w:hAnsi="Times New Roman" w:cs="Times New Roman"/>
          <w:sz w:val="24"/>
          <w:szCs w:val="24"/>
        </w:rPr>
        <w:t xml:space="preserve">, 85-92.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10.1016/j.chb.2014.11.089</w:t>
      </w:r>
    </w:p>
    <w:p w14:paraId="04A1E4EC" w14:textId="625E54AC"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Engelhardt, C. R., Mazurek, M. O., Hilgard, J., Rouder, J. N., &amp; Bartholow, B. D. (2015). Effects of violent-video-game exposure on aggressive behavior, aggressive-thought accessibility, and aggressive affect among adults with and without autism spectrum disorder.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10.1177/0956797615583038</w:t>
      </w:r>
    </w:p>
    <w:p w14:paraId="51D7F1F2" w14:textId="0E66C8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Etchells, P. J., Gage, S. H., Rutherford, A. D., &amp; Munafo, M. R. (2016). Prospective investigation of video game use in children and subsequent conduct disorder and depression using data from the Avon Longitudinal Study of Parents and Children. </w:t>
      </w:r>
      <w:r w:rsidRPr="00926678">
        <w:rPr>
          <w:rFonts w:ascii="Times New Roman" w:hAnsi="Times New Roman" w:cs="Times New Roman"/>
          <w:i/>
          <w:iCs/>
          <w:sz w:val="24"/>
          <w:szCs w:val="24"/>
        </w:rPr>
        <w:t>PLoS One</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10.1371/journal.pone.0147732</w:t>
      </w:r>
    </w:p>
    <w:p w14:paraId="6469C44D" w14:textId="4C58995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(2007). Evidence for publication bias in video game violence effects literature: A meta-analytic review. </w:t>
      </w:r>
      <w:r w:rsidRPr="00926678">
        <w:rPr>
          <w:rFonts w:ascii="Times New Roman" w:hAnsi="Times New Roman" w:cs="Times New Roman"/>
          <w:i/>
          <w:iCs/>
          <w:sz w:val="24"/>
          <w:szCs w:val="24"/>
        </w:rPr>
        <w:t>Aggression and Violent Behavior</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12</w:t>
      </w:r>
      <w:r w:rsidRPr="00926678">
        <w:rPr>
          <w:rFonts w:ascii="Times New Roman" w:hAnsi="Times New Roman" w:cs="Times New Roman"/>
          <w:sz w:val="24"/>
          <w:szCs w:val="24"/>
        </w:rPr>
        <w:t>, 470-482.</w:t>
      </w:r>
      <w:r w:rsidR="001F2D1D"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10.1016/j.avb.2007.01.001</w:t>
      </w:r>
    </w:p>
    <w:p w14:paraId="489CB3AF" w14:textId="5EB34AE3"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(2009). The public health risks of media violence: A meta-analytic review. </w:t>
      </w:r>
      <w:r w:rsidRPr="00926678">
        <w:rPr>
          <w:rFonts w:ascii="Times New Roman" w:hAnsi="Times New Roman" w:cs="Times New Roman"/>
          <w:i/>
          <w:iCs/>
          <w:sz w:val="24"/>
          <w:szCs w:val="24"/>
        </w:rPr>
        <w:t>The Journal of Pediatrics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154 </w:t>
      </w:r>
      <w:r w:rsidRPr="00926678">
        <w:rPr>
          <w:rFonts w:ascii="Times New Roman" w:hAnsi="Times New Roman" w:cs="Times New Roman"/>
          <w:sz w:val="24"/>
          <w:szCs w:val="24"/>
        </w:rPr>
        <w:t xml:space="preserve">(5), 759-763. </w:t>
      </w:r>
      <w:r w:rsidR="00B00DC4">
        <w:rPr>
          <w:rFonts w:ascii="Times New Roman" w:hAnsi="Times New Roman" w:cs="Times New Roman"/>
          <w:sz w:val="24"/>
          <w:szCs w:val="24"/>
        </w:rPr>
        <w:t>DOI:</w:t>
      </w:r>
      <w:r w:rsidRPr="00926678">
        <w:rPr>
          <w:rFonts w:ascii="Times New Roman" w:hAnsi="Times New Roman" w:cs="Times New Roman"/>
          <w:sz w:val="24"/>
          <w:szCs w:val="24"/>
        </w:rPr>
        <w:t>10.1016/j.jpeds.2008.11.033</w:t>
      </w:r>
    </w:p>
    <w:p w14:paraId="3EA62820" w14:textId="7BBCB56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Ferguson, C. J., &amp; Kilburn, J. (2010). Much ado about nothing: The misestimation and overinterpretation of violent video game effects on eastern and western nations: Comment on Anderson et al. (2010). </w:t>
      </w:r>
      <w:r w:rsidRPr="00926678">
        <w:rPr>
          <w:rFonts w:ascii="Times New Roman" w:hAnsi="Times New Roman" w:cs="Times New Roman"/>
          <w:i/>
          <w:iCs/>
          <w:sz w:val="24"/>
          <w:szCs w:val="24"/>
        </w:rPr>
        <w:t>Psychological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174-178. </w:t>
      </w:r>
      <w:r w:rsidR="00B00DC4">
        <w:rPr>
          <w:rFonts w:ascii="Times New Roman" w:hAnsi="Times New Roman" w:cs="Times New Roman"/>
          <w:sz w:val="24"/>
          <w:szCs w:val="24"/>
        </w:rPr>
        <w:t>DOI:1</w:t>
      </w:r>
      <w:r w:rsidRPr="00926678">
        <w:rPr>
          <w:rFonts w:ascii="Times New Roman" w:hAnsi="Times New Roman" w:cs="Times New Roman"/>
          <w:sz w:val="24"/>
          <w:szCs w:val="24"/>
        </w:rPr>
        <w:t>0.1037/a0018566</w:t>
      </w:r>
    </w:p>
    <w:p w14:paraId="075E2E8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Gervais, W. M. (2015, June 25). </w:t>
      </w:r>
      <w:r w:rsidRPr="00926678">
        <w:rPr>
          <w:rFonts w:ascii="Times New Roman" w:hAnsi="Times New Roman" w:cs="Times New Roman"/>
          <w:i/>
          <w:iCs/>
          <w:sz w:val="24"/>
          <w:szCs w:val="24"/>
        </w:rPr>
        <w:t xml:space="preserve">Putting PET-PEESE to the test. </w:t>
      </w:r>
      <w:r w:rsidRPr="00926678">
        <w:rPr>
          <w:rFonts w:ascii="Times New Roman" w:hAnsi="Times New Roman" w:cs="Times New Roman"/>
          <w:sz w:val="24"/>
          <w:szCs w:val="24"/>
        </w:rPr>
        <w:t>Blog post. Retrieved from http://willgervais.com/blog/2015/6/25/putting-pet-peese-to-the-test-1</w:t>
      </w:r>
    </w:p>
    <w:p w14:paraId="432B3E18"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Graybill, D., Kirsch, J. R., &amp; Esselman, E. D. (1985). Effects of playing violent versus nonviolent video games on the aggressive ideation of aggressive and nonaggressive children. </w:t>
      </w:r>
      <w:r w:rsidRPr="00926678">
        <w:rPr>
          <w:rFonts w:ascii="Times New Roman" w:hAnsi="Times New Roman" w:cs="Times New Roman"/>
          <w:i/>
          <w:iCs/>
          <w:sz w:val="24"/>
          <w:szCs w:val="24"/>
        </w:rPr>
        <w:t>Child Study Journal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15</w:t>
      </w:r>
      <w:r w:rsidRPr="00926678">
        <w:rPr>
          <w:rFonts w:ascii="Times New Roman" w:hAnsi="Times New Roman" w:cs="Times New Roman"/>
          <w:sz w:val="24"/>
          <w:szCs w:val="24"/>
        </w:rPr>
        <w:t>, 199-205.</w:t>
      </w:r>
    </w:p>
    <w:p w14:paraId="6CF9E4C6" w14:textId="15810DB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Greitemeyer, T., &amp; Mügge, D. O. (2014). Video games do affect social outcomes: A meta-analytic review of the effects of violent and prosocial video game play. </w:t>
      </w:r>
      <w:r w:rsidRPr="00926678">
        <w:rPr>
          <w:rFonts w:ascii="Times New Roman" w:hAnsi="Times New Roman" w:cs="Times New Roman"/>
          <w:i/>
          <w:iCs/>
          <w:sz w:val="24"/>
          <w:szCs w:val="24"/>
        </w:rPr>
        <w:t>Personality and Social Psychology Bulletin</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40 </w:t>
      </w:r>
      <w:r w:rsidRPr="00926678">
        <w:rPr>
          <w:rFonts w:ascii="Times New Roman" w:hAnsi="Times New Roman" w:cs="Times New Roman"/>
          <w:sz w:val="24"/>
          <w:szCs w:val="24"/>
        </w:rPr>
        <w:t xml:space="preserve">(5), 578-589. </w:t>
      </w:r>
      <w:r w:rsidR="00B00DC4">
        <w:rPr>
          <w:rFonts w:ascii="Times New Roman" w:hAnsi="Times New Roman" w:cs="Times New Roman"/>
          <w:sz w:val="24"/>
          <w:szCs w:val="24"/>
        </w:rPr>
        <w:t>DOI:</w:t>
      </w:r>
      <w:r w:rsidRPr="00926678">
        <w:rPr>
          <w:rFonts w:ascii="Times New Roman" w:hAnsi="Times New Roman" w:cs="Times New Roman"/>
          <w:sz w:val="24"/>
          <w:szCs w:val="24"/>
        </w:rPr>
        <w:t>10.1177/0146167213520459</w:t>
      </w:r>
    </w:p>
    <w:p w14:paraId="49CA79C3" w14:textId="7DEA508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Guan, M., &amp; Vandekerckhove, J. (201</w:t>
      </w:r>
      <w:ins w:id="656" w:author="Joseph Hilgard" w:date="2016-06-16T16:57:00Z">
        <w:r w:rsidR="00DF494B">
          <w:rPr>
            <w:rFonts w:ascii="Times New Roman" w:hAnsi="Times New Roman" w:cs="Times New Roman"/>
            <w:sz w:val="24"/>
            <w:szCs w:val="24"/>
          </w:rPr>
          <w:t>6</w:t>
        </w:r>
      </w:ins>
      <w:del w:id="657" w:author="Joseph Hilgard" w:date="2016-06-16T16:57:00Z">
        <w:r w:rsidRPr="00926678" w:rsidDel="00DF494B">
          <w:rPr>
            <w:rFonts w:ascii="Times New Roman" w:hAnsi="Times New Roman" w:cs="Times New Roman"/>
            <w:sz w:val="24"/>
            <w:szCs w:val="24"/>
          </w:rPr>
          <w:delText>5</w:delText>
        </w:r>
      </w:del>
      <w:r w:rsidRPr="00926678">
        <w:rPr>
          <w:rFonts w:ascii="Times New Roman" w:hAnsi="Times New Roman" w:cs="Times New Roman"/>
          <w:sz w:val="24"/>
          <w:szCs w:val="24"/>
        </w:rPr>
        <w:t xml:space="preserve">). A Bayesian approach to mitigation of publication bias. </w:t>
      </w:r>
      <w:r w:rsidRPr="00926678">
        <w:rPr>
          <w:rFonts w:ascii="Times New Roman" w:hAnsi="Times New Roman" w:cs="Times New Roman"/>
          <w:i/>
          <w:iCs/>
          <w:sz w:val="24"/>
          <w:szCs w:val="24"/>
        </w:rPr>
        <w:t>Psychonomic Bulletin and Review</w:t>
      </w:r>
      <w:ins w:id="658" w:author="Joseph Hilgard" w:date="2016-06-16T16:57:00Z">
        <w:r w:rsidR="00DF494B">
          <w:rPr>
            <w:rFonts w:ascii="Times New Roman" w:hAnsi="Times New Roman" w:cs="Times New Roman"/>
            <w:iCs/>
            <w:sz w:val="24"/>
            <w:szCs w:val="24"/>
          </w:rPr>
          <w:t>, 23(1), 74-86</w:t>
        </w:r>
      </w:ins>
      <w:r w:rsidRPr="00926678">
        <w:rPr>
          <w:rFonts w:ascii="Times New Roman" w:hAnsi="Times New Roman" w:cs="Times New Roman"/>
          <w:sz w:val="24"/>
          <w:szCs w:val="24"/>
        </w:rPr>
        <w:t xml:space="preserve">. </w:t>
      </w:r>
      <w:ins w:id="659" w:author="Joseph Hilgard" w:date="2016-06-16T16:57:00Z">
        <w:r w:rsidR="00DF494B" w:rsidRPr="00DF494B">
          <w:rPr>
            <w:rFonts w:ascii="Times New Roman" w:hAnsi="Times New Roman" w:cs="Times New Roman"/>
            <w:sz w:val="24"/>
            <w:szCs w:val="24"/>
          </w:rPr>
          <w:t>DOI:10.3758/s13423-015-0868-6</w:t>
        </w:r>
      </w:ins>
      <w:del w:id="660" w:author="Joseph Hilgard" w:date="2016-06-16T16:57:00Z">
        <w:r w:rsidRPr="00926678" w:rsidDel="00DF494B">
          <w:rPr>
            <w:rFonts w:ascii="Times New Roman" w:hAnsi="Times New Roman" w:cs="Times New Roman"/>
            <w:sz w:val="24"/>
            <w:szCs w:val="24"/>
          </w:rPr>
          <w:delText>Retrieved from</w:delText>
        </w:r>
        <w:r w:rsidR="00114D9F" w:rsidRPr="00926678" w:rsidDel="00DF494B">
          <w:rPr>
            <w:rFonts w:ascii="Times New Roman" w:hAnsi="Times New Roman" w:cs="Times New Roman"/>
            <w:sz w:val="24"/>
            <w:szCs w:val="24"/>
          </w:rPr>
          <w:delText xml:space="preserve"> </w:delText>
        </w:r>
        <w:r w:rsidRPr="00926678" w:rsidDel="00DF494B">
          <w:rPr>
            <w:rFonts w:ascii="Times New Roman" w:hAnsi="Times New Roman" w:cs="Times New Roman"/>
            <w:sz w:val="24"/>
            <w:szCs w:val="24"/>
          </w:rPr>
          <w:delText>http://www.cidlab.com/prints/guan2015bayesian.pdf</w:delText>
        </w:r>
      </w:del>
    </w:p>
    <w:p w14:paraId="77AE152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Hagger, M. S., Chatzisarantis, N. L. D., Alberts, H., Anggono, C. O., Birt, A., Brand, R.,</w:t>
      </w:r>
      <w:r w:rsidR="00114D9F" w:rsidRPr="00926678">
        <w:rPr>
          <w:rFonts w:ascii="Times New Roman" w:hAnsi="Times New Roman" w:cs="Times New Roman"/>
          <w:sz w:val="24"/>
          <w:szCs w:val="24"/>
        </w:rPr>
        <w:t xml:space="preserve"> … </w:t>
      </w:r>
      <w:r w:rsidRPr="00926678">
        <w:rPr>
          <w:rFonts w:ascii="Times New Roman" w:hAnsi="Times New Roman" w:cs="Times New Roman"/>
          <w:sz w:val="24"/>
          <w:szCs w:val="24"/>
        </w:rPr>
        <w:t>Cannon, T. (in press). A multi-lab pre-registered r</w:t>
      </w:r>
      <w:r w:rsidR="00114D9F" w:rsidRPr="00926678">
        <w:rPr>
          <w:rFonts w:ascii="Times New Roman" w:hAnsi="Times New Roman" w:cs="Times New Roman"/>
          <w:sz w:val="24"/>
          <w:szCs w:val="24"/>
        </w:rPr>
        <w:t xml:space="preserve">eplication of the ego-depletion </w:t>
      </w:r>
      <w:r w:rsidRPr="00926678">
        <w:rPr>
          <w:rFonts w:ascii="Times New Roman" w:hAnsi="Times New Roman" w:cs="Times New Roman"/>
          <w:sz w:val="24"/>
          <w:szCs w:val="24"/>
        </w:rPr>
        <w:t xml:space="preserve">effect. </w:t>
      </w:r>
      <w:r w:rsidRPr="00926678">
        <w:rPr>
          <w:rFonts w:ascii="Times New Roman" w:hAnsi="Times New Roman" w:cs="Times New Roman"/>
          <w:i/>
          <w:iCs/>
          <w:sz w:val="24"/>
          <w:szCs w:val="24"/>
        </w:rPr>
        <w:t>Perspectives on Psychological Science</w:t>
      </w:r>
      <w:r w:rsidRPr="00926678">
        <w:rPr>
          <w:rFonts w:ascii="Times New Roman" w:hAnsi="Times New Roman" w:cs="Times New Roman"/>
          <w:sz w:val="24"/>
          <w:szCs w:val="24"/>
        </w:rPr>
        <w:t>.</w:t>
      </w:r>
    </w:p>
    <w:p w14:paraId="6C6ED89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Higgins, J. P. T., &amp; Green, S. (Eds.). (2011). </w:t>
      </w:r>
      <w:r w:rsidRPr="00926678">
        <w:rPr>
          <w:rFonts w:ascii="Times New Roman" w:hAnsi="Times New Roman" w:cs="Times New Roman"/>
          <w:i/>
          <w:iCs/>
          <w:sz w:val="24"/>
          <w:szCs w:val="24"/>
        </w:rPr>
        <w:t xml:space="preserve">Cochrane </w:t>
      </w:r>
      <w:r w:rsidR="00114D9F" w:rsidRPr="00926678">
        <w:rPr>
          <w:rFonts w:ascii="Times New Roman" w:hAnsi="Times New Roman" w:cs="Times New Roman"/>
          <w:i/>
          <w:iCs/>
          <w:sz w:val="24"/>
          <w:szCs w:val="24"/>
        </w:rPr>
        <w:t xml:space="preserve">handbook for systematic reviews </w:t>
      </w:r>
      <w:r w:rsidRPr="00926678">
        <w:rPr>
          <w:rFonts w:ascii="Times New Roman" w:hAnsi="Times New Roman" w:cs="Times New Roman"/>
          <w:i/>
          <w:iCs/>
          <w:sz w:val="24"/>
          <w:szCs w:val="24"/>
        </w:rPr>
        <w:t>of</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 xml:space="preserve">interventions </w:t>
      </w:r>
      <w:r w:rsidRPr="00926678">
        <w:rPr>
          <w:rFonts w:ascii="Times New Roman" w:hAnsi="Times New Roman" w:cs="Times New Roman"/>
          <w:sz w:val="24"/>
          <w:szCs w:val="24"/>
        </w:rPr>
        <w:t>(Vol. Version 5.1.0 [updated March 2011]). The Cochrane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Collaboration. Retrieved from www.cochrane-handbook.org</w:t>
      </w:r>
    </w:p>
    <w:p w14:paraId="73787EF5" w14:textId="5D01F96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Huesmann, L. R. (2010). Nailing the coffin shut on doubts that violent video games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stimulate aggression: Comment on Anderson et al. (2010). </w:t>
      </w:r>
      <w:r w:rsidRPr="00926678">
        <w:rPr>
          <w:rFonts w:ascii="Times New Roman" w:hAnsi="Times New Roman" w:cs="Times New Roman"/>
          <w:i/>
          <w:iCs/>
          <w:sz w:val="24"/>
          <w:szCs w:val="24"/>
        </w:rPr>
        <w:t>Psychological Bulletin</w:t>
      </w:r>
      <w:r w:rsidR="00114D9F"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136</w:t>
      </w:r>
      <w:r w:rsidRPr="00926678">
        <w:rPr>
          <w:rFonts w:ascii="Times New Roman" w:hAnsi="Times New Roman" w:cs="Times New Roman"/>
          <w:sz w:val="24"/>
          <w:szCs w:val="24"/>
        </w:rPr>
        <w:t xml:space="preserve">, 179-181. </w:t>
      </w:r>
      <w:r w:rsidR="00B00DC4">
        <w:rPr>
          <w:rFonts w:ascii="Times New Roman" w:hAnsi="Times New Roman" w:cs="Times New Roman"/>
          <w:sz w:val="24"/>
          <w:szCs w:val="24"/>
        </w:rPr>
        <w:t>DOI:</w:t>
      </w:r>
      <w:r w:rsidRPr="00926678">
        <w:rPr>
          <w:rFonts w:ascii="Times New Roman" w:hAnsi="Times New Roman" w:cs="Times New Roman"/>
          <w:sz w:val="24"/>
          <w:szCs w:val="24"/>
        </w:rPr>
        <w:t>10.1037/a0018567</w:t>
      </w:r>
    </w:p>
    <w:p w14:paraId="70AB764F" w14:textId="1AFE9DD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Ioannidis, J. P. A., &amp; Trikalinos, T. A. (2007). An ex</w:t>
      </w:r>
      <w:r w:rsidR="00114D9F" w:rsidRPr="00926678">
        <w:rPr>
          <w:rFonts w:ascii="Times New Roman" w:hAnsi="Times New Roman" w:cs="Times New Roman"/>
          <w:sz w:val="24"/>
          <w:szCs w:val="24"/>
        </w:rPr>
        <w:t xml:space="preserve">ploratory test for an excess of </w:t>
      </w:r>
      <w:r w:rsidRPr="00926678">
        <w:rPr>
          <w:rFonts w:ascii="Times New Roman" w:hAnsi="Times New Roman" w:cs="Times New Roman"/>
          <w:sz w:val="24"/>
          <w:szCs w:val="24"/>
        </w:rPr>
        <w:t xml:space="preserve">significant findings. </w:t>
      </w:r>
      <w:r w:rsidRPr="00926678">
        <w:rPr>
          <w:rFonts w:ascii="Times New Roman" w:hAnsi="Times New Roman" w:cs="Times New Roman"/>
          <w:i/>
          <w:iCs/>
          <w:sz w:val="24"/>
          <w:szCs w:val="24"/>
        </w:rPr>
        <w:t>Clinical Trials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w:t>
      </w:r>
      <w:r w:rsidRPr="00926678">
        <w:rPr>
          <w:rFonts w:ascii="Times New Roman" w:hAnsi="Times New Roman" w:cs="Times New Roman"/>
          <w:sz w:val="24"/>
          <w:szCs w:val="24"/>
        </w:rPr>
        <w:t>, 245-253.</w:t>
      </w:r>
      <w:r w:rsidR="00B00DC4">
        <w:rPr>
          <w:rFonts w:ascii="Times New Roman" w:hAnsi="Times New Roman" w:cs="Times New Roman"/>
          <w:sz w:val="24"/>
          <w:szCs w:val="24"/>
        </w:rPr>
        <w:t xml:space="preserve"> DOI:</w:t>
      </w:r>
      <w:r w:rsidR="00B00DC4" w:rsidRPr="00B00DC4">
        <w:rPr>
          <w:rFonts w:ascii="Times New Roman" w:hAnsi="Times New Roman" w:cs="Times New Roman"/>
          <w:sz w:val="24"/>
          <w:szCs w:val="24"/>
        </w:rPr>
        <w:t>10.1177/1740774507079441</w:t>
      </w:r>
    </w:p>
    <w:p w14:paraId="7CE6B7E5" w14:textId="43DD60B8"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Kneer, J., Elson, M., &amp; Knapp, F. (in press). Fight fire with rainbows: The effects of</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displayed violence, difficulty, and performance in digital games on affect, aggression,</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and physiological arousal. </w:t>
      </w:r>
      <w:r w:rsidRPr="00926678">
        <w:rPr>
          <w:rFonts w:ascii="Times New Roman" w:hAnsi="Times New Roman" w:cs="Times New Roman"/>
          <w:i/>
          <w:iCs/>
          <w:sz w:val="24"/>
          <w:szCs w:val="24"/>
        </w:rPr>
        <w:t>Computers in Human Behavior</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10.1016/j.chb.2015.07.034</w:t>
      </w:r>
    </w:p>
    <w:p w14:paraId="3A29CE7E" w14:textId="48A7B57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Lakens, D., Hilgard, J., &amp; Staaks, J. (</w:t>
      </w:r>
      <w:del w:id="661" w:author="Joe Hilgard" w:date="2016-06-27T15:49:00Z">
        <w:r w:rsidRPr="00926678" w:rsidDel="00761CD1">
          <w:rPr>
            <w:rFonts w:ascii="Times New Roman" w:hAnsi="Times New Roman" w:cs="Times New Roman"/>
            <w:sz w:val="24"/>
            <w:szCs w:val="24"/>
          </w:rPr>
          <w:delText>in press</w:delText>
        </w:r>
      </w:del>
      <w:ins w:id="662" w:author="Joe Hilgard" w:date="2016-06-27T15:49:00Z">
        <w:r w:rsidR="00761CD1">
          <w:rPr>
            <w:rFonts w:ascii="Times New Roman" w:hAnsi="Times New Roman" w:cs="Times New Roman"/>
            <w:sz w:val="24"/>
            <w:szCs w:val="24"/>
          </w:rPr>
          <w:t>2016</w:t>
        </w:r>
      </w:ins>
      <w:r w:rsidRPr="00926678">
        <w:rPr>
          <w:rFonts w:ascii="Times New Roman" w:hAnsi="Times New Roman" w:cs="Times New Roman"/>
          <w:sz w:val="24"/>
          <w:szCs w:val="24"/>
        </w:rPr>
        <w:t>). On the re</w:t>
      </w:r>
      <w:r w:rsidR="00114D9F" w:rsidRPr="00926678">
        <w:rPr>
          <w:rFonts w:ascii="Times New Roman" w:hAnsi="Times New Roman" w:cs="Times New Roman"/>
          <w:sz w:val="24"/>
          <w:szCs w:val="24"/>
        </w:rPr>
        <w:t xml:space="preserve">producibility of meta-analyses: </w:t>
      </w:r>
      <w:r w:rsidRPr="00926678">
        <w:rPr>
          <w:rFonts w:ascii="Times New Roman" w:hAnsi="Times New Roman" w:cs="Times New Roman"/>
          <w:sz w:val="24"/>
          <w:szCs w:val="24"/>
        </w:rPr>
        <w:t xml:space="preserve">Six practical recommendations. </w:t>
      </w:r>
      <w:r w:rsidRPr="00926678">
        <w:rPr>
          <w:rFonts w:ascii="Times New Roman" w:hAnsi="Times New Roman" w:cs="Times New Roman"/>
          <w:i/>
          <w:iCs/>
          <w:sz w:val="24"/>
          <w:szCs w:val="24"/>
        </w:rPr>
        <w:t>BioMed Central</w:t>
      </w:r>
      <w:r w:rsidRPr="00926678">
        <w:rPr>
          <w:rFonts w:ascii="Times New Roman" w:hAnsi="Times New Roman" w:cs="Times New Roman"/>
          <w:sz w:val="24"/>
          <w:szCs w:val="24"/>
        </w:rPr>
        <w:t>.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http://tinyurl.com/LakensHilgardStaaks</w:t>
      </w:r>
    </w:p>
    <w:p w14:paraId="70E38CD0" w14:textId="353D790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Lau, J., Ioannidis, J. P. A., Terrin, N., Schmid, C. H., &amp; Ol</w:t>
      </w:r>
      <w:r w:rsidR="00114D9F" w:rsidRPr="00926678">
        <w:rPr>
          <w:rFonts w:ascii="Times New Roman" w:hAnsi="Times New Roman" w:cs="Times New Roman"/>
          <w:sz w:val="24"/>
          <w:szCs w:val="24"/>
        </w:rPr>
        <w:t xml:space="preserve">kin, I. (2006). The case of the </w:t>
      </w:r>
      <w:r w:rsidRPr="00926678">
        <w:rPr>
          <w:rFonts w:ascii="Times New Roman" w:hAnsi="Times New Roman" w:cs="Times New Roman"/>
          <w:sz w:val="24"/>
          <w:szCs w:val="24"/>
        </w:rPr>
        <w:t xml:space="preserve">misleading funnel plot. </w:t>
      </w:r>
      <w:r w:rsidRPr="00926678">
        <w:rPr>
          <w:rFonts w:ascii="Times New Roman" w:hAnsi="Times New Roman" w:cs="Times New Roman"/>
          <w:i/>
          <w:iCs/>
          <w:sz w:val="24"/>
          <w:szCs w:val="24"/>
        </w:rPr>
        <w:t>BMJ</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333</w:t>
      </w:r>
      <w:r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0.1136/bmj.333.7568.597</w:t>
      </w:r>
    </w:p>
    <w:p w14:paraId="649E0DFB"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i/>
          <w:iCs/>
          <w:sz w:val="24"/>
          <w:szCs w:val="24"/>
        </w:rPr>
      </w:pPr>
      <w:r w:rsidRPr="00926678">
        <w:rPr>
          <w:rFonts w:ascii="Times New Roman" w:hAnsi="Times New Roman" w:cs="Times New Roman"/>
          <w:sz w:val="24"/>
          <w:szCs w:val="24"/>
        </w:rPr>
        <w:t>Matsuzaki, N., Watanabe, H., &amp; Satou, K. (2004). Educational psychology of the</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aggressiveness in the video game. </w:t>
      </w:r>
      <w:r w:rsidRPr="00926678">
        <w:rPr>
          <w:rFonts w:ascii="Times New Roman" w:hAnsi="Times New Roman" w:cs="Times New Roman"/>
          <w:i/>
          <w:iCs/>
          <w:sz w:val="24"/>
          <w:szCs w:val="24"/>
        </w:rPr>
        <w:t xml:space="preserve">Bulletin of </w:t>
      </w:r>
      <w:r w:rsidR="00114D9F" w:rsidRPr="00926678">
        <w:rPr>
          <w:rFonts w:ascii="Times New Roman" w:hAnsi="Times New Roman" w:cs="Times New Roman"/>
          <w:i/>
          <w:iCs/>
          <w:sz w:val="24"/>
          <w:szCs w:val="24"/>
        </w:rPr>
        <w:t xml:space="preserve">the Faculty of Education, Ehime </w:t>
      </w:r>
      <w:r w:rsidRPr="00926678">
        <w:rPr>
          <w:rFonts w:ascii="Times New Roman" w:hAnsi="Times New Roman" w:cs="Times New Roman"/>
          <w:i/>
          <w:iCs/>
          <w:sz w:val="24"/>
          <w:szCs w:val="24"/>
        </w:rPr>
        <w:t>University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51 </w:t>
      </w:r>
      <w:r w:rsidRPr="00926678">
        <w:rPr>
          <w:rFonts w:ascii="Times New Roman" w:hAnsi="Times New Roman" w:cs="Times New Roman"/>
          <w:sz w:val="24"/>
          <w:szCs w:val="24"/>
        </w:rPr>
        <w:t>(1), 45-52.</w:t>
      </w:r>
    </w:p>
    <w:p w14:paraId="1E8B514B" w14:textId="614A30E9"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 xml:space="preserve">Matzke, D., Nieuwenhuis, S., van Rijn, H., Slagter, H. A., van der </w:t>
      </w:r>
      <w:r w:rsidR="00114D9F" w:rsidRPr="00926678">
        <w:rPr>
          <w:rFonts w:ascii="Times New Roman" w:hAnsi="Times New Roman" w:cs="Times New Roman"/>
          <w:sz w:val="24"/>
          <w:szCs w:val="24"/>
        </w:rPr>
        <w:t xml:space="preserve">Molen, M. W., &amp; </w:t>
      </w:r>
      <w:r w:rsidRPr="00926678">
        <w:rPr>
          <w:rFonts w:ascii="Times New Roman" w:hAnsi="Times New Roman" w:cs="Times New Roman"/>
          <w:sz w:val="24"/>
          <w:szCs w:val="24"/>
        </w:rPr>
        <w:t xml:space="preserve">Wagenmakers, E.-J. (2015). The effect of horizontal </w:t>
      </w:r>
      <w:r w:rsidR="00114D9F" w:rsidRPr="00926678">
        <w:rPr>
          <w:rFonts w:ascii="Times New Roman" w:hAnsi="Times New Roman" w:cs="Times New Roman"/>
          <w:sz w:val="24"/>
          <w:szCs w:val="24"/>
        </w:rPr>
        <w:t xml:space="preserve">eye movements on free recall: A </w:t>
      </w:r>
      <w:r w:rsidRPr="00926678">
        <w:rPr>
          <w:rFonts w:ascii="Times New Roman" w:hAnsi="Times New Roman" w:cs="Times New Roman"/>
          <w:sz w:val="24"/>
          <w:szCs w:val="24"/>
        </w:rPr>
        <w:t xml:space="preserve">preregistered adversarial collaboration. </w:t>
      </w:r>
      <w:r w:rsidRPr="00926678">
        <w:rPr>
          <w:rFonts w:ascii="Times New Roman" w:hAnsi="Times New Roman" w:cs="Times New Roman"/>
          <w:i/>
          <w:iCs/>
          <w:sz w:val="24"/>
          <w:szCs w:val="24"/>
        </w:rPr>
        <w:t>Journal of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144 </w:t>
      </w:r>
      <w:r w:rsidR="00114D9F" w:rsidRPr="00926678">
        <w:rPr>
          <w:rFonts w:ascii="Times New Roman" w:hAnsi="Times New Roman" w:cs="Times New Roman"/>
          <w:sz w:val="24"/>
          <w:szCs w:val="24"/>
        </w:rPr>
        <w:t xml:space="preserve">(1), </w:t>
      </w:r>
      <w:r w:rsidRPr="00926678">
        <w:rPr>
          <w:rFonts w:ascii="Times New Roman" w:hAnsi="Times New Roman" w:cs="Times New Roman"/>
          <w:sz w:val="24"/>
          <w:szCs w:val="24"/>
        </w:rPr>
        <w:t xml:space="preserve">e1-e15. </w:t>
      </w:r>
      <w:r w:rsidR="00B00DC4">
        <w:rPr>
          <w:rFonts w:ascii="Times New Roman" w:hAnsi="Times New Roman" w:cs="Times New Roman"/>
          <w:sz w:val="24"/>
          <w:szCs w:val="24"/>
        </w:rPr>
        <w:t>DOI:</w:t>
      </w:r>
      <w:r w:rsidRPr="00926678">
        <w:rPr>
          <w:rFonts w:ascii="Times New Roman" w:hAnsi="Times New Roman" w:cs="Times New Roman"/>
          <w:sz w:val="24"/>
          <w:szCs w:val="24"/>
        </w:rPr>
        <w:t>10.1037/xge0000038</w:t>
      </w:r>
    </w:p>
    <w:p w14:paraId="61BA6E6E" w14:textId="31EA537F"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Moreno, S. G., Sutton, A. J., Ades, A. E., Stanley, T. D., </w:t>
      </w:r>
      <w:r w:rsidR="00114D9F" w:rsidRPr="00926678">
        <w:rPr>
          <w:rFonts w:ascii="Times New Roman" w:hAnsi="Times New Roman" w:cs="Times New Roman"/>
          <w:sz w:val="24"/>
          <w:szCs w:val="24"/>
        </w:rPr>
        <w:t xml:space="preserve">Abrams, K. R., Peters, J. L., &amp; </w:t>
      </w:r>
      <w:r w:rsidRPr="00926678">
        <w:rPr>
          <w:rFonts w:ascii="Times New Roman" w:hAnsi="Times New Roman" w:cs="Times New Roman"/>
          <w:sz w:val="24"/>
          <w:szCs w:val="24"/>
        </w:rPr>
        <w:t>Cooper, N. J. (2009). Assessment of regress</w:t>
      </w:r>
      <w:r w:rsidR="00114D9F" w:rsidRPr="00926678">
        <w:rPr>
          <w:rFonts w:ascii="Times New Roman" w:hAnsi="Times New Roman" w:cs="Times New Roman"/>
          <w:sz w:val="24"/>
          <w:szCs w:val="24"/>
        </w:rPr>
        <w:t xml:space="preserve">ion-based methods to adjust for </w:t>
      </w:r>
      <w:r w:rsidRPr="00926678">
        <w:rPr>
          <w:rFonts w:ascii="Times New Roman" w:hAnsi="Times New Roman" w:cs="Times New Roman"/>
          <w:sz w:val="24"/>
          <w:szCs w:val="24"/>
        </w:rPr>
        <w:t xml:space="preserve">publication bias through a comprehensive simulation study. </w:t>
      </w:r>
      <w:r w:rsidRPr="00926678">
        <w:rPr>
          <w:rFonts w:ascii="Times New Roman" w:hAnsi="Times New Roman" w:cs="Times New Roman"/>
          <w:i/>
          <w:iCs/>
          <w:sz w:val="24"/>
          <w:szCs w:val="24"/>
        </w:rPr>
        <w:t>BMC Medical Research</w:t>
      </w:r>
      <w:r w:rsidR="00114D9F"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Methodology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DOI:10.1186/1471-2288-9-2</w:t>
      </w:r>
    </w:p>
    <w:p w14:paraId="482B570A"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Morey, R. D. (2013). The consistency test does not - and cannot - deliver what is</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advertised: A comment on Francis (2013). </w:t>
      </w:r>
      <w:r w:rsidRPr="00926678">
        <w:rPr>
          <w:rFonts w:ascii="Times New Roman" w:hAnsi="Times New Roman" w:cs="Times New Roman"/>
          <w:i/>
          <w:iCs/>
          <w:sz w:val="24"/>
          <w:szCs w:val="24"/>
        </w:rPr>
        <w:t>Journal of Mathematical Psychology</w:t>
      </w:r>
      <w:r w:rsidRPr="00926678">
        <w:rPr>
          <w:rFonts w:ascii="Times New Roman" w:hAnsi="Times New Roman" w:cs="Times New Roman"/>
          <w:sz w:val="24"/>
          <w:szCs w:val="24"/>
        </w:rPr>
        <w:t>,</w:t>
      </w:r>
      <w:r w:rsidR="00114D9F"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57 </w:t>
      </w:r>
      <w:r w:rsidRPr="00926678">
        <w:rPr>
          <w:rFonts w:ascii="Times New Roman" w:hAnsi="Times New Roman" w:cs="Times New Roman"/>
          <w:sz w:val="24"/>
          <w:szCs w:val="24"/>
        </w:rPr>
        <w:t>(5), 180 - 183. Retrieved from</w:t>
      </w:r>
      <w:r w:rsidR="00114D9F"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http://www.sciencedirect.com/science/article/pii/S0022249613000291</w:t>
      </w:r>
    </w:p>
    <w:p w14:paraId="41B6F5BF" w14:textId="5C6F38F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O’Boyle, E. H., Jr., Banks, G. C., &amp; Gonzalez-Mule, E. (2</w:t>
      </w:r>
      <w:r w:rsidR="00114D9F" w:rsidRPr="00926678">
        <w:rPr>
          <w:rFonts w:ascii="Times New Roman" w:hAnsi="Times New Roman" w:cs="Times New Roman"/>
          <w:sz w:val="24"/>
          <w:szCs w:val="24"/>
        </w:rPr>
        <w:t xml:space="preserve">014). The chrysalis effect: How </w:t>
      </w:r>
      <w:r w:rsidRPr="00926678">
        <w:rPr>
          <w:rFonts w:ascii="Times New Roman" w:hAnsi="Times New Roman" w:cs="Times New Roman"/>
          <w:sz w:val="24"/>
          <w:szCs w:val="24"/>
        </w:rPr>
        <w:t xml:space="preserve">ugly intitial results metamorphosize into beautiful articles. </w:t>
      </w:r>
      <w:r w:rsidRPr="00926678">
        <w:rPr>
          <w:rFonts w:ascii="Times New Roman" w:hAnsi="Times New Roman" w:cs="Times New Roman"/>
          <w:i/>
          <w:iCs/>
          <w:sz w:val="24"/>
          <w:szCs w:val="24"/>
        </w:rPr>
        <w:t>Journal of Management</w:t>
      </w:r>
      <w:r w:rsidR="00114D9F" w:rsidRPr="00926678">
        <w:rPr>
          <w:rFonts w:ascii="Times New Roman" w:hAnsi="Times New Roman" w:cs="Times New Roman"/>
          <w:sz w:val="24"/>
          <w:szCs w:val="24"/>
        </w:rPr>
        <w:t xml:space="preserve">. </w:t>
      </w:r>
      <w:r w:rsidR="00B00DC4">
        <w:rPr>
          <w:rFonts w:ascii="Times New Roman" w:hAnsi="Times New Roman" w:cs="Times New Roman"/>
          <w:sz w:val="24"/>
          <w:szCs w:val="24"/>
        </w:rPr>
        <w:t>DOI:</w:t>
      </w:r>
      <w:r w:rsidRPr="00926678">
        <w:rPr>
          <w:rFonts w:ascii="Times New Roman" w:hAnsi="Times New Roman" w:cs="Times New Roman"/>
          <w:sz w:val="24"/>
          <w:szCs w:val="24"/>
        </w:rPr>
        <w:t>10.1177/0149206314527133</w:t>
      </w:r>
    </w:p>
    <w:p w14:paraId="22FE756F" w14:textId="4C7CC6FB"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Panee, C. D., &amp; Ballard, M. E. (2002). High versu</w:t>
      </w:r>
      <w:r w:rsidR="00114D9F" w:rsidRPr="00926678">
        <w:rPr>
          <w:rFonts w:ascii="Times New Roman" w:hAnsi="Times New Roman" w:cs="Times New Roman"/>
          <w:sz w:val="24"/>
          <w:szCs w:val="24"/>
        </w:rPr>
        <w:t xml:space="preserve">s low aggressive priming during </w:t>
      </w:r>
      <w:r w:rsidRPr="00926678">
        <w:rPr>
          <w:rFonts w:ascii="Times New Roman" w:hAnsi="Times New Roman" w:cs="Times New Roman"/>
          <w:sz w:val="24"/>
          <w:szCs w:val="24"/>
        </w:rPr>
        <w:t>video-</w:t>
      </w:r>
      <w:r w:rsidR="001F2D1D" w:rsidRPr="00926678">
        <w:rPr>
          <w:rFonts w:ascii="Times New Roman" w:hAnsi="Times New Roman" w:cs="Times New Roman"/>
          <w:sz w:val="24"/>
          <w:szCs w:val="24"/>
        </w:rPr>
        <w:t>g</w:t>
      </w:r>
      <w:r w:rsidRPr="00926678">
        <w:rPr>
          <w:rFonts w:ascii="Times New Roman" w:hAnsi="Times New Roman" w:cs="Times New Roman"/>
          <w:sz w:val="24"/>
          <w:szCs w:val="24"/>
        </w:rPr>
        <w:t>ame training: Effects on violent action during game play, hostility, heart rate,</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and blood </w:t>
      </w:r>
      <w:r w:rsidRPr="00926678">
        <w:rPr>
          <w:rFonts w:ascii="Times New Roman" w:hAnsi="Times New Roman" w:cs="Times New Roman"/>
          <w:sz w:val="24"/>
          <w:szCs w:val="24"/>
        </w:rPr>
        <w:t xml:space="preserve">pressure. </w:t>
      </w:r>
      <w:r w:rsidRPr="00926678">
        <w:rPr>
          <w:rFonts w:ascii="Times New Roman" w:hAnsi="Times New Roman" w:cs="Times New Roman"/>
          <w:i/>
          <w:iCs/>
          <w:sz w:val="24"/>
          <w:szCs w:val="24"/>
        </w:rPr>
        <w:t>Journal of Applied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32 </w:t>
      </w:r>
      <w:r w:rsidR="001F2D1D" w:rsidRPr="00926678">
        <w:rPr>
          <w:rFonts w:ascii="Times New Roman" w:hAnsi="Times New Roman" w:cs="Times New Roman"/>
          <w:sz w:val="24"/>
          <w:szCs w:val="24"/>
        </w:rPr>
        <w:t xml:space="preserve">(12), 2458-2474. </w:t>
      </w:r>
      <w:r w:rsidRPr="00926678">
        <w:rPr>
          <w:rFonts w:ascii="Times New Roman" w:hAnsi="Times New Roman" w:cs="Times New Roman"/>
          <w:sz w:val="24"/>
          <w:szCs w:val="24"/>
        </w:rPr>
        <w:t>DOI:10.1111/j.1559-1816.2002.tb02751.x</w:t>
      </w:r>
    </w:p>
    <w:p w14:paraId="16EBDD06" w14:textId="0C3680CE" w:rsidR="000A12B8" w:rsidRDefault="000A12B8" w:rsidP="001F2D1D">
      <w:pPr>
        <w:autoSpaceDE w:val="0"/>
        <w:autoSpaceDN w:val="0"/>
        <w:adjustRightInd w:val="0"/>
        <w:spacing w:afterLines="200" w:after="480" w:line="240" w:lineRule="auto"/>
        <w:ind w:hanging="720"/>
        <w:rPr>
          <w:ins w:id="663" w:author="Joe Hilgard" w:date="2016-06-27T15:49:00Z"/>
          <w:rFonts w:ascii="Times New Roman" w:hAnsi="Times New Roman" w:cs="Times New Roman"/>
          <w:sz w:val="24"/>
          <w:szCs w:val="24"/>
        </w:rPr>
      </w:pPr>
      <w:r w:rsidRPr="00926678">
        <w:rPr>
          <w:rFonts w:ascii="Times New Roman" w:hAnsi="Times New Roman" w:cs="Times New Roman"/>
          <w:sz w:val="24"/>
          <w:szCs w:val="24"/>
        </w:rPr>
        <w:t>Przybylski, A. K., Deci, E. L., Rigby, C. S., &amp; Ryan, R.</w:t>
      </w:r>
      <w:r w:rsidR="001F2D1D" w:rsidRPr="00926678">
        <w:rPr>
          <w:rFonts w:ascii="Times New Roman" w:hAnsi="Times New Roman" w:cs="Times New Roman"/>
          <w:sz w:val="24"/>
          <w:szCs w:val="24"/>
        </w:rPr>
        <w:t xml:space="preserve"> M. (2014). Competence-impeding e</w:t>
      </w:r>
      <w:r w:rsidRPr="00926678">
        <w:rPr>
          <w:rFonts w:ascii="Times New Roman" w:hAnsi="Times New Roman" w:cs="Times New Roman"/>
          <w:sz w:val="24"/>
          <w:szCs w:val="24"/>
        </w:rPr>
        <w:t xml:space="preserve">lectronic games and players’ aggressive feelings, thoughts, and behaviors.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Personality and Social Psychology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106 </w:t>
      </w:r>
      <w:r w:rsidR="00114D9F" w:rsidRPr="00926678">
        <w:rPr>
          <w:rFonts w:ascii="Times New Roman" w:hAnsi="Times New Roman" w:cs="Times New Roman"/>
          <w:sz w:val="24"/>
          <w:szCs w:val="24"/>
        </w:rPr>
        <w:t>(3), 441</w:t>
      </w:r>
      <w:r w:rsidR="001F2D1D" w:rsidRPr="00926678">
        <w:rPr>
          <w:rFonts w:ascii="Times New Roman" w:hAnsi="Times New Roman" w:cs="Times New Roman"/>
          <w:sz w:val="24"/>
          <w:szCs w:val="24"/>
        </w:rPr>
        <w:t xml:space="preserve">-457. Retrieved from </w:t>
      </w:r>
      <w:r w:rsidR="00B00DC4">
        <w:rPr>
          <w:rFonts w:ascii="Times New Roman" w:hAnsi="Times New Roman" w:cs="Times New Roman"/>
          <w:sz w:val="24"/>
          <w:szCs w:val="24"/>
        </w:rPr>
        <w:t>DOI:</w:t>
      </w:r>
      <w:r w:rsidRPr="00926678">
        <w:rPr>
          <w:rFonts w:ascii="Times New Roman" w:hAnsi="Times New Roman" w:cs="Times New Roman"/>
          <w:sz w:val="24"/>
          <w:szCs w:val="24"/>
        </w:rPr>
        <w:t>10.1037/a0034820</w:t>
      </w:r>
    </w:p>
    <w:p w14:paraId="21F81AC8" w14:textId="55CFD32A" w:rsidR="00761CD1" w:rsidRPr="00761CD1" w:rsidRDefault="00761CD1" w:rsidP="001F2D1D">
      <w:pPr>
        <w:autoSpaceDE w:val="0"/>
        <w:autoSpaceDN w:val="0"/>
        <w:adjustRightInd w:val="0"/>
        <w:spacing w:afterLines="200" w:after="480" w:line="240" w:lineRule="auto"/>
        <w:ind w:hanging="720"/>
        <w:rPr>
          <w:rFonts w:ascii="Times New Roman" w:hAnsi="Times New Roman" w:cs="Times New Roman"/>
          <w:sz w:val="24"/>
          <w:szCs w:val="24"/>
        </w:rPr>
      </w:pPr>
      <w:ins w:id="664" w:author="Joe Hilgard" w:date="2016-06-27T15:49:00Z">
        <w:r>
          <w:rPr>
            <w:rFonts w:ascii="Times New Roman" w:hAnsi="Times New Roman" w:cs="Times New Roman"/>
            <w:sz w:val="24"/>
            <w:szCs w:val="24"/>
          </w:rPr>
          <w:t xml:space="preserve">Riley, R. D., Lambert, P. C., &amp; Abo-Zaid, G. (2010). Meta-analysis of individual participant data: Rationale, conduct, and reporting. </w:t>
        </w:r>
      </w:ins>
      <w:ins w:id="665" w:author="Joe Hilgard" w:date="2016-06-27T15:50:00Z">
        <w:r>
          <w:rPr>
            <w:rFonts w:ascii="Times New Roman" w:hAnsi="Times New Roman" w:cs="Times New Roman"/>
            <w:i/>
            <w:sz w:val="24"/>
            <w:szCs w:val="24"/>
          </w:rPr>
          <w:t xml:space="preserve">BMJ, 340, </w:t>
        </w:r>
      </w:ins>
      <w:ins w:id="666" w:author="Joe Hilgard" w:date="2016-06-27T15:51:00Z">
        <w:r w:rsidRPr="00761CD1">
          <w:rPr>
            <w:rFonts w:ascii="Times New Roman" w:hAnsi="Times New Roman" w:cs="Times New Roman"/>
            <w:sz w:val="24"/>
            <w:szCs w:val="24"/>
            <w:rPrChange w:id="667" w:author="Joe Hilgard" w:date="2016-06-27T15:51:00Z">
              <w:rPr>
                <w:rFonts w:ascii="Times New Roman" w:hAnsi="Times New Roman" w:cs="Times New Roman"/>
                <w:i/>
                <w:sz w:val="24"/>
                <w:szCs w:val="24"/>
              </w:rPr>
            </w:rPrChange>
          </w:rPr>
          <w:t>doi: http://dx.doi.org/10.1136/bmj.c221</w:t>
        </w:r>
      </w:ins>
    </w:p>
    <w:p w14:paraId="718ADD68" w14:textId="3DB6267A"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Sigurdsson, J. F., Gudjonsson, G. H., Bragason, A. V., Krist</w:t>
      </w:r>
      <w:r w:rsidR="001F2D1D" w:rsidRPr="00926678">
        <w:rPr>
          <w:rFonts w:ascii="Times New Roman" w:hAnsi="Times New Roman" w:cs="Times New Roman"/>
          <w:sz w:val="24"/>
          <w:szCs w:val="24"/>
        </w:rPr>
        <w:t xml:space="preserve">jansdottir, E., &amp; Sigfusdottir, </w:t>
      </w:r>
      <w:r w:rsidRPr="00926678">
        <w:rPr>
          <w:rFonts w:ascii="Times New Roman" w:hAnsi="Times New Roman" w:cs="Times New Roman"/>
          <w:sz w:val="24"/>
          <w:szCs w:val="24"/>
        </w:rPr>
        <w:t>I. D. (2006). The role of violent cognition in the relationship between personality and</w:t>
      </w:r>
      <w:r w:rsidR="00114D9F" w:rsidRPr="00926678">
        <w:rPr>
          <w:rFonts w:ascii="Times New Roman" w:hAnsi="Times New Roman" w:cs="Times New Roman"/>
          <w:sz w:val="24"/>
          <w:szCs w:val="24"/>
        </w:rPr>
        <w:t xml:space="preserve"> </w:t>
      </w:r>
      <w:r w:rsidR="001F2D1D" w:rsidRPr="00926678">
        <w:rPr>
          <w:rFonts w:ascii="Times New Roman" w:hAnsi="Times New Roman" w:cs="Times New Roman"/>
          <w:sz w:val="24"/>
          <w:szCs w:val="24"/>
        </w:rPr>
        <w:t xml:space="preserve">the </w:t>
      </w:r>
      <w:r w:rsidRPr="00926678">
        <w:rPr>
          <w:rFonts w:ascii="Times New Roman" w:hAnsi="Times New Roman" w:cs="Times New Roman"/>
          <w:sz w:val="24"/>
          <w:szCs w:val="24"/>
        </w:rPr>
        <w:t xml:space="preserve">involvement in violent films and computer games. </w:t>
      </w:r>
      <w:r w:rsidRPr="00926678">
        <w:rPr>
          <w:rFonts w:ascii="Times New Roman" w:hAnsi="Times New Roman" w:cs="Times New Roman"/>
          <w:i/>
          <w:iCs/>
          <w:sz w:val="24"/>
          <w:szCs w:val="24"/>
        </w:rPr>
        <w:t>Personality and Individual</w:t>
      </w:r>
      <w:r w:rsidR="001F2D1D" w:rsidRPr="00926678">
        <w:rPr>
          <w:rFonts w:ascii="Times New Roman" w:hAnsi="Times New Roman" w:cs="Times New Roman"/>
          <w:i/>
          <w:iCs/>
          <w:sz w:val="24"/>
          <w:szCs w:val="24"/>
        </w:rPr>
        <w:t xml:space="preserve"> </w:t>
      </w:r>
      <w:r w:rsidRPr="00926678">
        <w:rPr>
          <w:rFonts w:ascii="Times New Roman" w:hAnsi="Times New Roman" w:cs="Times New Roman"/>
          <w:i/>
          <w:iCs/>
          <w:sz w:val="24"/>
          <w:szCs w:val="24"/>
        </w:rPr>
        <w:t>Differences</w:t>
      </w:r>
      <w:r w:rsidRPr="00926678">
        <w:rPr>
          <w:rFonts w:ascii="Times New Roman" w:hAnsi="Times New Roman" w:cs="Times New Roman"/>
          <w:sz w:val="24"/>
          <w:szCs w:val="24"/>
        </w:rPr>
        <w:t xml:space="preserve">, </w:t>
      </w:r>
      <w:r w:rsidR="00114D9F"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381-392. </w:t>
      </w:r>
      <w:r w:rsidR="00B00DC4">
        <w:rPr>
          <w:rFonts w:ascii="Times New Roman" w:hAnsi="Times New Roman" w:cs="Times New Roman"/>
          <w:sz w:val="24"/>
          <w:szCs w:val="24"/>
        </w:rPr>
        <w:t>DOI:</w:t>
      </w:r>
      <w:r w:rsidRPr="00926678">
        <w:rPr>
          <w:rFonts w:ascii="Times New Roman" w:hAnsi="Times New Roman" w:cs="Times New Roman"/>
          <w:sz w:val="24"/>
          <w:szCs w:val="24"/>
        </w:rPr>
        <w:t>10.1016/j.paid.2006.02.006</w:t>
      </w:r>
    </w:p>
    <w:p w14:paraId="775CE1C1" w14:textId="5BC1836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(2014a). P-curve: A key to the file-drawer.</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Experimental Psychology: General</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143 </w:t>
      </w:r>
      <w:r w:rsidR="001F2D1D" w:rsidRPr="00926678">
        <w:rPr>
          <w:rFonts w:ascii="Times New Roman" w:hAnsi="Times New Roman" w:cs="Times New Roman"/>
          <w:sz w:val="24"/>
          <w:szCs w:val="24"/>
        </w:rPr>
        <w:t xml:space="preserve">, 534-547. </w:t>
      </w:r>
      <w:r w:rsidR="00B00DC4">
        <w:rPr>
          <w:rFonts w:ascii="Times New Roman" w:hAnsi="Times New Roman" w:cs="Times New Roman"/>
          <w:sz w:val="24"/>
          <w:szCs w:val="24"/>
        </w:rPr>
        <w:t>DOI:</w:t>
      </w:r>
      <w:r w:rsidRPr="00926678">
        <w:rPr>
          <w:rFonts w:ascii="Times New Roman" w:hAnsi="Times New Roman" w:cs="Times New Roman"/>
          <w:sz w:val="24"/>
          <w:szCs w:val="24"/>
        </w:rPr>
        <w:t>10.1037/a0033242</w:t>
      </w:r>
    </w:p>
    <w:p w14:paraId="414D966F" w14:textId="16E1F3B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Simonsohn, U., Nelson, L. D., &amp; Simmons, J. P. (2</w:t>
      </w:r>
      <w:r w:rsidR="001F2D1D" w:rsidRPr="00926678">
        <w:rPr>
          <w:rFonts w:ascii="Times New Roman" w:hAnsi="Times New Roman" w:cs="Times New Roman"/>
          <w:sz w:val="24"/>
          <w:szCs w:val="24"/>
        </w:rPr>
        <w:t xml:space="preserve">014b). P-curve and effect size: </w:t>
      </w:r>
      <w:r w:rsidRPr="00926678">
        <w:rPr>
          <w:rFonts w:ascii="Times New Roman" w:hAnsi="Times New Roman" w:cs="Times New Roman"/>
          <w:sz w:val="24"/>
          <w:szCs w:val="24"/>
        </w:rPr>
        <w:t xml:space="preserve">Correcting for publication bias using only significant results. </w:t>
      </w:r>
      <w:r w:rsidRPr="00926678">
        <w:rPr>
          <w:rFonts w:ascii="Times New Roman" w:hAnsi="Times New Roman" w:cs="Times New Roman"/>
          <w:i/>
          <w:iCs/>
          <w:sz w:val="24"/>
          <w:szCs w:val="24"/>
        </w:rPr>
        <w:t>Perspectives on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Psychological Science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9</w:t>
      </w:r>
      <w:r w:rsidRPr="00926678">
        <w:rPr>
          <w:rFonts w:ascii="Times New Roman" w:hAnsi="Times New Roman" w:cs="Times New Roman"/>
          <w:sz w:val="24"/>
          <w:szCs w:val="24"/>
        </w:rPr>
        <w:t xml:space="preserve">, 666-681. </w:t>
      </w:r>
      <w:r w:rsidR="00B00DC4">
        <w:rPr>
          <w:rFonts w:ascii="Times New Roman" w:hAnsi="Times New Roman" w:cs="Times New Roman"/>
          <w:sz w:val="24"/>
          <w:szCs w:val="24"/>
        </w:rPr>
        <w:t>DOI:</w:t>
      </w:r>
      <w:r w:rsidRPr="00926678">
        <w:rPr>
          <w:rFonts w:ascii="Times New Roman" w:hAnsi="Times New Roman" w:cs="Times New Roman"/>
          <w:sz w:val="24"/>
          <w:szCs w:val="24"/>
        </w:rPr>
        <w:t>10.1177/1745691614553988</w:t>
      </w:r>
    </w:p>
    <w:p w14:paraId="5890FAC3" w14:textId="25A9ECA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lastRenderedPageBreak/>
        <w:t>Stanley, T. D., &amp; Doucouliagos, H. (2014). Meta-regr</w:t>
      </w:r>
      <w:r w:rsidR="001F2D1D" w:rsidRPr="00926678">
        <w:rPr>
          <w:rFonts w:ascii="Times New Roman" w:hAnsi="Times New Roman" w:cs="Times New Roman"/>
          <w:sz w:val="24"/>
          <w:szCs w:val="24"/>
        </w:rPr>
        <w:t xml:space="preserve">ession approximations to reduce </w:t>
      </w:r>
      <w:r w:rsidRPr="00926678">
        <w:rPr>
          <w:rFonts w:ascii="Times New Roman" w:hAnsi="Times New Roman" w:cs="Times New Roman"/>
          <w:sz w:val="24"/>
          <w:szCs w:val="24"/>
        </w:rPr>
        <w:t xml:space="preserve">publication selection bias. </w:t>
      </w:r>
      <w:r w:rsidRPr="00926678">
        <w:rPr>
          <w:rFonts w:ascii="Times New Roman" w:hAnsi="Times New Roman" w:cs="Times New Roman"/>
          <w:i/>
          <w:iCs/>
          <w:sz w:val="24"/>
          <w:szCs w:val="24"/>
        </w:rPr>
        <w:t>Research Synthesis Methods</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 </w:t>
      </w:r>
      <w:r w:rsidR="001F2D1D" w:rsidRPr="00926678">
        <w:rPr>
          <w:rFonts w:ascii="Times New Roman" w:hAnsi="Times New Roman" w:cs="Times New Roman"/>
          <w:sz w:val="24"/>
          <w:szCs w:val="24"/>
        </w:rPr>
        <w:t xml:space="preserve">(1), 60-78. </w:t>
      </w:r>
      <w:r w:rsidRPr="00926678">
        <w:rPr>
          <w:rFonts w:ascii="Times New Roman" w:hAnsi="Times New Roman" w:cs="Times New Roman"/>
          <w:sz w:val="24"/>
          <w:szCs w:val="24"/>
        </w:rPr>
        <w:t>DOI:10.1002/jrsm.1095</w:t>
      </w:r>
    </w:p>
    <w:p w14:paraId="4CF0EDE5"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Sterne, J. A. C., &amp; Egger, M. (2005). Regression me</w:t>
      </w:r>
      <w:r w:rsidR="001F2D1D" w:rsidRPr="00926678">
        <w:rPr>
          <w:rFonts w:ascii="Times New Roman" w:hAnsi="Times New Roman" w:cs="Times New Roman"/>
          <w:sz w:val="24"/>
          <w:szCs w:val="24"/>
        </w:rPr>
        <w:t xml:space="preserve">thods to detect publication and </w:t>
      </w:r>
      <w:r w:rsidRPr="00926678">
        <w:rPr>
          <w:rFonts w:ascii="Times New Roman" w:hAnsi="Times New Roman" w:cs="Times New Roman"/>
          <w:sz w:val="24"/>
          <w:szCs w:val="24"/>
        </w:rPr>
        <w:t>other</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bias in meta-analysis. In H. R. Rothstein, A. J. Sutton, &amp; M. Borenstein (Eds.),</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(p. 99-110). John Wiley and Sons, Ltd.</w:t>
      </w:r>
    </w:p>
    <w:p w14:paraId="51E348FA" w14:textId="02E80FF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Sterne, J. A. C., Gavaghan, D., &amp; Egger, M. (2000). </w:t>
      </w:r>
      <w:r w:rsidR="001F2D1D" w:rsidRPr="00926678">
        <w:rPr>
          <w:rFonts w:ascii="Times New Roman" w:hAnsi="Times New Roman" w:cs="Times New Roman"/>
          <w:sz w:val="24"/>
          <w:szCs w:val="24"/>
        </w:rPr>
        <w:t xml:space="preserve">Publication and related bias in </w:t>
      </w:r>
      <w:r w:rsidRPr="00926678">
        <w:rPr>
          <w:rFonts w:ascii="Times New Roman" w:hAnsi="Times New Roman" w:cs="Times New Roman"/>
          <w:sz w:val="24"/>
          <w:szCs w:val="24"/>
        </w:rPr>
        <w:t xml:space="preserve">meta-analysis: Power of statistical tests and prevalence in the literature.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Clinical Epidemiology</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53 </w:t>
      </w:r>
      <w:r w:rsidR="001F2D1D" w:rsidRPr="00926678">
        <w:rPr>
          <w:rFonts w:ascii="Times New Roman" w:hAnsi="Times New Roman" w:cs="Times New Roman"/>
          <w:sz w:val="24"/>
          <w:szCs w:val="24"/>
        </w:rPr>
        <w:t xml:space="preserve">(11), 1119-1129. </w:t>
      </w:r>
      <w:r w:rsidR="00B00DC4">
        <w:rPr>
          <w:rFonts w:ascii="Times New Roman" w:hAnsi="Times New Roman" w:cs="Times New Roman"/>
          <w:sz w:val="24"/>
          <w:szCs w:val="24"/>
        </w:rPr>
        <w:t>DOI</w:t>
      </w:r>
      <w:r w:rsidRPr="00926678">
        <w:rPr>
          <w:rFonts w:ascii="Times New Roman" w:hAnsi="Times New Roman" w:cs="Times New Roman"/>
          <w:sz w:val="24"/>
          <w:szCs w:val="24"/>
        </w:rPr>
        <w:t>:10.1016/S0895-4356(00)00242-0</w:t>
      </w:r>
    </w:p>
    <w:p w14:paraId="1773700C" w14:textId="1BB86B84"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 xml:space="preserve">Tear, M. J., &amp; Nielsen, M. (2014, December). Video </w:t>
      </w:r>
      <w:r w:rsidR="001F2D1D" w:rsidRPr="00926678">
        <w:rPr>
          <w:rFonts w:ascii="Times New Roman" w:hAnsi="Times New Roman" w:cs="Times New Roman"/>
          <w:sz w:val="24"/>
          <w:szCs w:val="24"/>
        </w:rPr>
        <w:t xml:space="preserve">games and prosocial behavior: A </w:t>
      </w:r>
      <w:r w:rsidRPr="00926678">
        <w:rPr>
          <w:rFonts w:ascii="Times New Roman" w:hAnsi="Times New Roman" w:cs="Times New Roman"/>
          <w:sz w:val="24"/>
          <w:szCs w:val="24"/>
        </w:rPr>
        <w:t xml:space="preserve">study of the effects of non-violent, violent and ultra-violent gameplay. </w:t>
      </w:r>
      <w:r w:rsidRPr="00926678">
        <w:rPr>
          <w:rFonts w:ascii="Times New Roman" w:hAnsi="Times New Roman" w:cs="Times New Roman"/>
          <w:i/>
          <w:iCs/>
          <w:sz w:val="24"/>
          <w:szCs w:val="24"/>
        </w:rPr>
        <w:t>Computers in</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Human Behavior</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41</w:t>
      </w:r>
      <w:r w:rsidRPr="00926678">
        <w:rPr>
          <w:rFonts w:ascii="Times New Roman" w:hAnsi="Times New Roman" w:cs="Times New Roman"/>
          <w:sz w:val="24"/>
          <w:szCs w:val="24"/>
        </w:rPr>
        <w:t xml:space="preserve">, 8-13. </w:t>
      </w:r>
      <w:r w:rsidR="00B00DC4">
        <w:rPr>
          <w:rFonts w:ascii="Times New Roman" w:hAnsi="Times New Roman" w:cs="Times New Roman"/>
          <w:sz w:val="24"/>
          <w:szCs w:val="24"/>
        </w:rPr>
        <w:t>DOI:</w:t>
      </w:r>
      <w:r w:rsidRPr="00926678">
        <w:rPr>
          <w:rFonts w:ascii="Times New Roman" w:hAnsi="Times New Roman" w:cs="Times New Roman"/>
          <w:sz w:val="24"/>
          <w:szCs w:val="24"/>
        </w:rPr>
        <w:t>10.1016/j.chb.2014.09.002</w:t>
      </w:r>
    </w:p>
    <w:p w14:paraId="429E2BF0" w14:textId="0D016E11"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Terrin, N., Schmid, C. H., Lau, J., &amp; Olkin, I. (2003). Adjust</w:t>
      </w:r>
      <w:r w:rsidR="001F2D1D" w:rsidRPr="00926678">
        <w:rPr>
          <w:rFonts w:ascii="Times New Roman" w:hAnsi="Times New Roman" w:cs="Times New Roman"/>
          <w:sz w:val="24"/>
          <w:szCs w:val="24"/>
        </w:rPr>
        <w:t xml:space="preserve">ing for publication bias in the </w:t>
      </w:r>
      <w:r w:rsidRPr="00926678">
        <w:rPr>
          <w:rFonts w:ascii="Times New Roman" w:hAnsi="Times New Roman" w:cs="Times New Roman"/>
          <w:sz w:val="24"/>
          <w:szCs w:val="24"/>
        </w:rPr>
        <w:t xml:space="preserve">presence of heterogeneity. </w:t>
      </w:r>
      <w:r w:rsidRPr="00926678">
        <w:rPr>
          <w:rFonts w:ascii="Times New Roman" w:hAnsi="Times New Roman" w:cs="Times New Roman"/>
          <w:i/>
          <w:iCs/>
          <w:sz w:val="24"/>
          <w:szCs w:val="24"/>
        </w:rPr>
        <w:t>Statistics in Medicine</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22</w:t>
      </w:r>
      <w:r w:rsidR="001F2D1D" w:rsidRPr="00926678">
        <w:rPr>
          <w:rFonts w:ascii="Times New Roman" w:hAnsi="Times New Roman" w:cs="Times New Roman"/>
          <w:sz w:val="24"/>
          <w:szCs w:val="24"/>
        </w:rPr>
        <w:t xml:space="preserve">, 2113-2126. </w:t>
      </w:r>
      <w:r w:rsidRPr="00926678">
        <w:rPr>
          <w:rFonts w:ascii="Times New Roman" w:hAnsi="Times New Roman" w:cs="Times New Roman"/>
          <w:sz w:val="24"/>
          <w:szCs w:val="24"/>
        </w:rPr>
        <w:t>DOI:10.1002/sim.1461</w:t>
      </w:r>
    </w:p>
    <w:p w14:paraId="49087D24" w14:textId="77777777"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Urashima, M., &amp; Suzuki, K. (2003). Konpyuuta gemu</w:t>
      </w:r>
      <w:r w:rsidR="001F2D1D" w:rsidRPr="00926678">
        <w:rPr>
          <w:rFonts w:ascii="Times New Roman" w:hAnsi="Times New Roman" w:cs="Times New Roman"/>
          <w:sz w:val="24"/>
          <w:szCs w:val="24"/>
        </w:rPr>
        <w:t xml:space="preserve"> ga kodomo no koudou ni oyobosu </w:t>
      </w:r>
      <w:r w:rsidRPr="00926678">
        <w:rPr>
          <w:rFonts w:ascii="Times New Roman" w:hAnsi="Times New Roman" w:cs="Times New Roman"/>
          <w:sz w:val="24"/>
          <w:szCs w:val="24"/>
        </w:rPr>
        <w:t xml:space="preserve">eikyo [the effects of playing with computer games on children’s behavior]. </w:t>
      </w:r>
      <w:r w:rsidRPr="00926678">
        <w:rPr>
          <w:rFonts w:ascii="Times New Roman" w:hAnsi="Times New Roman" w:cs="Times New Roman"/>
          <w:i/>
          <w:iCs/>
          <w:sz w:val="24"/>
          <w:szCs w:val="24"/>
        </w:rPr>
        <w:t>Journal of</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Child Health</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50</w:t>
      </w:r>
      <w:r w:rsidRPr="00926678">
        <w:rPr>
          <w:rFonts w:ascii="Times New Roman" w:hAnsi="Times New Roman" w:cs="Times New Roman"/>
          <w:sz w:val="24"/>
          <w:szCs w:val="24"/>
        </w:rPr>
        <w:t>, 50-56.</w:t>
      </w:r>
    </w:p>
    <w:p w14:paraId="65B59795" w14:textId="0AE834C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van Assen, M. A. L. M., van Aert, R. C. M., &amp; Wicher</w:t>
      </w:r>
      <w:r w:rsidR="001F2D1D" w:rsidRPr="00926678">
        <w:rPr>
          <w:rFonts w:ascii="Times New Roman" w:hAnsi="Times New Roman" w:cs="Times New Roman"/>
          <w:sz w:val="24"/>
          <w:szCs w:val="24"/>
        </w:rPr>
        <w:t xml:space="preserve">ts, J. M. (2015). Meta-analysis </w:t>
      </w:r>
      <w:r w:rsidRPr="00926678">
        <w:rPr>
          <w:rFonts w:ascii="Times New Roman" w:hAnsi="Times New Roman" w:cs="Times New Roman"/>
          <w:sz w:val="24"/>
          <w:szCs w:val="24"/>
        </w:rPr>
        <w:t>using</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 xml:space="preserve">effect size distributions of only statistically significant studies. </w:t>
      </w:r>
      <w:r w:rsidRPr="00926678">
        <w:rPr>
          <w:rFonts w:ascii="Times New Roman" w:hAnsi="Times New Roman" w:cs="Times New Roman"/>
          <w:i/>
          <w:iCs/>
          <w:sz w:val="24"/>
          <w:szCs w:val="24"/>
        </w:rPr>
        <w:t>Psychological Methods</w:t>
      </w:r>
      <w:r w:rsidRPr="00926678">
        <w:rPr>
          <w:rFonts w:ascii="Times New Roman" w:hAnsi="Times New Roman" w:cs="Times New Roman"/>
          <w:sz w:val="24"/>
          <w:szCs w:val="24"/>
        </w:rPr>
        <w:t>,</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20</w:t>
      </w:r>
      <w:r w:rsidRPr="00926678">
        <w:rPr>
          <w:rFonts w:ascii="Times New Roman" w:hAnsi="Times New Roman" w:cs="Times New Roman"/>
          <w:sz w:val="24"/>
          <w:szCs w:val="24"/>
        </w:rPr>
        <w:t xml:space="preserve">, 293-309. </w:t>
      </w:r>
      <w:r w:rsidR="00B00DC4">
        <w:rPr>
          <w:rFonts w:ascii="Times New Roman" w:hAnsi="Times New Roman" w:cs="Times New Roman"/>
          <w:sz w:val="24"/>
          <w:szCs w:val="24"/>
        </w:rPr>
        <w:t>DOI:</w:t>
      </w:r>
      <w:r w:rsidRPr="00926678">
        <w:rPr>
          <w:rFonts w:ascii="Times New Roman" w:hAnsi="Times New Roman" w:cs="Times New Roman"/>
          <w:sz w:val="24"/>
          <w:szCs w:val="24"/>
        </w:rPr>
        <w:t>10.1037/met0000025</w:t>
      </w:r>
    </w:p>
    <w:p w14:paraId="0285103D" w14:textId="40B554B2"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w:t>
      </w:r>
      <w:del w:id="668" w:author="Joseph Hilgard" w:date="2016-06-16T12:23:00Z">
        <w:r w:rsidRPr="00926678" w:rsidDel="00874993">
          <w:rPr>
            <w:rFonts w:ascii="Times New Roman" w:hAnsi="Times New Roman" w:cs="Times New Roman"/>
            <w:sz w:val="24"/>
            <w:szCs w:val="24"/>
          </w:rPr>
          <w:delText>e</w:delText>
        </w:r>
      </w:del>
      <w:r w:rsidRPr="00926678">
        <w:rPr>
          <w:rFonts w:ascii="Times New Roman" w:hAnsi="Times New Roman" w:cs="Times New Roman"/>
          <w:sz w:val="24"/>
          <w:szCs w:val="24"/>
        </w:rPr>
        <w:t>i</w:t>
      </w:r>
      <w:ins w:id="669" w:author="Joseph Hilgard" w:date="2016-06-16T12:23:00Z">
        <w:r w:rsidR="00874993">
          <w:rPr>
            <w:rFonts w:ascii="Times New Roman" w:hAnsi="Times New Roman" w:cs="Times New Roman"/>
            <w:sz w:val="24"/>
            <w:szCs w:val="24"/>
          </w:rPr>
          <w:t>e</w:t>
        </w:r>
      </w:ins>
      <w:r w:rsidRPr="00926678">
        <w:rPr>
          <w:rFonts w:ascii="Times New Roman" w:hAnsi="Times New Roman" w:cs="Times New Roman"/>
          <w:sz w:val="24"/>
          <w:szCs w:val="24"/>
        </w:rPr>
        <w:t xml:space="preserve">chtbauer, W. (2010). Conducting meta-analyses in R with the </w:t>
      </w:r>
      <w:r w:rsidRPr="00B00DC4">
        <w:rPr>
          <w:rFonts w:ascii="Courier New" w:hAnsi="Courier New" w:cs="Courier New"/>
          <w:sz w:val="24"/>
          <w:szCs w:val="24"/>
        </w:rPr>
        <w:t>metafor</w:t>
      </w:r>
      <w:r w:rsidRPr="00926678">
        <w:rPr>
          <w:rFonts w:ascii="Times New Roman" w:hAnsi="Times New Roman" w:cs="Times New Roman"/>
          <w:sz w:val="24"/>
          <w:szCs w:val="24"/>
        </w:rPr>
        <w:t xml:space="preserve"> package.</w:t>
      </w:r>
      <w:r w:rsidR="001F2D1D"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Journal of Statistical Software</w:t>
      </w:r>
      <w:r w:rsidRPr="00926678">
        <w:rPr>
          <w:rFonts w:ascii="Times New Roman" w:hAnsi="Times New Roman" w:cs="Times New Roman"/>
          <w:sz w:val="24"/>
          <w:szCs w:val="24"/>
        </w:rPr>
        <w:t xml:space="preserve">, </w:t>
      </w:r>
      <w:r w:rsidRPr="00926678">
        <w:rPr>
          <w:rFonts w:ascii="Times New Roman" w:hAnsi="Times New Roman" w:cs="Times New Roman"/>
          <w:i/>
          <w:iCs/>
          <w:sz w:val="24"/>
          <w:szCs w:val="24"/>
        </w:rPr>
        <w:t xml:space="preserve">36 </w:t>
      </w:r>
      <w:r w:rsidRPr="00926678">
        <w:rPr>
          <w:rFonts w:ascii="Times New Roman" w:hAnsi="Times New Roman" w:cs="Times New Roman"/>
          <w:sz w:val="24"/>
          <w:szCs w:val="24"/>
        </w:rPr>
        <w:t>(3). Retrieved from</w:t>
      </w:r>
      <w:r w:rsidR="001F2D1D" w:rsidRPr="00926678">
        <w:rPr>
          <w:rFonts w:ascii="Times New Roman" w:hAnsi="Times New Roman" w:cs="Times New Roman"/>
          <w:sz w:val="24"/>
          <w:szCs w:val="24"/>
        </w:rPr>
        <w:t xml:space="preserve"> </w:t>
      </w:r>
      <w:r w:rsidRPr="00926678">
        <w:rPr>
          <w:rFonts w:ascii="Times New Roman" w:hAnsi="Times New Roman" w:cs="Times New Roman"/>
          <w:sz w:val="24"/>
          <w:szCs w:val="24"/>
        </w:rPr>
        <w:t>http://www.jstatsoft.org/v36/i03/</w:t>
      </w:r>
    </w:p>
    <w:p w14:paraId="45CCB739" w14:textId="093C9AE5"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Vevea, J. L., &amp; Hedges, L. V. (1995). A general linear mode</w:t>
      </w:r>
      <w:r w:rsidR="001F2D1D" w:rsidRPr="00926678">
        <w:rPr>
          <w:rFonts w:ascii="Times New Roman" w:hAnsi="Times New Roman" w:cs="Times New Roman"/>
          <w:sz w:val="24"/>
          <w:szCs w:val="24"/>
        </w:rPr>
        <w:t>l for estimating effect size in t</w:t>
      </w:r>
      <w:r w:rsidRPr="00926678">
        <w:rPr>
          <w:rFonts w:ascii="Times New Roman" w:hAnsi="Times New Roman" w:cs="Times New Roman"/>
          <w:sz w:val="24"/>
          <w:szCs w:val="24"/>
        </w:rPr>
        <w:t xml:space="preserve">he presence of publication bias. </w:t>
      </w:r>
      <w:r w:rsidRPr="00926678">
        <w:rPr>
          <w:rFonts w:ascii="Times New Roman" w:hAnsi="Times New Roman" w:cs="Times New Roman"/>
          <w:i/>
          <w:iCs/>
          <w:sz w:val="24"/>
          <w:szCs w:val="24"/>
        </w:rPr>
        <w:t>Psychometrika</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60</w:t>
      </w:r>
      <w:r w:rsidRPr="00926678">
        <w:rPr>
          <w:rFonts w:ascii="Times New Roman" w:hAnsi="Times New Roman" w:cs="Times New Roman"/>
          <w:sz w:val="24"/>
          <w:szCs w:val="24"/>
        </w:rPr>
        <w:t xml:space="preserve">, 419-435. </w:t>
      </w:r>
      <w:r w:rsidR="00926678">
        <w:rPr>
          <w:rFonts w:ascii="Times New Roman" w:hAnsi="Times New Roman" w:cs="Times New Roman"/>
          <w:sz w:val="24"/>
          <w:szCs w:val="24"/>
        </w:rPr>
        <w:t>DOI:</w:t>
      </w:r>
      <w:r w:rsidRPr="00926678">
        <w:rPr>
          <w:rFonts w:ascii="Times New Roman" w:hAnsi="Times New Roman" w:cs="Times New Roman"/>
          <w:sz w:val="24"/>
          <w:szCs w:val="24"/>
        </w:rPr>
        <w:t>10.1007/BF02294384</w:t>
      </w:r>
    </w:p>
    <w:p w14:paraId="161AA31E" w14:textId="750F014E" w:rsidR="000A12B8" w:rsidRPr="00926678" w:rsidRDefault="000A12B8" w:rsidP="001F2D1D">
      <w:pPr>
        <w:autoSpaceDE w:val="0"/>
        <w:autoSpaceDN w:val="0"/>
        <w:adjustRightInd w:val="0"/>
        <w:spacing w:afterLines="200" w:after="480" w:line="240" w:lineRule="auto"/>
        <w:ind w:hanging="720"/>
        <w:rPr>
          <w:rFonts w:ascii="Times New Roman" w:hAnsi="Times New Roman" w:cs="Times New Roman"/>
          <w:sz w:val="24"/>
          <w:szCs w:val="24"/>
        </w:rPr>
      </w:pPr>
      <w:r w:rsidRPr="00926678">
        <w:rPr>
          <w:rFonts w:ascii="Times New Roman" w:hAnsi="Times New Roman" w:cs="Times New Roman"/>
          <w:sz w:val="24"/>
          <w:szCs w:val="24"/>
        </w:rPr>
        <w:t>Willoughby, T., Adachi, P. J. C., &amp; Good, M. (201</w:t>
      </w:r>
      <w:r w:rsidR="001F2D1D" w:rsidRPr="00926678">
        <w:rPr>
          <w:rFonts w:ascii="Times New Roman" w:hAnsi="Times New Roman" w:cs="Times New Roman"/>
          <w:sz w:val="24"/>
          <w:szCs w:val="24"/>
        </w:rPr>
        <w:t xml:space="preserve">2). A longitudinal study of the </w:t>
      </w:r>
      <w:r w:rsidRPr="00926678">
        <w:rPr>
          <w:rFonts w:ascii="Times New Roman" w:hAnsi="Times New Roman" w:cs="Times New Roman"/>
          <w:sz w:val="24"/>
          <w:szCs w:val="24"/>
        </w:rPr>
        <w:t>association between violent video game play an</w:t>
      </w:r>
      <w:r w:rsidR="001F2D1D" w:rsidRPr="00926678">
        <w:rPr>
          <w:rFonts w:ascii="Times New Roman" w:hAnsi="Times New Roman" w:cs="Times New Roman"/>
          <w:sz w:val="24"/>
          <w:szCs w:val="24"/>
        </w:rPr>
        <w:t xml:space="preserve">d aggression among adolescents. </w:t>
      </w:r>
      <w:r w:rsidRPr="00926678">
        <w:rPr>
          <w:rFonts w:ascii="Times New Roman" w:hAnsi="Times New Roman" w:cs="Times New Roman"/>
          <w:i/>
          <w:iCs/>
          <w:sz w:val="24"/>
          <w:szCs w:val="24"/>
        </w:rPr>
        <w:t>Developmental Psychology</w:t>
      </w:r>
      <w:r w:rsidRPr="00926678">
        <w:rPr>
          <w:rFonts w:ascii="Times New Roman" w:hAnsi="Times New Roman" w:cs="Times New Roman"/>
          <w:sz w:val="24"/>
          <w:szCs w:val="24"/>
        </w:rPr>
        <w:t xml:space="preserve">, </w:t>
      </w:r>
      <w:r w:rsidR="001F2D1D" w:rsidRPr="00926678">
        <w:rPr>
          <w:rFonts w:ascii="Times New Roman" w:hAnsi="Times New Roman" w:cs="Times New Roman"/>
          <w:i/>
          <w:iCs/>
          <w:sz w:val="24"/>
          <w:szCs w:val="24"/>
        </w:rPr>
        <w:t>48</w:t>
      </w:r>
      <w:r w:rsidRPr="00926678">
        <w:rPr>
          <w:rFonts w:ascii="Times New Roman" w:hAnsi="Times New Roman" w:cs="Times New Roman"/>
          <w:sz w:val="24"/>
          <w:szCs w:val="24"/>
        </w:rPr>
        <w:t xml:space="preserve">, 1044-1057. </w:t>
      </w:r>
      <w:r w:rsidR="00926678">
        <w:rPr>
          <w:rFonts w:ascii="Times New Roman" w:hAnsi="Times New Roman" w:cs="Times New Roman"/>
          <w:sz w:val="24"/>
          <w:szCs w:val="24"/>
        </w:rPr>
        <w:t>DOI:</w:t>
      </w:r>
      <w:r w:rsidRPr="00926678">
        <w:rPr>
          <w:rFonts w:ascii="Times New Roman" w:hAnsi="Times New Roman" w:cs="Times New Roman"/>
          <w:sz w:val="24"/>
          <w:szCs w:val="24"/>
        </w:rPr>
        <w:t>10.1037/a0026046</w:t>
      </w:r>
    </w:p>
    <w:p w14:paraId="16F07C4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p>
    <w:p w14:paraId="22DBB8F5" w14:textId="77777777" w:rsidR="001F2D1D" w:rsidRDefault="001F2D1D">
      <w:pPr>
        <w:rPr>
          <w:rFonts w:ascii="LMRoman12-Regular" w:hAnsi="LMRoman12-Regular" w:cs="LMRoman12-Regular"/>
          <w:sz w:val="24"/>
          <w:szCs w:val="24"/>
        </w:rPr>
        <w:sectPr w:rsidR="001F2D1D">
          <w:pgSz w:w="12240" w:h="15840"/>
          <w:pgMar w:top="1440" w:right="1440" w:bottom="1440" w:left="1440" w:header="720" w:footer="720" w:gutter="0"/>
          <w:cols w:space="720"/>
          <w:docGrid w:linePitch="360"/>
        </w:sectPr>
      </w:pPr>
    </w:p>
    <w:p w14:paraId="625365B2"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1</w:t>
      </w:r>
    </w:p>
    <w:p w14:paraId="34713D9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Naïve effect-size estimates</w:t>
      </w:r>
    </w:p>
    <w:tbl>
      <w:tblPr>
        <w:tblW w:w="8280" w:type="dxa"/>
        <w:tblLook w:val="04A0" w:firstRow="1" w:lastRow="0" w:firstColumn="1" w:lastColumn="0" w:noHBand="0" w:noVBand="1"/>
      </w:tblPr>
      <w:tblGrid>
        <w:gridCol w:w="1620"/>
        <w:gridCol w:w="830"/>
        <w:gridCol w:w="460"/>
        <w:gridCol w:w="885"/>
        <w:gridCol w:w="1605"/>
        <w:gridCol w:w="1530"/>
        <w:gridCol w:w="1350"/>
      </w:tblGrid>
      <w:tr w:rsidR="002C56C4" w:rsidRPr="00AE537A" w14:paraId="4E42D0B2" w14:textId="77777777" w:rsidTr="006D5222">
        <w:trPr>
          <w:trHeight w:val="300"/>
        </w:trPr>
        <w:tc>
          <w:tcPr>
            <w:tcW w:w="1620" w:type="dxa"/>
            <w:tcBorders>
              <w:top w:val="single" w:sz="4" w:space="0" w:color="auto"/>
              <w:left w:val="nil"/>
              <w:bottom w:val="single" w:sz="4" w:space="0" w:color="auto"/>
              <w:right w:val="nil"/>
            </w:tcBorders>
            <w:shd w:val="clear" w:color="auto" w:fill="auto"/>
            <w:noWrap/>
            <w:vAlign w:val="bottom"/>
            <w:hideMark/>
          </w:tcPr>
          <w:p w14:paraId="4121B40C" w14:textId="7AD1161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Setting</w:t>
            </w:r>
          </w:p>
        </w:tc>
        <w:tc>
          <w:tcPr>
            <w:tcW w:w="830" w:type="dxa"/>
            <w:tcBorders>
              <w:top w:val="single" w:sz="4" w:space="0" w:color="auto"/>
              <w:left w:val="nil"/>
              <w:bottom w:val="single" w:sz="4" w:space="0" w:color="auto"/>
              <w:right w:val="nil"/>
            </w:tcBorders>
            <w:shd w:val="clear" w:color="auto" w:fill="auto"/>
            <w:noWrap/>
            <w:vAlign w:val="bottom"/>
            <w:hideMark/>
          </w:tcPr>
          <w:p w14:paraId="45050EB2" w14:textId="42485840" w:rsidR="00AE537A" w:rsidRPr="00AE537A" w:rsidRDefault="002C56C4" w:rsidP="00AE537A">
            <w:pPr>
              <w:spacing w:after="0" w:line="240" w:lineRule="auto"/>
              <w:rPr>
                <w:rFonts w:eastAsia="Times New Roman" w:cs="Times New Roman"/>
                <w:sz w:val="24"/>
                <w:szCs w:val="24"/>
              </w:rPr>
            </w:pPr>
            <w:r w:rsidRPr="002C56C4">
              <w:rPr>
                <w:rFonts w:eastAsia="Times New Roman" w:cs="Times New Roman"/>
                <w:sz w:val="24"/>
                <w:szCs w:val="24"/>
              </w:rPr>
              <w:t>Group</w:t>
            </w:r>
          </w:p>
        </w:tc>
        <w:tc>
          <w:tcPr>
            <w:tcW w:w="460" w:type="dxa"/>
            <w:tcBorders>
              <w:top w:val="single" w:sz="4" w:space="0" w:color="auto"/>
              <w:left w:val="nil"/>
              <w:bottom w:val="single" w:sz="4" w:space="0" w:color="auto"/>
              <w:right w:val="nil"/>
            </w:tcBorders>
            <w:shd w:val="clear" w:color="auto" w:fill="auto"/>
            <w:noWrap/>
            <w:vAlign w:val="bottom"/>
            <w:hideMark/>
          </w:tcPr>
          <w:p w14:paraId="6E119070"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k</w:t>
            </w:r>
          </w:p>
        </w:tc>
        <w:tc>
          <w:tcPr>
            <w:tcW w:w="885" w:type="dxa"/>
            <w:tcBorders>
              <w:top w:val="single" w:sz="4" w:space="0" w:color="auto"/>
              <w:left w:val="nil"/>
              <w:bottom w:val="single" w:sz="4" w:space="0" w:color="auto"/>
              <w:right w:val="nil"/>
            </w:tcBorders>
            <w:shd w:val="clear" w:color="auto" w:fill="auto"/>
            <w:noWrap/>
            <w:vAlign w:val="bottom"/>
            <w:hideMark/>
          </w:tcPr>
          <w:p w14:paraId="32DF075C" w14:textId="77777777" w:rsidR="00AE537A" w:rsidRPr="00AE537A" w:rsidRDefault="00AE537A" w:rsidP="00AE537A">
            <w:pPr>
              <w:spacing w:after="0" w:line="240" w:lineRule="auto"/>
              <w:jc w:val="center"/>
              <w:rPr>
                <w:rFonts w:eastAsia="Times New Roman" w:cs="Times New Roman"/>
                <w:i/>
                <w:iCs/>
                <w:color w:val="000000"/>
                <w:sz w:val="24"/>
                <w:szCs w:val="24"/>
              </w:rPr>
            </w:pPr>
            <w:r w:rsidRPr="00AE537A">
              <w:rPr>
                <w:rFonts w:eastAsia="Times New Roman" w:cs="Times New Roman"/>
                <w:i/>
                <w:iCs/>
                <w:color w:val="000000"/>
                <w:sz w:val="24"/>
                <w:szCs w:val="24"/>
              </w:rPr>
              <w:t>N</w:t>
            </w:r>
          </w:p>
        </w:tc>
        <w:tc>
          <w:tcPr>
            <w:tcW w:w="1605" w:type="dxa"/>
            <w:tcBorders>
              <w:top w:val="single" w:sz="4" w:space="0" w:color="auto"/>
              <w:left w:val="nil"/>
              <w:bottom w:val="single" w:sz="4" w:space="0" w:color="auto"/>
              <w:right w:val="nil"/>
            </w:tcBorders>
            <w:shd w:val="clear" w:color="auto" w:fill="auto"/>
            <w:noWrap/>
            <w:vAlign w:val="bottom"/>
            <w:hideMark/>
          </w:tcPr>
          <w:p w14:paraId="312A12D7"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Fixed</w:t>
            </w:r>
          </w:p>
        </w:tc>
        <w:tc>
          <w:tcPr>
            <w:tcW w:w="1530" w:type="dxa"/>
            <w:tcBorders>
              <w:top w:val="single" w:sz="4" w:space="0" w:color="auto"/>
              <w:left w:val="nil"/>
              <w:bottom w:val="single" w:sz="4" w:space="0" w:color="auto"/>
              <w:right w:val="nil"/>
            </w:tcBorders>
            <w:shd w:val="clear" w:color="auto" w:fill="auto"/>
            <w:noWrap/>
            <w:vAlign w:val="bottom"/>
            <w:hideMark/>
          </w:tcPr>
          <w:p w14:paraId="36218159"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Random</w:t>
            </w:r>
          </w:p>
        </w:tc>
        <w:tc>
          <w:tcPr>
            <w:tcW w:w="1350" w:type="dxa"/>
            <w:tcBorders>
              <w:top w:val="single" w:sz="4" w:space="0" w:color="auto"/>
              <w:left w:val="nil"/>
              <w:bottom w:val="single" w:sz="4" w:space="0" w:color="auto"/>
              <w:right w:val="nil"/>
            </w:tcBorders>
            <w:shd w:val="clear" w:color="auto" w:fill="auto"/>
            <w:noWrap/>
            <w:vAlign w:val="bottom"/>
            <w:hideMark/>
          </w:tcPr>
          <w:p w14:paraId="3E6BF27F" w14:textId="77777777" w:rsidR="00AE537A" w:rsidRPr="00AE537A" w:rsidRDefault="00AE537A" w:rsidP="00AE537A">
            <w:pPr>
              <w:spacing w:after="0" w:line="240" w:lineRule="auto"/>
              <w:jc w:val="center"/>
              <w:rPr>
                <w:rFonts w:eastAsia="Times New Roman" w:cs="Times New Roman"/>
                <w:color w:val="000000"/>
                <w:sz w:val="24"/>
                <w:szCs w:val="24"/>
              </w:rPr>
            </w:pPr>
            <w:r w:rsidRPr="00AE537A">
              <w:rPr>
                <w:rFonts w:eastAsia="Times New Roman" w:cs="Times New Roman"/>
                <w:color w:val="000000"/>
                <w:sz w:val="24"/>
                <w:szCs w:val="24"/>
              </w:rPr>
              <w:t>I</w:t>
            </w:r>
            <w:r w:rsidRPr="00AE537A">
              <w:rPr>
                <w:rFonts w:eastAsia="Times New Roman" w:cs="Times New Roman"/>
                <w:color w:val="000000"/>
                <w:sz w:val="24"/>
                <w:szCs w:val="24"/>
                <w:vertAlign w:val="superscript"/>
              </w:rPr>
              <w:t>2</w:t>
            </w:r>
          </w:p>
        </w:tc>
      </w:tr>
      <w:tr w:rsidR="00AE537A" w:rsidRPr="00AE537A" w14:paraId="4DB85546" w14:textId="77777777" w:rsidTr="006D5222">
        <w:trPr>
          <w:trHeight w:val="300"/>
        </w:trPr>
        <w:tc>
          <w:tcPr>
            <w:tcW w:w="8280" w:type="dxa"/>
            <w:gridSpan w:val="7"/>
            <w:tcBorders>
              <w:top w:val="single" w:sz="4" w:space="0" w:color="auto"/>
              <w:left w:val="nil"/>
              <w:bottom w:val="nil"/>
              <w:right w:val="nil"/>
            </w:tcBorders>
            <w:shd w:val="clear" w:color="auto" w:fill="auto"/>
            <w:noWrap/>
            <w:vAlign w:val="bottom"/>
            <w:hideMark/>
          </w:tcPr>
          <w:p w14:paraId="744D1F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Affect</w:t>
            </w:r>
          </w:p>
        </w:tc>
      </w:tr>
      <w:tr w:rsidR="006D5222" w:rsidRPr="00AE537A" w14:paraId="5C5B0121" w14:textId="77777777" w:rsidTr="006D5222">
        <w:trPr>
          <w:trHeight w:val="300"/>
        </w:trPr>
        <w:tc>
          <w:tcPr>
            <w:tcW w:w="1620" w:type="dxa"/>
            <w:tcBorders>
              <w:top w:val="nil"/>
              <w:left w:val="nil"/>
              <w:bottom w:val="nil"/>
              <w:right w:val="nil"/>
            </w:tcBorders>
            <w:shd w:val="clear" w:color="auto" w:fill="auto"/>
            <w:noWrap/>
            <w:hideMark/>
          </w:tcPr>
          <w:p w14:paraId="33AC4442" w14:textId="1392E7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2C36C0B" w14:textId="337D3A4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E14DA8E" w14:textId="766B3B9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w:t>
            </w:r>
          </w:p>
        </w:tc>
        <w:tc>
          <w:tcPr>
            <w:tcW w:w="885" w:type="dxa"/>
            <w:tcBorders>
              <w:top w:val="nil"/>
              <w:left w:val="nil"/>
              <w:bottom w:val="nil"/>
              <w:right w:val="nil"/>
            </w:tcBorders>
            <w:shd w:val="clear" w:color="auto" w:fill="auto"/>
            <w:noWrap/>
            <w:hideMark/>
          </w:tcPr>
          <w:p w14:paraId="11115D78" w14:textId="5D7DF8C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1318</w:t>
            </w:r>
          </w:p>
        </w:tc>
        <w:tc>
          <w:tcPr>
            <w:tcW w:w="1605" w:type="dxa"/>
            <w:tcBorders>
              <w:top w:val="nil"/>
              <w:left w:val="nil"/>
              <w:bottom w:val="nil"/>
              <w:right w:val="nil"/>
            </w:tcBorders>
            <w:shd w:val="clear" w:color="auto" w:fill="auto"/>
            <w:noWrap/>
            <w:hideMark/>
          </w:tcPr>
          <w:p w14:paraId="623B7CF0" w14:textId="2E3F802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[.24, .34]</w:t>
            </w:r>
          </w:p>
        </w:tc>
        <w:tc>
          <w:tcPr>
            <w:tcW w:w="1530" w:type="dxa"/>
            <w:tcBorders>
              <w:top w:val="nil"/>
              <w:left w:val="nil"/>
              <w:bottom w:val="nil"/>
              <w:right w:val="nil"/>
            </w:tcBorders>
            <w:shd w:val="clear" w:color="auto" w:fill="auto"/>
            <w:noWrap/>
            <w:hideMark/>
          </w:tcPr>
          <w:p w14:paraId="1F34F3CF" w14:textId="58B05FE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 [.24, .42]</w:t>
            </w:r>
          </w:p>
        </w:tc>
        <w:tc>
          <w:tcPr>
            <w:tcW w:w="1350" w:type="dxa"/>
            <w:tcBorders>
              <w:top w:val="nil"/>
              <w:left w:val="nil"/>
              <w:bottom w:val="nil"/>
              <w:right w:val="nil"/>
            </w:tcBorders>
            <w:shd w:val="clear" w:color="auto" w:fill="auto"/>
            <w:noWrap/>
            <w:hideMark/>
          </w:tcPr>
          <w:p w14:paraId="4D79FFE6" w14:textId="4E9935E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66 [45, 91]</w:t>
            </w:r>
          </w:p>
        </w:tc>
      </w:tr>
      <w:tr w:rsidR="006D5222" w:rsidRPr="00AE537A" w14:paraId="21442973" w14:textId="77777777" w:rsidTr="006D5222">
        <w:trPr>
          <w:trHeight w:val="300"/>
        </w:trPr>
        <w:tc>
          <w:tcPr>
            <w:tcW w:w="1620" w:type="dxa"/>
            <w:tcBorders>
              <w:top w:val="nil"/>
              <w:left w:val="nil"/>
              <w:bottom w:val="nil"/>
              <w:right w:val="nil"/>
            </w:tcBorders>
            <w:shd w:val="clear" w:color="auto" w:fill="auto"/>
            <w:noWrap/>
            <w:hideMark/>
          </w:tcPr>
          <w:p w14:paraId="2A474261" w14:textId="751EE814"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0ACA5297" w14:textId="2C88AD0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0ECF2C0C" w14:textId="7922AA6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34</w:t>
            </w:r>
          </w:p>
        </w:tc>
        <w:tc>
          <w:tcPr>
            <w:tcW w:w="885" w:type="dxa"/>
            <w:tcBorders>
              <w:top w:val="nil"/>
              <w:left w:val="nil"/>
              <w:bottom w:val="nil"/>
              <w:right w:val="nil"/>
            </w:tcBorders>
            <w:shd w:val="clear" w:color="auto" w:fill="auto"/>
            <w:noWrap/>
            <w:hideMark/>
          </w:tcPr>
          <w:p w14:paraId="3CD97CE2" w14:textId="2193457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2879</w:t>
            </w:r>
          </w:p>
        </w:tc>
        <w:tc>
          <w:tcPr>
            <w:tcW w:w="1605" w:type="dxa"/>
            <w:tcBorders>
              <w:top w:val="nil"/>
              <w:left w:val="nil"/>
              <w:bottom w:val="nil"/>
              <w:right w:val="nil"/>
            </w:tcBorders>
            <w:shd w:val="clear" w:color="auto" w:fill="auto"/>
            <w:noWrap/>
            <w:hideMark/>
          </w:tcPr>
          <w:p w14:paraId="7E98D09A" w14:textId="6B8EBEB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.21]</w:t>
            </w:r>
          </w:p>
        </w:tc>
        <w:tc>
          <w:tcPr>
            <w:tcW w:w="1530" w:type="dxa"/>
            <w:tcBorders>
              <w:top w:val="nil"/>
              <w:left w:val="nil"/>
              <w:bottom w:val="nil"/>
              <w:right w:val="nil"/>
            </w:tcBorders>
            <w:shd w:val="clear" w:color="auto" w:fill="auto"/>
            <w:noWrap/>
            <w:hideMark/>
          </w:tcPr>
          <w:p w14:paraId="4787905E" w14:textId="7FA7940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[.15, .29]</w:t>
            </w:r>
          </w:p>
        </w:tc>
        <w:tc>
          <w:tcPr>
            <w:tcW w:w="1350" w:type="dxa"/>
            <w:tcBorders>
              <w:top w:val="nil"/>
              <w:left w:val="nil"/>
              <w:bottom w:val="nil"/>
              <w:right w:val="nil"/>
            </w:tcBorders>
            <w:shd w:val="clear" w:color="auto" w:fill="auto"/>
            <w:noWrap/>
            <w:hideMark/>
          </w:tcPr>
          <w:p w14:paraId="36BA39B2" w14:textId="3866161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72 [61, 89]</w:t>
            </w:r>
          </w:p>
        </w:tc>
      </w:tr>
      <w:tr w:rsidR="006D5222" w:rsidRPr="00AE537A" w14:paraId="522E8AA5" w14:textId="77777777" w:rsidTr="006D5222">
        <w:trPr>
          <w:trHeight w:val="300"/>
        </w:trPr>
        <w:tc>
          <w:tcPr>
            <w:tcW w:w="1620" w:type="dxa"/>
            <w:tcBorders>
              <w:top w:val="nil"/>
              <w:left w:val="nil"/>
              <w:bottom w:val="nil"/>
              <w:right w:val="nil"/>
            </w:tcBorders>
            <w:shd w:val="clear" w:color="auto" w:fill="auto"/>
            <w:noWrap/>
            <w:hideMark/>
          </w:tcPr>
          <w:p w14:paraId="4EF6D4B4" w14:textId="6834F9C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E4AD282" w14:textId="2150EFE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477AAC41" w14:textId="5DCC9B3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w:t>
            </w:r>
          </w:p>
        </w:tc>
        <w:tc>
          <w:tcPr>
            <w:tcW w:w="885" w:type="dxa"/>
            <w:tcBorders>
              <w:top w:val="nil"/>
              <w:left w:val="nil"/>
              <w:bottom w:val="nil"/>
              <w:right w:val="nil"/>
            </w:tcBorders>
            <w:shd w:val="clear" w:color="auto" w:fill="auto"/>
            <w:noWrap/>
            <w:hideMark/>
          </w:tcPr>
          <w:p w14:paraId="482F0A29" w14:textId="5BA1F8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4348</w:t>
            </w:r>
          </w:p>
        </w:tc>
        <w:tc>
          <w:tcPr>
            <w:tcW w:w="1605" w:type="dxa"/>
            <w:tcBorders>
              <w:top w:val="nil"/>
              <w:left w:val="nil"/>
              <w:bottom w:val="nil"/>
              <w:right w:val="nil"/>
            </w:tcBorders>
            <w:shd w:val="clear" w:color="auto" w:fill="auto"/>
            <w:noWrap/>
            <w:hideMark/>
          </w:tcPr>
          <w:p w14:paraId="4FA5AAD9" w14:textId="706A70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[.07, .13]</w:t>
            </w:r>
          </w:p>
        </w:tc>
        <w:tc>
          <w:tcPr>
            <w:tcW w:w="1530" w:type="dxa"/>
            <w:tcBorders>
              <w:top w:val="nil"/>
              <w:left w:val="nil"/>
              <w:bottom w:val="nil"/>
              <w:right w:val="nil"/>
            </w:tcBorders>
            <w:shd w:val="clear" w:color="auto" w:fill="auto"/>
            <w:noWrap/>
            <w:hideMark/>
          </w:tcPr>
          <w:p w14:paraId="21982C83" w14:textId="540C9B7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.10 [.05, .16]</w:t>
            </w:r>
          </w:p>
        </w:tc>
        <w:tc>
          <w:tcPr>
            <w:tcW w:w="1350" w:type="dxa"/>
            <w:tcBorders>
              <w:top w:val="nil"/>
              <w:left w:val="nil"/>
              <w:bottom w:val="nil"/>
              <w:right w:val="nil"/>
            </w:tcBorders>
            <w:shd w:val="clear" w:color="auto" w:fill="auto"/>
            <w:noWrap/>
            <w:hideMark/>
          </w:tcPr>
          <w:p w14:paraId="65F063B9" w14:textId="14FFB41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65 [12, 96]</w:t>
            </w:r>
          </w:p>
        </w:tc>
      </w:tr>
      <w:tr w:rsidR="006D5222" w:rsidRPr="00AE537A" w14:paraId="16DCE45B" w14:textId="77777777" w:rsidTr="006D5222">
        <w:trPr>
          <w:trHeight w:val="300"/>
        </w:trPr>
        <w:tc>
          <w:tcPr>
            <w:tcW w:w="1620" w:type="dxa"/>
            <w:tcBorders>
              <w:top w:val="nil"/>
              <w:left w:val="nil"/>
              <w:bottom w:val="nil"/>
              <w:right w:val="nil"/>
            </w:tcBorders>
            <w:shd w:val="clear" w:color="auto" w:fill="auto"/>
            <w:noWrap/>
            <w:hideMark/>
          </w:tcPr>
          <w:p w14:paraId="5E89BEFF" w14:textId="5070B38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5711B6B" w14:textId="75CF786F"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F35CF75" w14:textId="0B3803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14</w:t>
            </w:r>
          </w:p>
        </w:tc>
        <w:tc>
          <w:tcPr>
            <w:tcW w:w="885" w:type="dxa"/>
            <w:tcBorders>
              <w:top w:val="nil"/>
              <w:left w:val="nil"/>
              <w:bottom w:val="nil"/>
              <w:right w:val="nil"/>
            </w:tcBorders>
            <w:shd w:val="clear" w:color="auto" w:fill="auto"/>
            <w:noWrap/>
            <w:hideMark/>
          </w:tcPr>
          <w:p w14:paraId="0E649173" w14:textId="34ADA8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9811</w:t>
            </w:r>
          </w:p>
        </w:tc>
        <w:tc>
          <w:tcPr>
            <w:tcW w:w="1605" w:type="dxa"/>
            <w:tcBorders>
              <w:top w:val="nil"/>
              <w:left w:val="nil"/>
              <w:bottom w:val="nil"/>
              <w:right w:val="nil"/>
            </w:tcBorders>
            <w:shd w:val="clear" w:color="auto" w:fill="auto"/>
            <w:noWrap/>
            <w:hideMark/>
          </w:tcPr>
          <w:p w14:paraId="432CA95E" w14:textId="09103FFD"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.15 [.13, .17]</w:t>
            </w:r>
          </w:p>
        </w:tc>
        <w:tc>
          <w:tcPr>
            <w:tcW w:w="1530" w:type="dxa"/>
            <w:tcBorders>
              <w:top w:val="nil"/>
              <w:left w:val="nil"/>
              <w:bottom w:val="nil"/>
              <w:right w:val="nil"/>
            </w:tcBorders>
            <w:shd w:val="clear" w:color="auto" w:fill="auto"/>
            <w:noWrap/>
            <w:hideMark/>
          </w:tcPr>
          <w:p w14:paraId="236A44A8" w14:textId="1A9E83D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.16 [.08, .24]</w:t>
            </w:r>
          </w:p>
        </w:tc>
        <w:tc>
          <w:tcPr>
            <w:tcW w:w="1350" w:type="dxa"/>
            <w:tcBorders>
              <w:top w:val="nil"/>
              <w:left w:val="nil"/>
              <w:bottom w:val="nil"/>
              <w:right w:val="nil"/>
            </w:tcBorders>
            <w:shd w:val="clear" w:color="auto" w:fill="auto"/>
            <w:noWrap/>
            <w:hideMark/>
          </w:tcPr>
          <w:p w14:paraId="3ED89BC7" w14:textId="4658C95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93 [87, 98]</w:t>
            </w:r>
          </w:p>
        </w:tc>
      </w:tr>
      <w:tr w:rsidR="00AE537A" w:rsidRPr="00AE537A" w14:paraId="037E15D0"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33314057"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Behavior</w:t>
            </w:r>
          </w:p>
        </w:tc>
      </w:tr>
      <w:tr w:rsidR="006D5222" w:rsidRPr="00AE537A" w14:paraId="6A1F8EA7" w14:textId="77777777" w:rsidTr="00F21579">
        <w:trPr>
          <w:trHeight w:val="300"/>
        </w:trPr>
        <w:tc>
          <w:tcPr>
            <w:tcW w:w="1620" w:type="dxa"/>
            <w:tcBorders>
              <w:top w:val="nil"/>
              <w:left w:val="nil"/>
              <w:bottom w:val="nil"/>
              <w:right w:val="nil"/>
            </w:tcBorders>
            <w:shd w:val="clear" w:color="auto" w:fill="auto"/>
            <w:noWrap/>
            <w:hideMark/>
          </w:tcPr>
          <w:p w14:paraId="171775A0" w14:textId="765BDF5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7A084347" w14:textId="11CE189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A09F7ED" w14:textId="65459C8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23</w:t>
            </w:r>
          </w:p>
        </w:tc>
        <w:tc>
          <w:tcPr>
            <w:tcW w:w="885" w:type="dxa"/>
            <w:tcBorders>
              <w:top w:val="nil"/>
              <w:left w:val="nil"/>
              <w:bottom w:val="nil"/>
              <w:right w:val="nil"/>
            </w:tcBorders>
            <w:shd w:val="clear" w:color="auto" w:fill="auto"/>
            <w:noWrap/>
            <w:hideMark/>
          </w:tcPr>
          <w:p w14:paraId="5B78FFC2" w14:textId="40E69375"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2413</w:t>
            </w:r>
          </w:p>
        </w:tc>
        <w:tc>
          <w:tcPr>
            <w:tcW w:w="1605" w:type="dxa"/>
            <w:tcBorders>
              <w:top w:val="nil"/>
              <w:left w:val="nil"/>
              <w:bottom w:val="nil"/>
              <w:right w:val="nil"/>
            </w:tcBorders>
            <w:shd w:val="clear" w:color="auto" w:fill="auto"/>
            <w:noWrap/>
            <w:hideMark/>
          </w:tcPr>
          <w:p w14:paraId="4BF8AC50" w14:textId="5698CB9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530" w:type="dxa"/>
            <w:tcBorders>
              <w:top w:val="nil"/>
              <w:left w:val="nil"/>
              <w:bottom w:val="nil"/>
              <w:right w:val="nil"/>
            </w:tcBorders>
            <w:shd w:val="clear" w:color="auto" w:fill="auto"/>
            <w:noWrap/>
            <w:hideMark/>
          </w:tcPr>
          <w:p w14:paraId="1DF7560D" w14:textId="1BD264B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[.17, .25]</w:t>
            </w:r>
          </w:p>
        </w:tc>
        <w:tc>
          <w:tcPr>
            <w:tcW w:w="1350" w:type="dxa"/>
            <w:tcBorders>
              <w:top w:val="nil"/>
              <w:left w:val="nil"/>
              <w:bottom w:val="nil"/>
              <w:right w:val="nil"/>
            </w:tcBorders>
            <w:shd w:val="clear" w:color="auto" w:fill="auto"/>
            <w:noWrap/>
            <w:hideMark/>
          </w:tcPr>
          <w:p w14:paraId="34ACF429" w14:textId="20F69AE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 xml:space="preserve"> 4 [0, 17]</w:t>
            </w:r>
          </w:p>
        </w:tc>
      </w:tr>
      <w:tr w:rsidR="006D5222" w:rsidRPr="00AE537A" w14:paraId="335A2AD7" w14:textId="77777777" w:rsidTr="00F21579">
        <w:trPr>
          <w:trHeight w:val="300"/>
        </w:trPr>
        <w:tc>
          <w:tcPr>
            <w:tcW w:w="1620" w:type="dxa"/>
            <w:tcBorders>
              <w:top w:val="nil"/>
              <w:left w:val="nil"/>
              <w:bottom w:val="nil"/>
              <w:right w:val="nil"/>
            </w:tcBorders>
            <w:shd w:val="clear" w:color="auto" w:fill="auto"/>
            <w:noWrap/>
            <w:hideMark/>
          </w:tcPr>
          <w:p w14:paraId="57B07AA0" w14:textId="77A0E66C"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285D43CA" w14:textId="17FA244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1CFE52EF" w14:textId="539625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39</w:t>
            </w:r>
          </w:p>
        </w:tc>
        <w:tc>
          <w:tcPr>
            <w:tcW w:w="885" w:type="dxa"/>
            <w:tcBorders>
              <w:top w:val="nil"/>
              <w:left w:val="nil"/>
              <w:bottom w:val="nil"/>
              <w:right w:val="nil"/>
            </w:tcBorders>
            <w:shd w:val="clear" w:color="auto" w:fill="auto"/>
            <w:noWrap/>
            <w:hideMark/>
          </w:tcPr>
          <w:p w14:paraId="63C0574A" w14:textId="30645B0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3328</w:t>
            </w:r>
          </w:p>
        </w:tc>
        <w:tc>
          <w:tcPr>
            <w:tcW w:w="1605" w:type="dxa"/>
            <w:tcBorders>
              <w:top w:val="nil"/>
              <w:left w:val="nil"/>
              <w:bottom w:val="nil"/>
              <w:right w:val="nil"/>
            </w:tcBorders>
            <w:shd w:val="clear" w:color="auto" w:fill="auto"/>
            <w:noWrap/>
            <w:hideMark/>
          </w:tcPr>
          <w:p w14:paraId="64E1A220" w14:textId="7B26B82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530" w:type="dxa"/>
            <w:tcBorders>
              <w:top w:val="nil"/>
              <w:left w:val="nil"/>
              <w:bottom w:val="nil"/>
              <w:right w:val="nil"/>
            </w:tcBorders>
            <w:shd w:val="clear" w:color="auto" w:fill="auto"/>
            <w:noWrap/>
            <w:hideMark/>
          </w:tcPr>
          <w:p w14:paraId="3F158336" w14:textId="7801066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 [.14, .20]</w:t>
            </w:r>
          </w:p>
        </w:tc>
        <w:tc>
          <w:tcPr>
            <w:tcW w:w="1350" w:type="dxa"/>
            <w:tcBorders>
              <w:top w:val="nil"/>
              <w:left w:val="nil"/>
              <w:bottom w:val="nil"/>
              <w:right w:val="nil"/>
            </w:tcBorders>
            <w:shd w:val="clear" w:color="auto" w:fill="auto"/>
            <w:noWrap/>
            <w:hideMark/>
          </w:tcPr>
          <w:p w14:paraId="37578370" w14:textId="1F31E57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0 [0, 7]</w:t>
            </w:r>
          </w:p>
        </w:tc>
      </w:tr>
      <w:tr w:rsidR="006D5222" w:rsidRPr="00AE537A" w14:paraId="0C21E9F5" w14:textId="77777777" w:rsidTr="00F21579">
        <w:trPr>
          <w:trHeight w:val="300"/>
        </w:trPr>
        <w:tc>
          <w:tcPr>
            <w:tcW w:w="1620" w:type="dxa"/>
            <w:tcBorders>
              <w:top w:val="nil"/>
              <w:left w:val="nil"/>
              <w:bottom w:val="nil"/>
              <w:right w:val="nil"/>
            </w:tcBorders>
            <w:shd w:val="clear" w:color="auto" w:fill="auto"/>
            <w:noWrap/>
            <w:hideMark/>
          </w:tcPr>
          <w:p w14:paraId="252A5B11" w14:textId="4005E799"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64F4504C" w14:textId="3F411181"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0BB96B80" w14:textId="1C3F1D5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35DB296" w14:textId="5E3B1EC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12391</w:t>
            </w:r>
          </w:p>
        </w:tc>
        <w:tc>
          <w:tcPr>
            <w:tcW w:w="1605" w:type="dxa"/>
            <w:tcBorders>
              <w:top w:val="nil"/>
              <w:left w:val="nil"/>
              <w:bottom w:val="nil"/>
              <w:right w:val="nil"/>
            </w:tcBorders>
            <w:shd w:val="clear" w:color="auto" w:fill="auto"/>
            <w:noWrap/>
            <w:hideMark/>
          </w:tcPr>
          <w:p w14:paraId="1C992153" w14:textId="39E8B13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 [.27, .30]</w:t>
            </w:r>
          </w:p>
        </w:tc>
        <w:tc>
          <w:tcPr>
            <w:tcW w:w="1530" w:type="dxa"/>
            <w:tcBorders>
              <w:top w:val="nil"/>
              <w:left w:val="nil"/>
              <w:bottom w:val="nil"/>
              <w:right w:val="nil"/>
            </w:tcBorders>
            <w:shd w:val="clear" w:color="auto" w:fill="auto"/>
            <w:noWrap/>
            <w:hideMark/>
          </w:tcPr>
          <w:p w14:paraId="39A03828" w14:textId="3B89D7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.30 [.25, .35]</w:t>
            </w:r>
          </w:p>
        </w:tc>
        <w:tc>
          <w:tcPr>
            <w:tcW w:w="1350" w:type="dxa"/>
            <w:tcBorders>
              <w:top w:val="nil"/>
              <w:left w:val="nil"/>
              <w:bottom w:val="nil"/>
              <w:right w:val="nil"/>
            </w:tcBorders>
            <w:shd w:val="clear" w:color="auto" w:fill="auto"/>
            <w:noWrap/>
            <w:hideMark/>
          </w:tcPr>
          <w:p w14:paraId="5297298D" w14:textId="34B9EDC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88 [77, 93]</w:t>
            </w:r>
          </w:p>
        </w:tc>
      </w:tr>
      <w:tr w:rsidR="006D5222" w:rsidRPr="00AE537A" w14:paraId="09DCABCE" w14:textId="77777777" w:rsidTr="00F21579">
        <w:trPr>
          <w:trHeight w:val="300"/>
        </w:trPr>
        <w:tc>
          <w:tcPr>
            <w:tcW w:w="1620" w:type="dxa"/>
            <w:tcBorders>
              <w:top w:val="nil"/>
              <w:left w:val="nil"/>
              <w:bottom w:val="nil"/>
              <w:right w:val="nil"/>
            </w:tcBorders>
            <w:shd w:val="clear" w:color="auto" w:fill="auto"/>
            <w:noWrap/>
            <w:hideMark/>
          </w:tcPr>
          <w:p w14:paraId="0C19066B" w14:textId="4F0838C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3717E301" w14:textId="10A7AB0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2A6C76AE" w14:textId="44F5AFB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37</w:t>
            </w:r>
          </w:p>
        </w:tc>
        <w:tc>
          <w:tcPr>
            <w:tcW w:w="885" w:type="dxa"/>
            <w:tcBorders>
              <w:top w:val="nil"/>
              <w:left w:val="nil"/>
              <w:bottom w:val="nil"/>
              <w:right w:val="nil"/>
            </w:tcBorders>
            <w:shd w:val="clear" w:color="auto" w:fill="auto"/>
            <w:noWrap/>
            <w:hideMark/>
          </w:tcPr>
          <w:p w14:paraId="1E11B878" w14:textId="63AED7D1"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29113</w:t>
            </w:r>
          </w:p>
        </w:tc>
        <w:tc>
          <w:tcPr>
            <w:tcW w:w="1605" w:type="dxa"/>
            <w:tcBorders>
              <w:top w:val="nil"/>
              <w:left w:val="nil"/>
              <w:bottom w:val="nil"/>
              <w:right w:val="nil"/>
            </w:tcBorders>
            <w:shd w:val="clear" w:color="auto" w:fill="auto"/>
            <w:noWrap/>
            <w:hideMark/>
          </w:tcPr>
          <w:p w14:paraId="28DEA378" w14:textId="4BDE704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[.20, .22]</w:t>
            </w:r>
          </w:p>
        </w:tc>
        <w:tc>
          <w:tcPr>
            <w:tcW w:w="1530" w:type="dxa"/>
            <w:tcBorders>
              <w:top w:val="nil"/>
              <w:left w:val="nil"/>
              <w:bottom w:val="nil"/>
              <w:right w:val="nil"/>
            </w:tcBorders>
            <w:shd w:val="clear" w:color="auto" w:fill="auto"/>
            <w:noWrap/>
            <w:hideMark/>
          </w:tcPr>
          <w:p w14:paraId="0031FE33" w14:textId="31B5245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 [.21, .28]</w:t>
            </w:r>
          </w:p>
        </w:tc>
        <w:tc>
          <w:tcPr>
            <w:tcW w:w="1350" w:type="dxa"/>
            <w:tcBorders>
              <w:top w:val="nil"/>
              <w:left w:val="nil"/>
              <w:bottom w:val="nil"/>
              <w:right w:val="nil"/>
            </w:tcBorders>
            <w:shd w:val="clear" w:color="auto" w:fill="auto"/>
            <w:noWrap/>
            <w:hideMark/>
          </w:tcPr>
          <w:p w14:paraId="18F1A892" w14:textId="6B82F0E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[84, 94]</w:t>
            </w:r>
          </w:p>
        </w:tc>
      </w:tr>
      <w:tr w:rsidR="00AE537A" w:rsidRPr="00AE537A" w14:paraId="3058756A"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1B7B99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Aggressive Cognition</w:t>
            </w:r>
          </w:p>
        </w:tc>
      </w:tr>
      <w:tr w:rsidR="006D5222" w:rsidRPr="00AE537A" w14:paraId="11B7764A" w14:textId="77777777" w:rsidTr="00EB09EF">
        <w:trPr>
          <w:trHeight w:val="300"/>
        </w:trPr>
        <w:tc>
          <w:tcPr>
            <w:tcW w:w="1620" w:type="dxa"/>
            <w:tcBorders>
              <w:top w:val="nil"/>
              <w:left w:val="nil"/>
              <w:bottom w:val="nil"/>
              <w:right w:val="nil"/>
            </w:tcBorders>
            <w:shd w:val="clear" w:color="auto" w:fill="auto"/>
            <w:noWrap/>
            <w:hideMark/>
          </w:tcPr>
          <w:p w14:paraId="4C9D242C" w14:textId="1E93FD70"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43817C75" w14:textId="5D17835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5990717D" w14:textId="656DB60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24</w:t>
            </w:r>
          </w:p>
        </w:tc>
        <w:tc>
          <w:tcPr>
            <w:tcW w:w="885" w:type="dxa"/>
            <w:tcBorders>
              <w:top w:val="nil"/>
              <w:left w:val="nil"/>
              <w:bottom w:val="nil"/>
              <w:right w:val="nil"/>
            </w:tcBorders>
            <w:shd w:val="clear" w:color="auto" w:fill="auto"/>
            <w:noWrap/>
            <w:hideMark/>
          </w:tcPr>
          <w:p w14:paraId="155EB236" w14:textId="0927E33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2887</w:t>
            </w:r>
          </w:p>
        </w:tc>
        <w:tc>
          <w:tcPr>
            <w:tcW w:w="1605" w:type="dxa"/>
            <w:tcBorders>
              <w:top w:val="nil"/>
              <w:left w:val="nil"/>
              <w:bottom w:val="nil"/>
              <w:right w:val="nil"/>
            </w:tcBorders>
            <w:shd w:val="clear" w:color="auto" w:fill="auto"/>
            <w:noWrap/>
            <w:hideMark/>
          </w:tcPr>
          <w:p w14:paraId="6CE7875F" w14:textId="143BD38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.25]</w:t>
            </w:r>
          </w:p>
        </w:tc>
        <w:tc>
          <w:tcPr>
            <w:tcW w:w="1530" w:type="dxa"/>
            <w:tcBorders>
              <w:top w:val="nil"/>
              <w:left w:val="nil"/>
              <w:bottom w:val="nil"/>
              <w:right w:val="nil"/>
            </w:tcBorders>
            <w:shd w:val="clear" w:color="auto" w:fill="auto"/>
            <w:noWrap/>
            <w:hideMark/>
          </w:tcPr>
          <w:p w14:paraId="09414BD7" w14:textId="74CC292A"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 [.18, .27]</w:t>
            </w:r>
          </w:p>
        </w:tc>
        <w:tc>
          <w:tcPr>
            <w:tcW w:w="1350" w:type="dxa"/>
            <w:tcBorders>
              <w:top w:val="nil"/>
              <w:left w:val="nil"/>
              <w:bottom w:val="nil"/>
              <w:right w:val="nil"/>
            </w:tcBorders>
            <w:shd w:val="clear" w:color="auto" w:fill="auto"/>
            <w:noWrap/>
            <w:hideMark/>
          </w:tcPr>
          <w:p w14:paraId="29072231" w14:textId="52CB7C8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35 [0, 70]</w:t>
            </w:r>
          </w:p>
        </w:tc>
      </w:tr>
      <w:tr w:rsidR="006D5222" w:rsidRPr="00AE537A" w14:paraId="38E43930" w14:textId="77777777" w:rsidTr="00EB09EF">
        <w:trPr>
          <w:trHeight w:val="300"/>
        </w:trPr>
        <w:tc>
          <w:tcPr>
            <w:tcW w:w="1620" w:type="dxa"/>
            <w:tcBorders>
              <w:top w:val="nil"/>
              <w:left w:val="nil"/>
              <w:bottom w:val="nil"/>
              <w:right w:val="nil"/>
            </w:tcBorders>
            <w:shd w:val="clear" w:color="auto" w:fill="auto"/>
            <w:noWrap/>
            <w:hideMark/>
          </w:tcPr>
          <w:p w14:paraId="4641A91C" w14:textId="08C9F525"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Experiment</w:t>
            </w:r>
          </w:p>
        </w:tc>
        <w:tc>
          <w:tcPr>
            <w:tcW w:w="830" w:type="dxa"/>
            <w:tcBorders>
              <w:top w:val="nil"/>
              <w:left w:val="nil"/>
              <w:bottom w:val="nil"/>
              <w:right w:val="nil"/>
            </w:tcBorders>
            <w:shd w:val="clear" w:color="auto" w:fill="auto"/>
            <w:noWrap/>
            <w:hideMark/>
          </w:tcPr>
          <w:p w14:paraId="600161CC" w14:textId="71F84638"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3011CC04" w14:textId="213F2C77"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w:t>
            </w:r>
          </w:p>
        </w:tc>
        <w:tc>
          <w:tcPr>
            <w:tcW w:w="885" w:type="dxa"/>
            <w:tcBorders>
              <w:top w:val="nil"/>
              <w:left w:val="nil"/>
              <w:bottom w:val="nil"/>
              <w:right w:val="nil"/>
            </w:tcBorders>
            <w:shd w:val="clear" w:color="auto" w:fill="auto"/>
            <w:noWrap/>
            <w:hideMark/>
          </w:tcPr>
          <w:p w14:paraId="35CC876D" w14:textId="147E4C23"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4073.5</w:t>
            </w:r>
          </w:p>
        </w:tc>
        <w:tc>
          <w:tcPr>
            <w:tcW w:w="1605" w:type="dxa"/>
            <w:tcBorders>
              <w:top w:val="nil"/>
              <w:left w:val="nil"/>
              <w:bottom w:val="nil"/>
              <w:right w:val="nil"/>
            </w:tcBorders>
            <w:shd w:val="clear" w:color="auto" w:fill="auto"/>
            <w:noWrap/>
            <w:hideMark/>
          </w:tcPr>
          <w:p w14:paraId="02742F80" w14:textId="261804F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[.17, .23]</w:t>
            </w:r>
          </w:p>
        </w:tc>
        <w:tc>
          <w:tcPr>
            <w:tcW w:w="1530" w:type="dxa"/>
            <w:tcBorders>
              <w:top w:val="nil"/>
              <w:left w:val="nil"/>
              <w:bottom w:val="nil"/>
              <w:right w:val="nil"/>
            </w:tcBorders>
            <w:shd w:val="clear" w:color="auto" w:fill="auto"/>
            <w:noWrap/>
            <w:hideMark/>
          </w:tcPr>
          <w:p w14:paraId="3E4EFF3E" w14:textId="7CEC841F"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.20 [.16, .24]</w:t>
            </w:r>
          </w:p>
        </w:tc>
        <w:tc>
          <w:tcPr>
            <w:tcW w:w="1350" w:type="dxa"/>
            <w:tcBorders>
              <w:top w:val="nil"/>
              <w:left w:val="nil"/>
              <w:bottom w:val="nil"/>
              <w:right w:val="nil"/>
            </w:tcBorders>
            <w:shd w:val="clear" w:color="auto" w:fill="auto"/>
            <w:noWrap/>
            <w:hideMark/>
          </w:tcPr>
          <w:p w14:paraId="77A2BAC6" w14:textId="3D1C3F44"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27 [0, 67]</w:t>
            </w:r>
          </w:p>
        </w:tc>
      </w:tr>
      <w:tr w:rsidR="006D5222" w:rsidRPr="00AE537A" w14:paraId="04F0F614" w14:textId="77777777" w:rsidTr="00EB09EF">
        <w:trPr>
          <w:trHeight w:val="300"/>
        </w:trPr>
        <w:tc>
          <w:tcPr>
            <w:tcW w:w="1620" w:type="dxa"/>
            <w:tcBorders>
              <w:top w:val="nil"/>
              <w:left w:val="nil"/>
              <w:bottom w:val="nil"/>
              <w:right w:val="nil"/>
            </w:tcBorders>
            <w:shd w:val="clear" w:color="auto" w:fill="auto"/>
            <w:noWrap/>
            <w:hideMark/>
          </w:tcPr>
          <w:p w14:paraId="2672B8A3" w14:textId="3578D5FD"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A2202A9" w14:textId="1E039596"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Best</w:t>
            </w:r>
          </w:p>
        </w:tc>
        <w:tc>
          <w:tcPr>
            <w:tcW w:w="460" w:type="dxa"/>
            <w:tcBorders>
              <w:top w:val="nil"/>
              <w:left w:val="nil"/>
              <w:bottom w:val="nil"/>
              <w:right w:val="nil"/>
            </w:tcBorders>
            <w:shd w:val="clear" w:color="auto" w:fill="auto"/>
            <w:noWrap/>
            <w:hideMark/>
          </w:tcPr>
          <w:p w14:paraId="25CCBEC6" w14:textId="1083D1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17</w:t>
            </w:r>
          </w:p>
        </w:tc>
        <w:tc>
          <w:tcPr>
            <w:tcW w:w="885" w:type="dxa"/>
            <w:tcBorders>
              <w:top w:val="nil"/>
              <w:left w:val="nil"/>
              <w:bottom w:val="nil"/>
              <w:right w:val="nil"/>
            </w:tcBorders>
            <w:shd w:val="clear" w:color="auto" w:fill="auto"/>
            <w:noWrap/>
            <w:hideMark/>
          </w:tcPr>
          <w:p w14:paraId="3ABF804E" w14:textId="7C3FC740"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7997</w:t>
            </w:r>
          </w:p>
        </w:tc>
        <w:tc>
          <w:tcPr>
            <w:tcW w:w="1605" w:type="dxa"/>
            <w:tcBorders>
              <w:top w:val="nil"/>
              <w:left w:val="nil"/>
              <w:bottom w:val="nil"/>
              <w:right w:val="nil"/>
            </w:tcBorders>
            <w:shd w:val="clear" w:color="auto" w:fill="auto"/>
            <w:noWrap/>
            <w:hideMark/>
          </w:tcPr>
          <w:p w14:paraId="5FAA0A06" w14:textId="6B423C4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[.19, .23]</w:t>
            </w:r>
          </w:p>
        </w:tc>
        <w:tc>
          <w:tcPr>
            <w:tcW w:w="1530" w:type="dxa"/>
            <w:tcBorders>
              <w:top w:val="nil"/>
              <w:left w:val="nil"/>
              <w:bottom w:val="nil"/>
              <w:right w:val="nil"/>
            </w:tcBorders>
            <w:shd w:val="clear" w:color="auto" w:fill="auto"/>
            <w:noWrap/>
            <w:hideMark/>
          </w:tcPr>
          <w:p w14:paraId="194F7248" w14:textId="70804D7B"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.28]</w:t>
            </w:r>
          </w:p>
        </w:tc>
        <w:tc>
          <w:tcPr>
            <w:tcW w:w="1350" w:type="dxa"/>
            <w:tcBorders>
              <w:top w:val="nil"/>
              <w:left w:val="nil"/>
              <w:bottom w:val="nil"/>
              <w:right w:val="nil"/>
            </w:tcBorders>
            <w:shd w:val="clear" w:color="auto" w:fill="auto"/>
            <w:noWrap/>
            <w:hideMark/>
          </w:tcPr>
          <w:p w14:paraId="17DFEF6D" w14:textId="1DC300F9"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87 [75, 94]</w:t>
            </w:r>
          </w:p>
        </w:tc>
      </w:tr>
      <w:tr w:rsidR="006D5222" w:rsidRPr="00AE537A" w14:paraId="18BBB039" w14:textId="77777777" w:rsidTr="00EB09EF">
        <w:trPr>
          <w:trHeight w:val="300"/>
        </w:trPr>
        <w:tc>
          <w:tcPr>
            <w:tcW w:w="1620" w:type="dxa"/>
            <w:tcBorders>
              <w:top w:val="nil"/>
              <w:left w:val="nil"/>
              <w:bottom w:val="nil"/>
              <w:right w:val="nil"/>
            </w:tcBorders>
            <w:shd w:val="clear" w:color="auto" w:fill="auto"/>
            <w:noWrap/>
            <w:hideMark/>
          </w:tcPr>
          <w:p w14:paraId="2B1D09B3" w14:textId="41C2AD23"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Cross-Section</w:t>
            </w:r>
          </w:p>
        </w:tc>
        <w:tc>
          <w:tcPr>
            <w:tcW w:w="830" w:type="dxa"/>
            <w:tcBorders>
              <w:top w:val="nil"/>
              <w:left w:val="nil"/>
              <w:bottom w:val="nil"/>
              <w:right w:val="nil"/>
            </w:tcBorders>
            <w:shd w:val="clear" w:color="auto" w:fill="auto"/>
            <w:noWrap/>
            <w:hideMark/>
          </w:tcPr>
          <w:p w14:paraId="1409E6DB" w14:textId="0FA97CD2" w:rsidR="006D5222" w:rsidRPr="006D5222" w:rsidRDefault="006D5222" w:rsidP="006D5222">
            <w:pPr>
              <w:spacing w:after="0" w:line="240" w:lineRule="auto"/>
              <w:rPr>
                <w:rFonts w:eastAsia="Times New Roman" w:cs="Times New Roman"/>
                <w:color w:val="000000"/>
                <w:sz w:val="24"/>
                <w:szCs w:val="24"/>
              </w:rPr>
            </w:pPr>
            <w:r w:rsidRPr="006D5222">
              <w:rPr>
                <w:sz w:val="24"/>
                <w:szCs w:val="24"/>
              </w:rPr>
              <w:t>Full</w:t>
            </w:r>
          </w:p>
        </w:tc>
        <w:tc>
          <w:tcPr>
            <w:tcW w:w="460" w:type="dxa"/>
            <w:tcBorders>
              <w:top w:val="nil"/>
              <w:left w:val="nil"/>
              <w:bottom w:val="nil"/>
              <w:right w:val="nil"/>
            </w:tcBorders>
            <w:shd w:val="clear" w:color="auto" w:fill="auto"/>
            <w:noWrap/>
            <w:hideMark/>
          </w:tcPr>
          <w:p w14:paraId="5AEA1654" w14:textId="7A0DC22C"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22</w:t>
            </w:r>
          </w:p>
        </w:tc>
        <w:tc>
          <w:tcPr>
            <w:tcW w:w="885" w:type="dxa"/>
            <w:tcBorders>
              <w:top w:val="nil"/>
              <w:left w:val="nil"/>
              <w:bottom w:val="nil"/>
              <w:right w:val="nil"/>
            </w:tcBorders>
            <w:shd w:val="clear" w:color="auto" w:fill="auto"/>
            <w:noWrap/>
            <w:hideMark/>
          </w:tcPr>
          <w:p w14:paraId="61678C40" w14:textId="1467D19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13012</w:t>
            </w:r>
          </w:p>
        </w:tc>
        <w:tc>
          <w:tcPr>
            <w:tcW w:w="1605" w:type="dxa"/>
            <w:tcBorders>
              <w:top w:val="nil"/>
              <w:left w:val="nil"/>
              <w:bottom w:val="nil"/>
              <w:right w:val="nil"/>
            </w:tcBorders>
            <w:shd w:val="clear" w:color="auto" w:fill="auto"/>
            <w:noWrap/>
            <w:hideMark/>
          </w:tcPr>
          <w:p w14:paraId="5C7C5721" w14:textId="4874B968"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.18 [.17, .20]</w:t>
            </w:r>
          </w:p>
        </w:tc>
        <w:tc>
          <w:tcPr>
            <w:tcW w:w="1530" w:type="dxa"/>
            <w:tcBorders>
              <w:top w:val="nil"/>
              <w:left w:val="nil"/>
              <w:bottom w:val="nil"/>
              <w:right w:val="nil"/>
            </w:tcBorders>
            <w:shd w:val="clear" w:color="auto" w:fill="auto"/>
            <w:noWrap/>
            <w:hideMark/>
          </w:tcPr>
          <w:p w14:paraId="29276BB3" w14:textId="42335032"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.21 [.15, .27]</w:t>
            </w:r>
          </w:p>
        </w:tc>
        <w:tc>
          <w:tcPr>
            <w:tcW w:w="1350" w:type="dxa"/>
            <w:tcBorders>
              <w:top w:val="nil"/>
              <w:left w:val="nil"/>
              <w:bottom w:val="nil"/>
              <w:right w:val="nil"/>
            </w:tcBorders>
            <w:shd w:val="clear" w:color="auto" w:fill="auto"/>
            <w:noWrap/>
            <w:hideMark/>
          </w:tcPr>
          <w:p w14:paraId="685B7C47" w14:textId="023F8706" w:rsidR="006D5222" w:rsidRPr="006D5222" w:rsidRDefault="006D5222" w:rsidP="006D5222">
            <w:pPr>
              <w:spacing w:after="0" w:line="240" w:lineRule="auto"/>
              <w:jc w:val="right"/>
              <w:rPr>
                <w:rFonts w:eastAsia="Times New Roman" w:cs="Times New Roman"/>
                <w:color w:val="000000"/>
                <w:sz w:val="24"/>
                <w:szCs w:val="24"/>
              </w:rPr>
            </w:pPr>
            <w:r w:rsidRPr="006D5222">
              <w:rPr>
                <w:sz w:val="24"/>
                <w:szCs w:val="24"/>
              </w:rPr>
              <w:t>91 [83, 95]</w:t>
            </w:r>
          </w:p>
        </w:tc>
      </w:tr>
      <w:tr w:rsidR="00AE537A" w:rsidRPr="00AE537A" w14:paraId="67353CC2" w14:textId="77777777" w:rsidTr="006D5222">
        <w:trPr>
          <w:trHeight w:val="300"/>
        </w:trPr>
        <w:tc>
          <w:tcPr>
            <w:tcW w:w="8280" w:type="dxa"/>
            <w:gridSpan w:val="7"/>
            <w:tcBorders>
              <w:top w:val="nil"/>
              <w:left w:val="nil"/>
              <w:bottom w:val="nil"/>
              <w:right w:val="nil"/>
            </w:tcBorders>
            <w:shd w:val="clear" w:color="auto" w:fill="auto"/>
            <w:noWrap/>
            <w:vAlign w:val="bottom"/>
            <w:hideMark/>
          </w:tcPr>
          <w:p w14:paraId="73643AEB" w14:textId="77777777" w:rsidR="00AE537A" w:rsidRPr="006D5222" w:rsidRDefault="00AE537A" w:rsidP="00AE537A">
            <w:pPr>
              <w:spacing w:after="0" w:line="240" w:lineRule="auto"/>
              <w:jc w:val="center"/>
              <w:rPr>
                <w:rFonts w:eastAsia="Times New Roman" w:cs="Times New Roman"/>
                <w:color w:val="000000"/>
                <w:sz w:val="24"/>
                <w:szCs w:val="24"/>
              </w:rPr>
            </w:pPr>
            <w:r w:rsidRPr="006D5222">
              <w:rPr>
                <w:rFonts w:eastAsia="Times New Roman" w:cs="Times New Roman"/>
                <w:color w:val="000000"/>
                <w:sz w:val="24"/>
                <w:szCs w:val="24"/>
              </w:rPr>
              <w:t>Physiological Arousal</w:t>
            </w:r>
          </w:p>
        </w:tc>
      </w:tr>
      <w:tr w:rsidR="006D5222" w:rsidRPr="00AE537A" w14:paraId="6051194A" w14:textId="77777777" w:rsidTr="006D5222">
        <w:trPr>
          <w:trHeight w:val="300"/>
        </w:trPr>
        <w:tc>
          <w:tcPr>
            <w:tcW w:w="1620" w:type="dxa"/>
            <w:tcBorders>
              <w:top w:val="nil"/>
              <w:left w:val="nil"/>
              <w:bottom w:val="nil"/>
              <w:right w:val="nil"/>
            </w:tcBorders>
            <w:shd w:val="clear" w:color="auto" w:fill="auto"/>
            <w:noWrap/>
            <w:vAlign w:val="bottom"/>
            <w:hideMark/>
          </w:tcPr>
          <w:p w14:paraId="0068D431" w14:textId="6CD0FF7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50A11CFD" w14:textId="6A2C4FE7"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Best</w:t>
            </w:r>
          </w:p>
        </w:tc>
        <w:tc>
          <w:tcPr>
            <w:tcW w:w="460" w:type="dxa"/>
            <w:tcBorders>
              <w:top w:val="nil"/>
              <w:left w:val="nil"/>
              <w:bottom w:val="nil"/>
              <w:right w:val="nil"/>
            </w:tcBorders>
            <w:shd w:val="clear" w:color="auto" w:fill="auto"/>
            <w:noWrap/>
            <w:vAlign w:val="bottom"/>
            <w:hideMark/>
          </w:tcPr>
          <w:p w14:paraId="4FE1F0CD" w14:textId="0C123BEF"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11</w:t>
            </w:r>
          </w:p>
        </w:tc>
        <w:tc>
          <w:tcPr>
            <w:tcW w:w="885" w:type="dxa"/>
            <w:tcBorders>
              <w:top w:val="nil"/>
              <w:left w:val="nil"/>
              <w:bottom w:val="nil"/>
              <w:right w:val="nil"/>
            </w:tcBorders>
            <w:shd w:val="clear" w:color="auto" w:fill="auto"/>
            <w:noWrap/>
            <w:vAlign w:val="bottom"/>
            <w:hideMark/>
          </w:tcPr>
          <w:p w14:paraId="29DFB700" w14:textId="2712616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833</w:t>
            </w:r>
          </w:p>
        </w:tc>
        <w:tc>
          <w:tcPr>
            <w:tcW w:w="1605" w:type="dxa"/>
            <w:tcBorders>
              <w:top w:val="nil"/>
              <w:left w:val="nil"/>
              <w:bottom w:val="nil"/>
              <w:right w:val="nil"/>
            </w:tcBorders>
            <w:shd w:val="clear" w:color="auto" w:fill="auto"/>
            <w:noWrap/>
            <w:vAlign w:val="bottom"/>
            <w:hideMark/>
          </w:tcPr>
          <w:p w14:paraId="067C3C44" w14:textId="4D2EA83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.20 [.13, .26]</w:t>
            </w:r>
          </w:p>
        </w:tc>
        <w:tc>
          <w:tcPr>
            <w:tcW w:w="1530" w:type="dxa"/>
            <w:tcBorders>
              <w:top w:val="nil"/>
              <w:left w:val="nil"/>
              <w:bottom w:val="nil"/>
              <w:right w:val="nil"/>
            </w:tcBorders>
            <w:shd w:val="clear" w:color="auto" w:fill="auto"/>
            <w:noWrap/>
            <w:vAlign w:val="bottom"/>
            <w:hideMark/>
          </w:tcPr>
          <w:p w14:paraId="6720B832" w14:textId="7725EA3E"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.21 [.11, .31]</w:t>
            </w:r>
          </w:p>
        </w:tc>
        <w:tc>
          <w:tcPr>
            <w:tcW w:w="1350" w:type="dxa"/>
            <w:tcBorders>
              <w:top w:val="nil"/>
              <w:left w:val="nil"/>
              <w:bottom w:val="nil"/>
              <w:right w:val="nil"/>
            </w:tcBorders>
            <w:shd w:val="clear" w:color="auto" w:fill="auto"/>
            <w:noWrap/>
            <w:vAlign w:val="bottom"/>
            <w:hideMark/>
          </w:tcPr>
          <w:p w14:paraId="6D47388B" w14:textId="603A7F1C"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50 [0, 80]</w:t>
            </w:r>
          </w:p>
        </w:tc>
      </w:tr>
      <w:tr w:rsidR="006D5222" w:rsidRPr="00AE537A" w14:paraId="7E53D540" w14:textId="77777777" w:rsidTr="006D5222">
        <w:trPr>
          <w:trHeight w:val="300"/>
        </w:trPr>
        <w:tc>
          <w:tcPr>
            <w:tcW w:w="1620" w:type="dxa"/>
            <w:tcBorders>
              <w:top w:val="nil"/>
              <w:left w:val="nil"/>
              <w:bottom w:val="nil"/>
              <w:right w:val="nil"/>
            </w:tcBorders>
            <w:shd w:val="clear" w:color="auto" w:fill="auto"/>
            <w:noWrap/>
            <w:vAlign w:val="bottom"/>
            <w:hideMark/>
          </w:tcPr>
          <w:p w14:paraId="22442232" w14:textId="771BF33B"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Experiment</w:t>
            </w:r>
          </w:p>
        </w:tc>
        <w:tc>
          <w:tcPr>
            <w:tcW w:w="830" w:type="dxa"/>
            <w:tcBorders>
              <w:top w:val="nil"/>
              <w:left w:val="nil"/>
              <w:bottom w:val="nil"/>
              <w:right w:val="nil"/>
            </w:tcBorders>
            <w:shd w:val="clear" w:color="auto" w:fill="auto"/>
            <w:noWrap/>
            <w:vAlign w:val="bottom"/>
            <w:hideMark/>
          </w:tcPr>
          <w:p w14:paraId="2AE0AABD" w14:textId="25A775C2" w:rsidR="006D5222" w:rsidRPr="006D5222" w:rsidRDefault="006D5222" w:rsidP="006D5222">
            <w:pPr>
              <w:spacing w:after="0" w:line="240" w:lineRule="auto"/>
              <w:rPr>
                <w:rFonts w:eastAsia="Times New Roman" w:cs="Times New Roman"/>
                <w:color w:val="000000"/>
                <w:sz w:val="24"/>
                <w:szCs w:val="24"/>
              </w:rPr>
            </w:pPr>
            <w:r w:rsidRPr="006D5222">
              <w:rPr>
                <w:rFonts w:ascii="Calibri" w:hAnsi="Calibri"/>
                <w:color w:val="000000"/>
                <w:sz w:val="24"/>
                <w:szCs w:val="24"/>
              </w:rPr>
              <w:t>Full</w:t>
            </w:r>
          </w:p>
        </w:tc>
        <w:tc>
          <w:tcPr>
            <w:tcW w:w="460" w:type="dxa"/>
            <w:tcBorders>
              <w:top w:val="nil"/>
              <w:left w:val="nil"/>
              <w:bottom w:val="nil"/>
              <w:right w:val="nil"/>
            </w:tcBorders>
            <w:shd w:val="clear" w:color="auto" w:fill="auto"/>
            <w:noWrap/>
            <w:vAlign w:val="bottom"/>
            <w:hideMark/>
          </w:tcPr>
          <w:p w14:paraId="0802CE95" w14:textId="2BE1D482"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24</w:t>
            </w:r>
          </w:p>
        </w:tc>
        <w:tc>
          <w:tcPr>
            <w:tcW w:w="885" w:type="dxa"/>
            <w:tcBorders>
              <w:top w:val="nil"/>
              <w:left w:val="nil"/>
              <w:bottom w:val="nil"/>
              <w:right w:val="nil"/>
            </w:tcBorders>
            <w:shd w:val="clear" w:color="auto" w:fill="auto"/>
            <w:noWrap/>
            <w:vAlign w:val="bottom"/>
            <w:hideMark/>
          </w:tcPr>
          <w:p w14:paraId="6EBBED43" w14:textId="1BA199F7"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1770</w:t>
            </w:r>
          </w:p>
        </w:tc>
        <w:tc>
          <w:tcPr>
            <w:tcW w:w="1605" w:type="dxa"/>
            <w:tcBorders>
              <w:top w:val="nil"/>
              <w:left w:val="nil"/>
              <w:bottom w:val="nil"/>
              <w:right w:val="nil"/>
            </w:tcBorders>
            <w:shd w:val="clear" w:color="auto" w:fill="auto"/>
            <w:noWrap/>
            <w:vAlign w:val="bottom"/>
            <w:hideMark/>
          </w:tcPr>
          <w:p w14:paraId="3A8A19F4" w14:textId="038C05C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.14 [.09, .18]</w:t>
            </w:r>
          </w:p>
        </w:tc>
        <w:tc>
          <w:tcPr>
            <w:tcW w:w="1530" w:type="dxa"/>
            <w:tcBorders>
              <w:top w:val="nil"/>
              <w:left w:val="nil"/>
              <w:bottom w:val="nil"/>
              <w:right w:val="nil"/>
            </w:tcBorders>
            <w:shd w:val="clear" w:color="auto" w:fill="auto"/>
            <w:noWrap/>
            <w:vAlign w:val="bottom"/>
            <w:hideMark/>
          </w:tcPr>
          <w:p w14:paraId="5F126DCC" w14:textId="36A685E4"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.15 [.09, .21]</w:t>
            </w:r>
          </w:p>
        </w:tc>
        <w:tc>
          <w:tcPr>
            <w:tcW w:w="1350" w:type="dxa"/>
            <w:tcBorders>
              <w:top w:val="nil"/>
              <w:left w:val="nil"/>
              <w:bottom w:val="nil"/>
              <w:right w:val="nil"/>
            </w:tcBorders>
            <w:shd w:val="clear" w:color="auto" w:fill="auto"/>
            <w:noWrap/>
            <w:vAlign w:val="bottom"/>
            <w:hideMark/>
          </w:tcPr>
          <w:p w14:paraId="610B01E0" w14:textId="06DF9409" w:rsidR="006D5222" w:rsidRPr="006D5222" w:rsidRDefault="006D5222" w:rsidP="006D5222">
            <w:pPr>
              <w:spacing w:after="0" w:line="240" w:lineRule="auto"/>
              <w:jc w:val="right"/>
              <w:rPr>
                <w:rFonts w:eastAsia="Times New Roman" w:cs="Times New Roman"/>
                <w:color w:val="000000"/>
                <w:sz w:val="24"/>
                <w:szCs w:val="24"/>
              </w:rPr>
            </w:pPr>
            <w:r w:rsidRPr="006D5222">
              <w:rPr>
                <w:rFonts w:ascii="Calibri" w:hAnsi="Calibri"/>
                <w:color w:val="000000"/>
                <w:sz w:val="24"/>
                <w:szCs w:val="24"/>
              </w:rPr>
              <w:t>35 [0, 71]</w:t>
            </w:r>
          </w:p>
        </w:tc>
      </w:tr>
    </w:tbl>
    <w:p w14:paraId="474C1CC8"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7753F70F" w14:textId="77777777" w:rsidR="001F2D1D"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All effect sizes in Pearson </w:t>
      </w:r>
      <w:r>
        <w:rPr>
          <w:rFonts w:ascii="LMMathItalic12-Regular" w:hAnsi="LMMathItalic12-Regular" w:cs="LMMathItalic12-Regular"/>
          <w:i/>
          <w:iCs/>
          <w:sz w:val="24"/>
          <w:szCs w:val="24"/>
        </w:rPr>
        <w:t xml:space="preserve">r </w:t>
      </w:r>
      <w:r w:rsidR="001F2D1D">
        <w:rPr>
          <w:rFonts w:ascii="LMMathItalic12-Regular" w:hAnsi="LMMathItalic12-Regular" w:cs="LMMathItalic12-Regular"/>
          <w:i/>
          <w:iCs/>
          <w:sz w:val="24"/>
          <w:szCs w:val="24"/>
        </w:rPr>
        <w:t>w</w:t>
      </w:r>
      <w:r>
        <w:rPr>
          <w:rFonts w:ascii="LMRoman12-Regular" w:hAnsi="LMRoman12-Regular" w:cs="LMRoman12-Regular"/>
          <w:sz w:val="24"/>
          <w:szCs w:val="24"/>
        </w:rPr>
        <w:t>ith</w:t>
      </w:r>
      <w:r w:rsidR="001F2D1D">
        <w:rPr>
          <w:rFonts w:ascii="LMRoman12-Regular" w:hAnsi="LMRoman12-Regular" w:cs="LMRoman12-Regular"/>
          <w:sz w:val="24"/>
          <w:szCs w:val="24"/>
        </w:rPr>
        <w:t xml:space="preserve"> </w:t>
      </w:r>
      <w:r>
        <w:rPr>
          <w:rFonts w:ascii="LMRoman12-Regular" w:hAnsi="LMRoman12-Regular" w:cs="LMRoman12-Regular"/>
          <w:sz w:val="24"/>
          <w:szCs w:val="24"/>
        </w:rPr>
        <w:t>95% confidence intervals.</w:t>
      </w:r>
      <w:r w:rsidR="001F2D1D">
        <w:rPr>
          <w:rFonts w:ascii="LMRoman12-Regular" w:hAnsi="LMRoman12-Regular" w:cs="LMRoman12-Regular"/>
          <w:sz w:val="24"/>
          <w:szCs w:val="24"/>
        </w:rPr>
        <w:br w:type="page"/>
      </w:r>
    </w:p>
    <w:p w14:paraId="6B39DF4D"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2</w:t>
      </w:r>
    </w:p>
    <w:p w14:paraId="263879B2"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Tests for bias and small-study effects.</w:t>
      </w:r>
    </w:p>
    <w:tbl>
      <w:tblPr>
        <w:tblW w:w="6910" w:type="dxa"/>
        <w:tblLook w:val="04A0" w:firstRow="1" w:lastRow="0" w:firstColumn="1" w:lastColumn="0" w:noHBand="0" w:noVBand="1"/>
      </w:tblPr>
      <w:tblGrid>
        <w:gridCol w:w="1480"/>
        <w:gridCol w:w="779"/>
        <w:gridCol w:w="1187"/>
        <w:gridCol w:w="1529"/>
        <w:gridCol w:w="895"/>
        <w:gridCol w:w="1040"/>
      </w:tblGrid>
      <w:tr w:rsidR="00EB712E" w:rsidRPr="002C56C4" w14:paraId="547153D7" w14:textId="77777777" w:rsidTr="00EB712E">
        <w:trPr>
          <w:trHeight w:val="300"/>
        </w:trPr>
        <w:tc>
          <w:tcPr>
            <w:tcW w:w="1480" w:type="dxa"/>
            <w:tcBorders>
              <w:top w:val="single" w:sz="4" w:space="0" w:color="auto"/>
              <w:left w:val="nil"/>
              <w:bottom w:val="single" w:sz="4" w:space="0" w:color="auto"/>
              <w:right w:val="nil"/>
            </w:tcBorders>
            <w:shd w:val="clear" w:color="auto" w:fill="auto"/>
            <w:noWrap/>
            <w:vAlign w:val="bottom"/>
            <w:hideMark/>
          </w:tcPr>
          <w:p w14:paraId="696ED3C9"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Setting</w:t>
            </w:r>
          </w:p>
        </w:tc>
        <w:tc>
          <w:tcPr>
            <w:tcW w:w="779" w:type="dxa"/>
            <w:tcBorders>
              <w:top w:val="single" w:sz="4" w:space="0" w:color="auto"/>
              <w:left w:val="nil"/>
              <w:bottom w:val="single" w:sz="4" w:space="0" w:color="auto"/>
              <w:right w:val="nil"/>
            </w:tcBorders>
            <w:shd w:val="clear" w:color="auto" w:fill="auto"/>
            <w:noWrap/>
            <w:vAlign w:val="bottom"/>
            <w:hideMark/>
          </w:tcPr>
          <w:p w14:paraId="5BBFB6B6"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Group</w:t>
            </w:r>
          </w:p>
        </w:tc>
        <w:tc>
          <w:tcPr>
            <w:tcW w:w="1187" w:type="dxa"/>
            <w:tcBorders>
              <w:top w:val="single" w:sz="4" w:space="0" w:color="auto"/>
              <w:left w:val="nil"/>
              <w:bottom w:val="single" w:sz="4" w:space="0" w:color="auto"/>
              <w:right w:val="nil"/>
            </w:tcBorders>
            <w:shd w:val="clear" w:color="auto" w:fill="auto"/>
            <w:noWrap/>
            <w:vAlign w:val="bottom"/>
            <w:hideMark/>
          </w:tcPr>
          <w:p w14:paraId="64D14526" w14:textId="12D6F6BC" w:rsidR="00EB712E" w:rsidRPr="002C56C4" w:rsidRDefault="00EB712E" w:rsidP="002C56C4">
            <w:pPr>
              <w:spacing w:after="0" w:line="240" w:lineRule="auto"/>
              <w:jc w:val="right"/>
              <w:rPr>
                <w:rFonts w:ascii="Calibri" w:eastAsia="Times New Roman" w:hAnsi="Calibri" w:cs="Times New Roman"/>
                <w:color w:val="000000"/>
              </w:rPr>
            </w:pP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p>
        </w:tc>
        <w:tc>
          <w:tcPr>
            <w:tcW w:w="1529" w:type="dxa"/>
            <w:tcBorders>
              <w:top w:val="single" w:sz="4" w:space="0" w:color="auto"/>
              <w:left w:val="nil"/>
              <w:bottom w:val="single" w:sz="4" w:space="0" w:color="auto"/>
              <w:right w:val="nil"/>
            </w:tcBorders>
            <w:shd w:val="clear" w:color="auto" w:fill="auto"/>
            <w:noWrap/>
            <w:vAlign w:val="bottom"/>
            <w:hideMark/>
          </w:tcPr>
          <w:p w14:paraId="4B56A543" w14:textId="1BC7033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SE(</w:t>
            </w:r>
            <w:r>
              <w:rPr>
                <w:rFonts w:ascii="Calibri" w:eastAsia="Times New Roman" w:hAnsi="Calibri" w:cs="Times New Roman"/>
                <w:i/>
                <w:color w:val="000000"/>
              </w:rPr>
              <w:t>b</w:t>
            </w:r>
            <w:r w:rsidRPr="002C56C4">
              <w:rPr>
                <w:rFonts w:ascii="Calibri" w:eastAsia="Times New Roman" w:hAnsi="Calibri" w:cs="Times New Roman"/>
                <w:color w:val="000000"/>
                <w:vertAlign w:val="subscript"/>
              </w:rPr>
              <w:t>Egger</w:t>
            </w:r>
            <w:r w:rsidRPr="002C56C4">
              <w:rPr>
                <w:rFonts w:ascii="Calibri" w:eastAsia="Times New Roman" w:hAnsi="Calibri" w:cs="Times New Roman"/>
                <w:color w:val="000000"/>
              </w:rPr>
              <w:t>)</w:t>
            </w:r>
          </w:p>
        </w:tc>
        <w:tc>
          <w:tcPr>
            <w:tcW w:w="895" w:type="dxa"/>
            <w:tcBorders>
              <w:top w:val="single" w:sz="4" w:space="0" w:color="auto"/>
              <w:left w:val="nil"/>
              <w:bottom w:val="single" w:sz="4" w:space="0" w:color="auto"/>
              <w:right w:val="nil"/>
            </w:tcBorders>
            <w:shd w:val="clear" w:color="auto" w:fill="auto"/>
            <w:noWrap/>
            <w:vAlign w:val="bottom"/>
            <w:hideMark/>
          </w:tcPr>
          <w:p w14:paraId="560EC8BD" w14:textId="64FC7C1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Egger</w:t>
            </w:r>
          </w:p>
        </w:tc>
        <w:tc>
          <w:tcPr>
            <w:tcW w:w="1040" w:type="dxa"/>
            <w:tcBorders>
              <w:top w:val="single" w:sz="4" w:space="0" w:color="auto"/>
              <w:left w:val="nil"/>
              <w:bottom w:val="single" w:sz="4" w:space="0" w:color="auto"/>
              <w:right w:val="nil"/>
            </w:tcBorders>
            <w:shd w:val="clear" w:color="auto" w:fill="auto"/>
            <w:noWrap/>
            <w:vAlign w:val="bottom"/>
            <w:hideMark/>
          </w:tcPr>
          <w:p w14:paraId="1037ECDB" w14:textId="08E03D30"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p</w:t>
            </w:r>
            <w:r w:rsidRPr="002C56C4">
              <w:rPr>
                <w:rFonts w:ascii="Calibri" w:eastAsia="Times New Roman" w:hAnsi="Calibri" w:cs="Times New Roman"/>
                <w:color w:val="000000"/>
                <w:vertAlign w:val="subscript"/>
              </w:rPr>
              <w:t>p-uniform</w:t>
            </w:r>
          </w:p>
        </w:tc>
      </w:tr>
      <w:tr w:rsidR="00EB712E" w:rsidRPr="002C56C4" w14:paraId="4717ADAF" w14:textId="77777777" w:rsidTr="00EB712E">
        <w:trPr>
          <w:trHeight w:val="300"/>
        </w:trPr>
        <w:tc>
          <w:tcPr>
            <w:tcW w:w="6910" w:type="dxa"/>
            <w:gridSpan w:val="6"/>
            <w:tcBorders>
              <w:top w:val="single" w:sz="4" w:space="0" w:color="auto"/>
              <w:left w:val="nil"/>
              <w:bottom w:val="nil"/>
            </w:tcBorders>
            <w:shd w:val="clear" w:color="auto" w:fill="auto"/>
            <w:noWrap/>
            <w:vAlign w:val="bottom"/>
            <w:hideMark/>
          </w:tcPr>
          <w:p w14:paraId="01A0EA17" w14:textId="30A56E08"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Affect</w:t>
            </w:r>
          </w:p>
        </w:tc>
      </w:tr>
      <w:tr w:rsidR="00EB712E" w:rsidRPr="002C56C4" w14:paraId="193AE7EF" w14:textId="77777777" w:rsidTr="00EB712E">
        <w:trPr>
          <w:trHeight w:val="300"/>
        </w:trPr>
        <w:tc>
          <w:tcPr>
            <w:tcW w:w="1480" w:type="dxa"/>
            <w:tcBorders>
              <w:top w:val="nil"/>
              <w:left w:val="nil"/>
              <w:bottom w:val="nil"/>
              <w:right w:val="nil"/>
            </w:tcBorders>
            <w:shd w:val="clear" w:color="auto" w:fill="auto"/>
            <w:noWrap/>
            <w:vAlign w:val="bottom"/>
            <w:hideMark/>
          </w:tcPr>
          <w:p w14:paraId="726EF254"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55385F7"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10471B8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3.667</w:t>
            </w:r>
          </w:p>
        </w:tc>
        <w:tc>
          <w:tcPr>
            <w:tcW w:w="1529" w:type="dxa"/>
            <w:tcBorders>
              <w:top w:val="nil"/>
              <w:left w:val="nil"/>
              <w:bottom w:val="nil"/>
              <w:right w:val="nil"/>
            </w:tcBorders>
            <w:shd w:val="clear" w:color="auto" w:fill="auto"/>
            <w:noWrap/>
            <w:vAlign w:val="bottom"/>
            <w:hideMark/>
          </w:tcPr>
          <w:p w14:paraId="12F8499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w:t>
            </w:r>
          </w:p>
        </w:tc>
        <w:tc>
          <w:tcPr>
            <w:tcW w:w="895" w:type="dxa"/>
            <w:tcBorders>
              <w:top w:val="nil"/>
              <w:left w:val="nil"/>
              <w:bottom w:val="nil"/>
              <w:right w:val="nil"/>
            </w:tcBorders>
            <w:shd w:val="clear" w:color="auto" w:fill="auto"/>
            <w:noWrap/>
            <w:vAlign w:val="bottom"/>
            <w:hideMark/>
          </w:tcPr>
          <w:p w14:paraId="5A2AD747" w14:textId="77777777" w:rsidR="00EB712E" w:rsidRPr="0054738E" w:rsidRDefault="00EB712E"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3891A0F3"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0.201</w:t>
            </w:r>
          </w:p>
        </w:tc>
      </w:tr>
      <w:tr w:rsidR="00EB712E" w:rsidRPr="002C56C4" w14:paraId="31B042F7" w14:textId="77777777" w:rsidTr="00EB712E">
        <w:trPr>
          <w:trHeight w:val="300"/>
        </w:trPr>
        <w:tc>
          <w:tcPr>
            <w:tcW w:w="1480" w:type="dxa"/>
            <w:tcBorders>
              <w:top w:val="nil"/>
              <w:left w:val="nil"/>
              <w:bottom w:val="nil"/>
              <w:right w:val="nil"/>
            </w:tcBorders>
            <w:shd w:val="clear" w:color="auto" w:fill="auto"/>
            <w:noWrap/>
            <w:vAlign w:val="bottom"/>
            <w:hideMark/>
          </w:tcPr>
          <w:p w14:paraId="03E08D4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8987AE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6CB03D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2.635</w:t>
            </w:r>
          </w:p>
        </w:tc>
        <w:tc>
          <w:tcPr>
            <w:tcW w:w="1529" w:type="dxa"/>
            <w:tcBorders>
              <w:top w:val="nil"/>
              <w:left w:val="nil"/>
              <w:bottom w:val="nil"/>
              <w:right w:val="nil"/>
            </w:tcBorders>
            <w:shd w:val="clear" w:color="auto" w:fill="auto"/>
            <w:noWrap/>
            <w:vAlign w:val="bottom"/>
            <w:hideMark/>
          </w:tcPr>
          <w:p w14:paraId="4037E13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0.737</w:t>
            </w:r>
          </w:p>
        </w:tc>
        <w:tc>
          <w:tcPr>
            <w:tcW w:w="895" w:type="dxa"/>
            <w:tcBorders>
              <w:top w:val="nil"/>
              <w:left w:val="nil"/>
              <w:bottom w:val="nil"/>
              <w:right w:val="nil"/>
            </w:tcBorders>
            <w:shd w:val="clear" w:color="auto" w:fill="auto"/>
            <w:noWrap/>
            <w:vAlign w:val="bottom"/>
            <w:hideMark/>
          </w:tcPr>
          <w:p w14:paraId="3AC7AB29" w14:textId="77777777" w:rsidR="00EB712E" w:rsidRPr="0054738E" w:rsidRDefault="00EB712E" w:rsidP="002C56C4">
            <w:pPr>
              <w:spacing w:after="0" w:line="240" w:lineRule="auto"/>
              <w:rPr>
                <w:rFonts w:ascii="Calibri" w:eastAsia="Times New Roman" w:hAnsi="Calibri" w:cs="Times New Roman"/>
                <w:b/>
                <w:color w:val="000000"/>
              </w:rPr>
            </w:pPr>
            <w:r w:rsidRPr="0054738E">
              <w:rPr>
                <w:rFonts w:ascii="Calibri" w:eastAsia="Times New Roman" w:hAnsi="Calibri" w:cs="Times New Roman"/>
                <w:b/>
                <w:color w:val="000000"/>
              </w:rPr>
              <w:t>&lt; .001</w:t>
            </w:r>
          </w:p>
        </w:tc>
        <w:tc>
          <w:tcPr>
            <w:tcW w:w="1040" w:type="dxa"/>
            <w:tcBorders>
              <w:top w:val="nil"/>
              <w:left w:val="nil"/>
              <w:bottom w:val="nil"/>
              <w:right w:val="nil"/>
            </w:tcBorders>
            <w:shd w:val="clear" w:color="auto" w:fill="auto"/>
            <w:noWrap/>
            <w:vAlign w:val="bottom"/>
            <w:hideMark/>
          </w:tcPr>
          <w:p w14:paraId="18FE15D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0.861</w:t>
            </w:r>
          </w:p>
        </w:tc>
      </w:tr>
      <w:tr w:rsidR="00EB712E" w:rsidRPr="002C56C4" w14:paraId="4AA7864E" w14:textId="77777777" w:rsidTr="00EB712E">
        <w:trPr>
          <w:trHeight w:val="300"/>
        </w:trPr>
        <w:tc>
          <w:tcPr>
            <w:tcW w:w="1480" w:type="dxa"/>
            <w:tcBorders>
              <w:top w:val="nil"/>
              <w:left w:val="nil"/>
              <w:bottom w:val="nil"/>
              <w:right w:val="nil"/>
            </w:tcBorders>
            <w:shd w:val="clear" w:color="auto" w:fill="auto"/>
            <w:noWrap/>
            <w:vAlign w:val="bottom"/>
            <w:hideMark/>
          </w:tcPr>
          <w:p w14:paraId="5205CAF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348E37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5E4A1AE0"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529" w:type="dxa"/>
            <w:tcBorders>
              <w:top w:val="nil"/>
              <w:left w:val="nil"/>
              <w:bottom w:val="nil"/>
              <w:right w:val="nil"/>
            </w:tcBorders>
            <w:shd w:val="clear" w:color="auto" w:fill="auto"/>
            <w:noWrap/>
            <w:vAlign w:val="bottom"/>
            <w:hideMark/>
          </w:tcPr>
          <w:p w14:paraId="5BF5DF6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895" w:type="dxa"/>
            <w:tcBorders>
              <w:top w:val="nil"/>
              <w:left w:val="nil"/>
              <w:bottom w:val="nil"/>
              <w:right w:val="nil"/>
            </w:tcBorders>
            <w:shd w:val="clear" w:color="auto" w:fill="auto"/>
            <w:noWrap/>
            <w:vAlign w:val="bottom"/>
            <w:hideMark/>
          </w:tcPr>
          <w:p w14:paraId="0287B4E8"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c>
          <w:tcPr>
            <w:tcW w:w="1040" w:type="dxa"/>
            <w:tcBorders>
              <w:top w:val="nil"/>
              <w:left w:val="nil"/>
              <w:bottom w:val="nil"/>
              <w:right w:val="nil"/>
            </w:tcBorders>
            <w:shd w:val="clear" w:color="auto" w:fill="auto"/>
            <w:noWrap/>
            <w:vAlign w:val="bottom"/>
            <w:hideMark/>
          </w:tcPr>
          <w:p w14:paraId="2B33D6E3" w14:textId="77777777" w:rsidR="00EB712E" w:rsidRPr="002C56C4" w:rsidRDefault="00EB712E"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w:t>
            </w:r>
          </w:p>
        </w:tc>
      </w:tr>
      <w:tr w:rsidR="00EB712E" w:rsidRPr="002C56C4" w14:paraId="0847221D" w14:textId="77777777" w:rsidTr="00EB712E">
        <w:trPr>
          <w:trHeight w:val="300"/>
        </w:trPr>
        <w:tc>
          <w:tcPr>
            <w:tcW w:w="1480" w:type="dxa"/>
            <w:tcBorders>
              <w:top w:val="nil"/>
              <w:left w:val="nil"/>
              <w:bottom w:val="nil"/>
              <w:right w:val="nil"/>
            </w:tcBorders>
            <w:shd w:val="clear" w:color="auto" w:fill="auto"/>
            <w:noWrap/>
            <w:vAlign w:val="bottom"/>
            <w:hideMark/>
          </w:tcPr>
          <w:p w14:paraId="17D8319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5BF2F36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12707AD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0.123</w:t>
            </w:r>
          </w:p>
        </w:tc>
        <w:tc>
          <w:tcPr>
            <w:tcW w:w="1529" w:type="dxa"/>
            <w:tcBorders>
              <w:top w:val="nil"/>
              <w:left w:val="nil"/>
              <w:bottom w:val="nil"/>
              <w:right w:val="nil"/>
            </w:tcBorders>
            <w:shd w:val="clear" w:color="auto" w:fill="auto"/>
            <w:noWrap/>
            <w:vAlign w:val="bottom"/>
            <w:hideMark/>
          </w:tcPr>
          <w:p w14:paraId="0024EAA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1.883</w:t>
            </w:r>
          </w:p>
        </w:tc>
        <w:tc>
          <w:tcPr>
            <w:tcW w:w="895" w:type="dxa"/>
            <w:tcBorders>
              <w:top w:val="nil"/>
              <w:left w:val="nil"/>
              <w:bottom w:val="nil"/>
              <w:right w:val="nil"/>
            </w:tcBorders>
            <w:shd w:val="clear" w:color="auto" w:fill="auto"/>
            <w:noWrap/>
            <w:vAlign w:val="bottom"/>
            <w:hideMark/>
          </w:tcPr>
          <w:p w14:paraId="234A3DF7"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0.948</w:t>
            </w:r>
          </w:p>
        </w:tc>
        <w:tc>
          <w:tcPr>
            <w:tcW w:w="1040" w:type="dxa"/>
            <w:tcBorders>
              <w:top w:val="nil"/>
              <w:left w:val="nil"/>
              <w:bottom w:val="nil"/>
              <w:right w:val="nil"/>
            </w:tcBorders>
            <w:shd w:val="clear" w:color="auto" w:fill="auto"/>
            <w:noWrap/>
            <w:vAlign w:val="bottom"/>
            <w:hideMark/>
          </w:tcPr>
          <w:p w14:paraId="723802E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0.661</w:t>
            </w:r>
          </w:p>
        </w:tc>
      </w:tr>
      <w:tr w:rsidR="00EB712E" w:rsidRPr="002C56C4" w14:paraId="22D01CC7" w14:textId="77777777" w:rsidTr="00EB712E">
        <w:trPr>
          <w:trHeight w:val="300"/>
        </w:trPr>
        <w:tc>
          <w:tcPr>
            <w:tcW w:w="6910" w:type="dxa"/>
            <w:gridSpan w:val="6"/>
            <w:tcBorders>
              <w:top w:val="nil"/>
              <w:left w:val="nil"/>
              <w:bottom w:val="nil"/>
            </w:tcBorders>
            <w:shd w:val="clear" w:color="auto" w:fill="auto"/>
            <w:noWrap/>
            <w:vAlign w:val="bottom"/>
            <w:hideMark/>
          </w:tcPr>
          <w:p w14:paraId="70DDB666" w14:textId="1E24AE4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Behavior</w:t>
            </w:r>
          </w:p>
        </w:tc>
      </w:tr>
      <w:tr w:rsidR="00EB712E" w:rsidRPr="002C56C4" w14:paraId="0C31E016" w14:textId="77777777" w:rsidTr="00EB712E">
        <w:trPr>
          <w:trHeight w:val="300"/>
        </w:trPr>
        <w:tc>
          <w:tcPr>
            <w:tcW w:w="1480" w:type="dxa"/>
            <w:tcBorders>
              <w:top w:val="nil"/>
              <w:left w:val="nil"/>
              <w:bottom w:val="nil"/>
              <w:right w:val="nil"/>
            </w:tcBorders>
            <w:shd w:val="clear" w:color="auto" w:fill="auto"/>
            <w:noWrap/>
            <w:vAlign w:val="bottom"/>
            <w:hideMark/>
          </w:tcPr>
          <w:p w14:paraId="24ECC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B21399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4AA11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1.537</w:t>
            </w:r>
          </w:p>
        </w:tc>
        <w:tc>
          <w:tcPr>
            <w:tcW w:w="1529" w:type="dxa"/>
            <w:tcBorders>
              <w:top w:val="nil"/>
              <w:left w:val="nil"/>
              <w:bottom w:val="nil"/>
              <w:right w:val="nil"/>
            </w:tcBorders>
            <w:shd w:val="clear" w:color="auto" w:fill="auto"/>
            <w:noWrap/>
            <w:vAlign w:val="bottom"/>
            <w:hideMark/>
          </w:tcPr>
          <w:p w14:paraId="7B6CFF5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0.549</w:t>
            </w:r>
          </w:p>
        </w:tc>
        <w:tc>
          <w:tcPr>
            <w:tcW w:w="895" w:type="dxa"/>
            <w:tcBorders>
              <w:top w:val="nil"/>
              <w:left w:val="nil"/>
              <w:bottom w:val="nil"/>
              <w:right w:val="nil"/>
            </w:tcBorders>
            <w:shd w:val="clear" w:color="auto" w:fill="auto"/>
            <w:noWrap/>
            <w:vAlign w:val="bottom"/>
            <w:hideMark/>
          </w:tcPr>
          <w:p w14:paraId="1F8D534D"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0.005</w:t>
            </w:r>
          </w:p>
        </w:tc>
        <w:tc>
          <w:tcPr>
            <w:tcW w:w="1040" w:type="dxa"/>
            <w:tcBorders>
              <w:top w:val="nil"/>
              <w:left w:val="nil"/>
              <w:bottom w:val="nil"/>
              <w:right w:val="nil"/>
            </w:tcBorders>
            <w:shd w:val="clear" w:color="auto" w:fill="auto"/>
            <w:noWrap/>
            <w:vAlign w:val="bottom"/>
            <w:hideMark/>
          </w:tcPr>
          <w:p w14:paraId="0BC17396"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0.002</w:t>
            </w:r>
          </w:p>
        </w:tc>
      </w:tr>
      <w:tr w:rsidR="00EB712E" w:rsidRPr="002C56C4" w14:paraId="51812527" w14:textId="77777777" w:rsidTr="00EB712E">
        <w:trPr>
          <w:trHeight w:val="300"/>
        </w:trPr>
        <w:tc>
          <w:tcPr>
            <w:tcW w:w="1480" w:type="dxa"/>
            <w:tcBorders>
              <w:top w:val="nil"/>
              <w:left w:val="nil"/>
              <w:bottom w:val="nil"/>
              <w:right w:val="nil"/>
            </w:tcBorders>
            <w:shd w:val="clear" w:color="auto" w:fill="auto"/>
            <w:noWrap/>
            <w:vAlign w:val="bottom"/>
            <w:hideMark/>
          </w:tcPr>
          <w:p w14:paraId="706E52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36B861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0532A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0.451</w:t>
            </w:r>
          </w:p>
        </w:tc>
        <w:tc>
          <w:tcPr>
            <w:tcW w:w="1529" w:type="dxa"/>
            <w:tcBorders>
              <w:top w:val="nil"/>
              <w:left w:val="nil"/>
              <w:bottom w:val="nil"/>
              <w:right w:val="nil"/>
            </w:tcBorders>
            <w:shd w:val="clear" w:color="auto" w:fill="auto"/>
            <w:noWrap/>
            <w:vAlign w:val="bottom"/>
            <w:hideMark/>
          </w:tcPr>
          <w:p w14:paraId="6574C68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0.39</w:t>
            </w:r>
          </w:p>
        </w:tc>
        <w:tc>
          <w:tcPr>
            <w:tcW w:w="895" w:type="dxa"/>
            <w:tcBorders>
              <w:top w:val="nil"/>
              <w:left w:val="nil"/>
              <w:bottom w:val="nil"/>
              <w:right w:val="nil"/>
            </w:tcBorders>
            <w:shd w:val="clear" w:color="auto" w:fill="auto"/>
            <w:noWrap/>
            <w:vAlign w:val="bottom"/>
            <w:hideMark/>
          </w:tcPr>
          <w:p w14:paraId="4BF1C4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0.248</w:t>
            </w:r>
          </w:p>
        </w:tc>
        <w:tc>
          <w:tcPr>
            <w:tcW w:w="1040" w:type="dxa"/>
            <w:tcBorders>
              <w:top w:val="nil"/>
              <w:left w:val="nil"/>
              <w:bottom w:val="nil"/>
              <w:right w:val="nil"/>
            </w:tcBorders>
            <w:shd w:val="clear" w:color="auto" w:fill="auto"/>
            <w:noWrap/>
            <w:vAlign w:val="bottom"/>
            <w:hideMark/>
          </w:tcPr>
          <w:p w14:paraId="15009C1E"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0.009</w:t>
            </w:r>
          </w:p>
        </w:tc>
      </w:tr>
      <w:tr w:rsidR="00EB712E" w:rsidRPr="002C56C4" w14:paraId="427F2A4F" w14:textId="77777777" w:rsidTr="00EB712E">
        <w:trPr>
          <w:trHeight w:val="300"/>
        </w:trPr>
        <w:tc>
          <w:tcPr>
            <w:tcW w:w="1480" w:type="dxa"/>
            <w:tcBorders>
              <w:top w:val="nil"/>
              <w:left w:val="nil"/>
              <w:bottom w:val="nil"/>
              <w:right w:val="nil"/>
            </w:tcBorders>
            <w:shd w:val="clear" w:color="auto" w:fill="auto"/>
            <w:noWrap/>
            <w:vAlign w:val="bottom"/>
            <w:hideMark/>
          </w:tcPr>
          <w:p w14:paraId="627B1B3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27CFE2D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6D3E7ED0"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1.163</w:t>
            </w:r>
          </w:p>
        </w:tc>
        <w:tc>
          <w:tcPr>
            <w:tcW w:w="1529" w:type="dxa"/>
            <w:tcBorders>
              <w:top w:val="nil"/>
              <w:left w:val="nil"/>
              <w:bottom w:val="nil"/>
              <w:right w:val="nil"/>
            </w:tcBorders>
            <w:shd w:val="clear" w:color="auto" w:fill="auto"/>
            <w:noWrap/>
            <w:vAlign w:val="bottom"/>
            <w:hideMark/>
          </w:tcPr>
          <w:p w14:paraId="1193E58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0.789</w:t>
            </w:r>
          </w:p>
        </w:tc>
        <w:tc>
          <w:tcPr>
            <w:tcW w:w="895" w:type="dxa"/>
            <w:tcBorders>
              <w:top w:val="nil"/>
              <w:left w:val="nil"/>
              <w:bottom w:val="nil"/>
              <w:right w:val="nil"/>
            </w:tcBorders>
            <w:shd w:val="clear" w:color="auto" w:fill="auto"/>
            <w:noWrap/>
            <w:vAlign w:val="bottom"/>
            <w:hideMark/>
          </w:tcPr>
          <w:p w14:paraId="71DA32F4" w14:textId="2A38DBB3"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0.14</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5AE1A79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0.752</w:t>
            </w:r>
          </w:p>
        </w:tc>
      </w:tr>
      <w:tr w:rsidR="00EB712E" w:rsidRPr="002C56C4" w14:paraId="3397D436" w14:textId="77777777" w:rsidTr="00EB712E">
        <w:trPr>
          <w:trHeight w:val="300"/>
        </w:trPr>
        <w:tc>
          <w:tcPr>
            <w:tcW w:w="1480" w:type="dxa"/>
            <w:tcBorders>
              <w:top w:val="nil"/>
              <w:left w:val="nil"/>
              <w:bottom w:val="nil"/>
              <w:right w:val="nil"/>
            </w:tcBorders>
            <w:shd w:val="clear" w:color="auto" w:fill="auto"/>
            <w:noWrap/>
            <w:vAlign w:val="bottom"/>
            <w:hideMark/>
          </w:tcPr>
          <w:p w14:paraId="2386F17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0AEB2B9E"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AF512C1"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1.326</w:t>
            </w:r>
          </w:p>
        </w:tc>
        <w:tc>
          <w:tcPr>
            <w:tcW w:w="1529" w:type="dxa"/>
            <w:tcBorders>
              <w:top w:val="nil"/>
              <w:left w:val="nil"/>
              <w:bottom w:val="nil"/>
              <w:right w:val="nil"/>
            </w:tcBorders>
            <w:shd w:val="clear" w:color="auto" w:fill="auto"/>
            <w:noWrap/>
            <w:vAlign w:val="bottom"/>
            <w:hideMark/>
          </w:tcPr>
          <w:p w14:paraId="26DD657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0.589</w:t>
            </w:r>
          </w:p>
        </w:tc>
        <w:tc>
          <w:tcPr>
            <w:tcW w:w="895" w:type="dxa"/>
            <w:tcBorders>
              <w:top w:val="nil"/>
              <w:left w:val="nil"/>
              <w:bottom w:val="nil"/>
              <w:right w:val="nil"/>
            </w:tcBorders>
            <w:shd w:val="clear" w:color="auto" w:fill="auto"/>
            <w:noWrap/>
            <w:vAlign w:val="bottom"/>
            <w:hideMark/>
          </w:tcPr>
          <w:p w14:paraId="168A1059" w14:textId="77777777" w:rsidR="00EB712E" w:rsidRPr="0054738E" w:rsidRDefault="00EB712E" w:rsidP="002C56C4">
            <w:pPr>
              <w:spacing w:after="0" w:line="240" w:lineRule="auto"/>
              <w:jc w:val="right"/>
              <w:rPr>
                <w:rFonts w:ascii="Calibri" w:eastAsia="Times New Roman" w:hAnsi="Calibri" w:cs="Times New Roman"/>
                <w:b/>
                <w:color w:val="000000"/>
              </w:rPr>
            </w:pPr>
            <w:r w:rsidRPr="0054738E">
              <w:rPr>
                <w:rFonts w:ascii="Calibri" w:eastAsia="Times New Roman" w:hAnsi="Calibri" w:cs="Times New Roman"/>
                <w:b/>
                <w:color w:val="000000"/>
              </w:rPr>
              <w:t>0.024</w:t>
            </w:r>
          </w:p>
        </w:tc>
        <w:tc>
          <w:tcPr>
            <w:tcW w:w="1040" w:type="dxa"/>
            <w:tcBorders>
              <w:top w:val="nil"/>
              <w:left w:val="nil"/>
              <w:bottom w:val="nil"/>
              <w:right w:val="nil"/>
            </w:tcBorders>
            <w:shd w:val="clear" w:color="auto" w:fill="auto"/>
            <w:noWrap/>
            <w:vAlign w:val="bottom"/>
            <w:hideMark/>
          </w:tcPr>
          <w:p w14:paraId="49A1EDD0" w14:textId="4CD60499"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w:t>
            </w:r>
            <w:r>
              <w:rPr>
                <w:rFonts w:ascii="Calibri" w:eastAsia="Times New Roman" w:hAnsi="Calibri" w:cs="Times New Roman"/>
                <w:color w:val="000000"/>
              </w:rPr>
              <w:t>00</w:t>
            </w:r>
          </w:p>
        </w:tc>
      </w:tr>
      <w:tr w:rsidR="00EB712E" w:rsidRPr="002C56C4" w14:paraId="7193A5E5" w14:textId="77777777" w:rsidTr="00EB712E">
        <w:trPr>
          <w:trHeight w:val="300"/>
        </w:trPr>
        <w:tc>
          <w:tcPr>
            <w:tcW w:w="6910" w:type="dxa"/>
            <w:gridSpan w:val="6"/>
            <w:tcBorders>
              <w:top w:val="nil"/>
              <w:left w:val="nil"/>
              <w:bottom w:val="nil"/>
            </w:tcBorders>
            <w:shd w:val="clear" w:color="auto" w:fill="auto"/>
            <w:noWrap/>
            <w:vAlign w:val="bottom"/>
            <w:hideMark/>
          </w:tcPr>
          <w:p w14:paraId="7F8001F9" w14:textId="37482957"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Aggressive Cognition</w:t>
            </w:r>
          </w:p>
        </w:tc>
      </w:tr>
      <w:tr w:rsidR="00EB712E" w:rsidRPr="002C56C4" w14:paraId="1D8069D1" w14:textId="77777777" w:rsidTr="00EB712E">
        <w:trPr>
          <w:trHeight w:val="300"/>
        </w:trPr>
        <w:tc>
          <w:tcPr>
            <w:tcW w:w="1480" w:type="dxa"/>
            <w:tcBorders>
              <w:top w:val="nil"/>
              <w:left w:val="nil"/>
              <w:bottom w:val="nil"/>
              <w:right w:val="nil"/>
            </w:tcBorders>
            <w:shd w:val="clear" w:color="auto" w:fill="auto"/>
            <w:noWrap/>
            <w:vAlign w:val="bottom"/>
            <w:hideMark/>
          </w:tcPr>
          <w:p w14:paraId="48503B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912F9D2"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7806B8A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1.372</w:t>
            </w:r>
          </w:p>
        </w:tc>
        <w:tc>
          <w:tcPr>
            <w:tcW w:w="1529" w:type="dxa"/>
            <w:tcBorders>
              <w:top w:val="nil"/>
              <w:left w:val="nil"/>
              <w:bottom w:val="nil"/>
              <w:right w:val="nil"/>
            </w:tcBorders>
            <w:shd w:val="clear" w:color="auto" w:fill="auto"/>
            <w:noWrap/>
            <w:vAlign w:val="bottom"/>
            <w:hideMark/>
          </w:tcPr>
          <w:p w14:paraId="34E7479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0.761</w:t>
            </w:r>
          </w:p>
        </w:tc>
        <w:tc>
          <w:tcPr>
            <w:tcW w:w="895" w:type="dxa"/>
            <w:tcBorders>
              <w:top w:val="nil"/>
              <w:left w:val="nil"/>
              <w:bottom w:val="nil"/>
              <w:right w:val="nil"/>
            </w:tcBorders>
            <w:shd w:val="clear" w:color="auto" w:fill="auto"/>
            <w:noWrap/>
            <w:vAlign w:val="bottom"/>
            <w:hideMark/>
          </w:tcPr>
          <w:p w14:paraId="27B36DF6"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0.071</w:t>
            </w:r>
          </w:p>
        </w:tc>
        <w:tc>
          <w:tcPr>
            <w:tcW w:w="1040" w:type="dxa"/>
            <w:tcBorders>
              <w:top w:val="nil"/>
              <w:left w:val="nil"/>
              <w:bottom w:val="nil"/>
              <w:right w:val="nil"/>
            </w:tcBorders>
            <w:shd w:val="clear" w:color="auto" w:fill="auto"/>
            <w:noWrap/>
            <w:vAlign w:val="bottom"/>
            <w:hideMark/>
          </w:tcPr>
          <w:p w14:paraId="298E4FF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0.684</w:t>
            </w:r>
          </w:p>
        </w:tc>
      </w:tr>
      <w:tr w:rsidR="00EB712E" w:rsidRPr="002C56C4" w14:paraId="119B14F7" w14:textId="77777777" w:rsidTr="00EB712E">
        <w:trPr>
          <w:trHeight w:val="300"/>
        </w:trPr>
        <w:tc>
          <w:tcPr>
            <w:tcW w:w="1480" w:type="dxa"/>
            <w:tcBorders>
              <w:top w:val="nil"/>
              <w:left w:val="nil"/>
              <w:bottom w:val="nil"/>
              <w:right w:val="nil"/>
            </w:tcBorders>
            <w:shd w:val="clear" w:color="auto" w:fill="auto"/>
            <w:noWrap/>
            <w:vAlign w:val="bottom"/>
            <w:hideMark/>
          </w:tcPr>
          <w:p w14:paraId="62684406"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550696D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78D65959"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0.883</w:t>
            </w:r>
          </w:p>
        </w:tc>
        <w:tc>
          <w:tcPr>
            <w:tcW w:w="1529" w:type="dxa"/>
            <w:tcBorders>
              <w:top w:val="nil"/>
              <w:left w:val="nil"/>
              <w:bottom w:val="nil"/>
              <w:right w:val="nil"/>
            </w:tcBorders>
            <w:shd w:val="clear" w:color="auto" w:fill="auto"/>
            <w:noWrap/>
            <w:vAlign w:val="bottom"/>
            <w:hideMark/>
          </w:tcPr>
          <w:p w14:paraId="522EACF5"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c>
          <w:tcPr>
            <w:tcW w:w="895" w:type="dxa"/>
            <w:tcBorders>
              <w:top w:val="nil"/>
              <w:left w:val="nil"/>
              <w:bottom w:val="nil"/>
              <w:right w:val="nil"/>
            </w:tcBorders>
            <w:shd w:val="clear" w:color="auto" w:fill="auto"/>
            <w:noWrap/>
            <w:vAlign w:val="bottom"/>
            <w:hideMark/>
          </w:tcPr>
          <w:p w14:paraId="63AE162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0.104</w:t>
            </w:r>
          </w:p>
        </w:tc>
        <w:tc>
          <w:tcPr>
            <w:tcW w:w="1040" w:type="dxa"/>
            <w:tcBorders>
              <w:top w:val="nil"/>
              <w:left w:val="nil"/>
              <w:bottom w:val="nil"/>
              <w:right w:val="nil"/>
            </w:tcBorders>
            <w:shd w:val="clear" w:color="auto" w:fill="auto"/>
            <w:noWrap/>
            <w:vAlign w:val="bottom"/>
            <w:hideMark/>
          </w:tcPr>
          <w:p w14:paraId="2893FC1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0.814</w:t>
            </w:r>
          </w:p>
        </w:tc>
      </w:tr>
      <w:tr w:rsidR="00EB712E" w:rsidRPr="002C56C4" w14:paraId="6B4B99E9" w14:textId="77777777" w:rsidTr="00EB712E">
        <w:trPr>
          <w:trHeight w:val="300"/>
        </w:trPr>
        <w:tc>
          <w:tcPr>
            <w:tcW w:w="1480" w:type="dxa"/>
            <w:tcBorders>
              <w:top w:val="nil"/>
              <w:left w:val="nil"/>
              <w:bottom w:val="nil"/>
              <w:right w:val="nil"/>
            </w:tcBorders>
            <w:shd w:val="clear" w:color="auto" w:fill="auto"/>
            <w:noWrap/>
            <w:vAlign w:val="bottom"/>
            <w:hideMark/>
          </w:tcPr>
          <w:p w14:paraId="058004CD"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1B44E1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3C86DC7E"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1.061</w:t>
            </w:r>
          </w:p>
        </w:tc>
        <w:tc>
          <w:tcPr>
            <w:tcW w:w="1529" w:type="dxa"/>
            <w:tcBorders>
              <w:top w:val="nil"/>
              <w:left w:val="nil"/>
              <w:bottom w:val="nil"/>
              <w:right w:val="nil"/>
            </w:tcBorders>
            <w:shd w:val="clear" w:color="auto" w:fill="auto"/>
            <w:noWrap/>
            <w:vAlign w:val="bottom"/>
            <w:hideMark/>
          </w:tcPr>
          <w:p w14:paraId="1CC5A59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0.941</w:t>
            </w:r>
          </w:p>
        </w:tc>
        <w:tc>
          <w:tcPr>
            <w:tcW w:w="895" w:type="dxa"/>
            <w:tcBorders>
              <w:top w:val="nil"/>
              <w:left w:val="nil"/>
              <w:bottom w:val="nil"/>
              <w:right w:val="nil"/>
            </w:tcBorders>
            <w:shd w:val="clear" w:color="auto" w:fill="auto"/>
            <w:noWrap/>
            <w:vAlign w:val="bottom"/>
            <w:hideMark/>
          </w:tcPr>
          <w:p w14:paraId="656E673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0.259</w:t>
            </w:r>
          </w:p>
        </w:tc>
        <w:tc>
          <w:tcPr>
            <w:tcW w:w="1040" w:type="dxa"/>
            <w:tcBorders>
              <w:top w:val="nil"/>
              <w:left w:val="nil"/>
              <w:bottom w:val="nil"/>
              <w:right w:val="nil"/>
            </w:tcBorders>
            <w:shd w:val="clear" w:color="auto" w:fill="auto"/>
            <w:noWrap/>
            <w:vAlign w:val="bottom"/>
            <w:hideMark/>
          </w:tcPr>
          <w:p w14:paraId="5779E51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0.628</w:t>
            </w:r>
          </w:p>
        </w:tc>
      </w:tr>
      <w:tr w:rsidR="00EB712E" w:rsidRPr="002C56C4" w14:paraId="789E2B58" w14:textId="77777777" w:rsidTr="00EB712E">
        <w:trPr>
          <w:trHeight w:val="300"/>
        </w:trPr>
        <w:tc>
          <w:tcPr>
            <w:tcW w:w="1480" w:type="dxa"/>
            <w:tcBorders>
              <w:top w:val="nil"/>
              <w:left w:val="nil"/>
              <w:bottom w:val="nil"/>
              <w:right w:val="nil"/>
            </w:tcBorders>
            <w:shd w:val="clear" w:color="auto" w:fill="auto"/>
            <w:noWrap/>
            <w:vAlign w:val="bottom"/>
            <w:hideMark/>
          </w:tcPr>
          <w:p w14:paraId="4E5C5EE1"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Cross-Section</w:t>
            </w:r>
          </w:p>
        </w:tc>
        <w:tc>
          <w:tcPr>
            <w:tcW w:w="779" w:type="dxa"/>
            <w:tcBorders>
              <w:top w:val="nil"/>
              <w:left w:val="nil"/>
              <w:bottom w:val="nil"/>
              <w:right w:val="nil"/>
            </w:tcBorders>
            <w:shd w:val="clear" w:color="auto" w:fill="auto"/>
            <w:noWrap/>
            <w:vAlign w:val="bottom"/>
            <w:hideMark/>
          </w:tcPr>
          <w:p w14:paraId="48B0B27B"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3DBC033B"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1.241</w:t>
            </w:r>
          </w:p>
        </w:tc>
        <w:tc>
          <w:tcPr>
            <w:tcW w:w="1529" w:type="dxa"/>
            <w:tcBorders>
              <w:top w:val="nil"/>
              <w:left w:val="nil"/>
              <w:bottom w:val="nil"/>
              <w:right w:val="nil"/>
            </w:tcBorders>
            <w:shd w:val="clear" w:color="auto" w:fill="auto"/>
            <w:noWrap/>
            <w:vAlign w:val="bottom"/>
            <w:hideMark/>
          </w:tcPr>
          <w:p w14:paraId="70D4D38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1.064</w:t>
            </w:r>
          </w:p>
        </w:tc>
        <w:tc>
          <w:tcPr>
            <w:tcW w:w="895" w:type="dxa"/>
            <w:tcBorders>
              <w:top w:val="nil"/>
              <w:left w:val="nil"/>
              <w:bottom w:val="nil"/>
              <w:right w:val="nil"/>
            </w:tcBorders>
            <w:shd w:val="clear" w:color="auto" w:fill="auto"/>
            <w:noWrap/>
            <w:vAlign w:val="bottom"/>
            <w:hideMark/>
          </w:tcPr>
          <w:p w14:paraId="2FC323B4"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0.243</w:t>
            </w:r>
          </w:p>
        </w:tc>
        <w:tc>
          <w:tcPr>
            <w:tcW w:w="1040" w:type="dxa"/>
            <w:tcBorders>
              <w:top w:val="nil"/>
              <w:left w:val="nil"/>
              <w:bottom w:val="nil"/>
              <w:right w:val="nil"/>
            </w:tcBorders>
            <w:shd w:val="clear" w:color="auto" w:fill="auto"/>
            <w:noWrap/>
            <w:vAlign w:val="bottom"/>
            <w:hideMark/>
          </w:tcPr>
          <w:p w14:paraId="6C3D856F"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0.544</w:t>
            </w:r>
          </w:p>
        </w:tc>
      </w:tr>
      <w:tr w:rsidR="00EB712E" w:rsidRPr="002C56C4" w14:paraId="01FF9CB9" w14:textId="77777777" w:rsidTr="00EB712E">
        <w:trPr>
          <w:trHeight w:val="300"/>
        </w:trPr>
        <w:tc>
          <w:tcPr>
            <w:tcW w:w="6910" w:type="dxa"/>
            <w:gridSpan w:val="6"/>
            <w:tcBorders>
              <w:top w:val="nil"/>
              <w:left w:val="nil"/>
              <w:bottom w:val="nil"/>
            </w:tcBorders>
            <w:shd w:val="clear" w:color="auto" w:fill="auto"/>
            <w:noWrap/>
            <w:vAlign w:val="bottom"/>
            <w:hideMark/>
          </w:tcPr>
          <w:p w14:paraId="55E8DF55" w14:textId="4955B5CB" w:rsidR="00EB712E" w:rsidRPr="002C56C4" w:rsidRDefault="00EB712E" w:rsidP="002C56C4">
            <w:pPr>
              <w:spacing w:after="0" w:line="240" w:lineRule="auto"/>
              <w:jc w:val="center"/>
              <w:rPr>
                <w:rFonts w:ascii="Times New Roman" w:eastAsia="Times New Roman" w:hAnsi="Times New Roman" w:cs="Times New Roman"/>
                <w:sz w:val="20"/>
                <w:szCs w:val="20"/>
              </w:rPr>
            </w:pPr>
            <w:r w:rsidRPr="002C56C4">
              <w:rPr>
                <w:rFonts w:ascii="Calibri" w:eastAsia="Times New Roman" w:hAnsi="Calibri" w:cs="Times New Roman"/>
                <w:color w:val="000000"/>
              </w:rPr>
              <w:t>Physiological Arousal</w:t>
            </w:r>
          </w:p>
        </w:tc>
      </w:tr>
      <w:tr w:rsidR="00EB712E" w:rsidRPr="002C56C4" w14:paraId="2DF00A0A" w14:textId="77777777" w:rsidTr="00EB712E">
        <w:trPr>
          <w:trHeight w:val="300"/>
        </w:trPr>
        <w:tc>
          <w:tcPr>
            <w:tcW w:w="1480" w:type="dxa"/>
            <w:tcBorders>
              <w:top w:val="nil"/>
              <w:left w:val="nil"/>
              <w:bottom w:val="nil"/>
              <w:right w:val="nil"/>
            </w:tcBorders>
            <w:shd w:val="clear" w:color="auto" w:fill="auto"/>
            <w:noWrap/>
            <w:vAlign w:val="bottom"/>
            <w:hideMark/>
          </w:tcPr>
          <w:p w14:paraId="462C098C"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22771D60"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Best</w:t>
            </w:r>
          </w:p>
        </w:tc>
        <w:tc>
          <w:tcPr>
            <w:tcW w:w="1187" w:type="dxa"/>
            <w:tcBorders>
              <w:top w:val="nil"/>
              <w:left w:val="nil"/>
              <w:bottom w:val="nil"/>
              <w:right w:val="nil"/>
            </w:tcBorders>
            <w:shd w:val="clear" w:color="auto" w:fill="auto"/>
            <w:noWrap/>
            <w:vAlign w:val="bottom"/>
            <w:hideMark/>
          </w:tcPr>
          <w:p w14:paraId="4EAEAA5D"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0.137</w:t>
            </w:r>
          </w:p>
        </w:tc>
        <w:tc>
          <w:tcPr>
            <w:tcW w:w="1529" w:type="dxa"/>
            <w:tcBorders>
              <w:top w:val="nil"/>
              <w:left w:val="nil"/>
              <w:bottom w:val="nil"/>
              <w:right w:val="nil"/>
            </w:tcBorders>
            <w:shd w:val="clear" w:color="auto" w:fill="auto"/>
            <w:noWrap/>
            <w:vAlign w:val="bottom"/>
            <w:hideMark/>
          </w:tcPr>
          <w:p w14:paraId="1DCA9E5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1.22</w:t>
            </w:r>
          </w:p>
        </w:tc>
        <w:tc>
          <w:tcPr>
            <w:tcW w:w="895" w:type="dxa"/>
            <w:tcBorders>
              <w:top w:val="nil"/>
              <w:left w:val="nil"/>
              <w:bottom w:val="nil"/>
              <w:right w:val="nil"/>
            </w:tcBorders>
            <w:shd w:val="clear" w:color="auto" w:fill="auto"/>
            <w:noWrap/>
            <w:vAlign w:val="bottom"/>
            <w:hideMark/>
          </w:tcPr>
          <w:p w14:paraId="0129EA78"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0.911</w:t>
            </w:r>
          </w:p>
        </w:tc>
        <w:tc>
          <w:tcPr>
            <w:tcW w:w="1040" w:type="dxa"/>
            <w:tcBorders>
              <w:top w:val="nil"/>
              <w:left w:val="nil"/>
              <w:bottom w:val="nil"/>
              <w:right w:val="nil"/>
            </w:tcBorders>
            <w:shd w:val="clear" w:color="auto" w:fill="auto"/>
            <w:noWrap/>
            <w:vAlign w:val="bottom"/>
            <w:hideMark/>
          </w:tcPr>
          <w:p w14:paraId="4014B62A"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0.797</w:t>
            </w:r>
          </w:p>
        </w:tc>
      </w:tr>
      <w:tr w:rsidR="00EB712E" w:rsidRPr="002C56C4" w14:paraId="69F8DC5D" w14:textId="77777777" w:rsidTr="00EB712E">
        <w:trPr>
          <w:trHeight w:val="300"/>
        </w:trPr>
        <w:tc>
          <w:tcPr>
            <w:tcW w:w="1480" w:type="dxa"/>
            <w:tcBorders>
              <w:top w:val="nil"/>
              <w:left w:val="nil"/>
              <w:bottom w:val="nil"/>
              <w:right w:val="nil"/>
            </w:tcBorders>
            <w:shd w:val="clear" w:color="auto" w:fill="auto"/>
            <w:noWrap/>
            <w:vAlign w:val="bottom"/>
            <w:hideMark/>
          </w:tcPr>
          <w:p w14:paraId="6CBDDB1A"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Experiment</w:t>
            </w:r>
          </w:p>
        </w:tc>
        <w:tc>
          <w:tcPr>
            <w:tcW w:w="779" w:type="dxa"/>
            <w:tcBorders>
              <w:top w:val="nil"/>
              <w:left w:val="nil"/>
              <w:bottom w:val="nil"/>
              <w:right w:val="nil"/>
            </w:tcBorders>
            <w:shd w:val="clear" w:color="auto" w:fill="auto"/>
            <w:noWrap/>
            <w:vAlign w:val="bottom"/>
            <w:hideMark/>
          </w:tcPr>
          <w:p w14:paraId="4A8B5A7F" w14:textId="77777777" w:rsidR="00EB712E" w:rsidRPr="002C56C4" w:rsidRDefault="00EB712E"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Full</w:t>
            </w:r>
          </w:p>
        </w:tc>
        <w:tc>
          <w:tcPr>
            <w:tcW w:w="1187" w:type="dxa"/>
            <w:tcBorders>
              <w:top w:val="nil"/>
              <w:left w:val="nil"/>
              <w:bottom w:val="nil"/>
              <w:right w:val="nil"/>
            </w:tcBorders>
            <w:shd w:val="clear" w:color="auto" w:fill="auto"/>
            <w:noWrap/>
            <w:vAlign w:val="bottom"/>
            <w:hideMark/>
          </w:tcPr>
          <w:p w14:paraId="5F1BA342"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1.295</w:t>
            </w:r>
          </w:p>
        </w:tc>
        <w:tc>
          <w:tcPr>
            <w:tcW w:w="1529" w:type="dxa"/>
            <w:tcBorders>
              <w:top w:val="nil"/>
              <w:left w:val="nil"/>
              <w:bottom w:val="nil"/>
              <w:right w:val="nil"/>
            </w:tcBorders>
            <w:shd w:val="clear" w:color="auto" w:fill="auto"/>
            <w:noWrap/>
            <w:vAlign w:val="bottom"/>
            <w:hideMark/>
          </w:tcPr>
          <w:p w14:paraId="4253151C" w14:textId="77777777"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0.714</w:t>
            </w:r>
          </w:p>
        </w:tc>
        <w:tc>
          <w:tcPr>
            <w:tcW w:w="895" w:type="dxa"/>
            <w:tcBorders>
              <w:top w:val="nil"/>
              <w:left w:val="nil"/>
              <w:bottom w:val="nil"/>
              <w:right w:val="nil"/>
            </w:tcBorders>
            <w:shd w:val="clear" w:color="auto" w:fill="auto"/>
            <w:noWrap/>
            <w:vAlign w:val="bottom"/>
            <w:hideMark/>
          </w:tcPr>
          <w:p w14:paraId="085DAFDD" w14:textId="62512636"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0.07</w:t>
            </w:r>
            <w:r>
              <w:rPr>
                <w:rFonts w:ascii="Calibri" w:eastAsia="Times New Roman" w:hAnsi="Calibri" w:cs="Times New Roman"/>
                <w:color w:val="000000"/>
              </w:rPr>
              <w:t>0</w:t>
            </w:r>
          </w:p>
        </w:tc>
        <w:tc>
          <w:tcPr>
            <w:tcW w:w="1040" w:type="dxa"/>
            <w:tcBorders>
              <w:top w:val="nil"/>
              <w:left w:val="nil"/>
              <w:bottom w:val="nil"/>
              <w:right w:val="nil"/>
            </w:tcBorders>
            <w:shd w:val="clear" w:color="auto" w:fill="auto"/>
            <w:noWrap/>
            <w:vAlign w:val="bottom"/>
            <w:hideMark/>
          </w:tcPr>
          <w:p w14:paraId="0D3058DA" w14:textId="497B302E" w:rsidR="00EB712E" w:rsidRPr="002C56C4" w:rsidRDefault="00EB712E"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0.93</w:t>
            </w:r>
            <w:r>
              <w:rPr>
                <w:rFonts w:ascii="Calibri" w:eastAsia="Times New Roman" w:hAnsi="Calibri" w:cs="Times New Roman"/>
                <w:color w:val="000000"/>
              </w:rPr>
              <w:t>0</w:t>
            </w:r>
          </w:p>
        </w:tc>
      </w:tr>
    </w:tbl>
    <w:p w14:paraId="7F13690B"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5FA16AB8" w14:textId="4262C7C0"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w:t>
      </w:r>
      <w:r>
        <w:rPr>
          <w:rFonts w:ascii="LMRoman12-Regular" w:hAnsi="LMRoman12-Regular" w:cs="LMRoman12-Regular"/>
          <w:sz w:val="24"/>
          <w:szCs w:val="24"/>
        </w:rPr>
        <w:t>One analysis omitted for insufficient number of studies. Bold text highlights</w:t>
      </w:r>
      <w:r w:rsidR="001F2D1D">
        <w:rPr>
          <w:rFonts w:ascii="LMRoman12-Regular" w:hAnsi="LMRoman12-Regular" w:cs="LMRoman12-Regular"/>
          <w:sz w:val="24"/>
          <w:szCs w:val="24"/>
        </w:rPr>
        <w:t xml:space="preserve"> </w:t>
      </w:r>
      <w:r>
        <w:rPr>
          <w:rFonts w:ascii="LMRoman12-Regular" w:hAnsi="LMRoman12-Regular" w:cs="LMRoman12-Regular"/>
          <w:sz w:val="24"/>
          <w:szCs w:val="24"/>
        </w:rPr>
        <w:t>test</w:t>
      </w:r>
      <w:r w:rsidR="0054738E">
        <w:rPr>
          <w:rFonts w:ascii="LMRoman12-Regular" w:hAnsi="LMRoman12-Regular" w:cs="LMRoman12-Regular"/>
          <w:sz w:val="24"/>
          <w:szCs w:val="24"/>
        </w:rPr>
        <w:t>s significant at the .05 level</w:t>
      </w:r>
      <w:r>
        <w:rPr>
          <w:rFonts w:ascii="LMRoman12-Regular" w:hAnsi="LMRoman12-Regular" w:cs="LMRoman12-Regular"/>
          <w:sz w:val="24"/>
          <w:szCs w:val="24"/>
        </w:rPr>
        <w:t>.</w:t>
      </w:r>
      <w:ins w:id="670" w:author="Joe Hilgard" w:date="2016-06-27T17:18:00Z">
        <w:r w:rsidR="00EB712E">
          <w:rPr>
            <w:rFonts w:ascii="LMRoman12-Regular" w:hAnsi="LMRoman12-Regular" w:cs="LMRoman12-Regular"/>
            <w:sz w:val="24"/>
            <w:szCs w:val="24"/>
          </w:rPr>
          <w:t xml:space="preserve"> </w:t>
        </w:r>
        <w:commentRangeStart w:id="671"/>
        <w:r w:rsidR="00EB712E">
          <w:rPr>
            <w:rFonts w:ascii="LMRoman12-Regular" w:hAnsi="LMRoman12-Regular" w:cs="LMRoman12-Regular"/>
            <w:sz w:val="24"/>
            <w:szCs w:val="24"/>
          </w:rPr>
          <w:t>Tests for Excess Significance (Ioannidis &amp; Trikalinos, 2007) are reported in a supplement.</w:t>
        </w:r>
        <w:commentRangeEnd w:id="671"/>
        <w:r w:rsidR="00EB712E">
          <w:rPr>
            <w:rStyle w:val="CommentReference"/>
          </w:rPr>
          <w:commentReference w:id="671"/>
        </w:r>
      </w:ins>
    </w:p>
    <w:p w14:paraId="13B00028" w14:textId="3ED22022"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506F1AA6"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3</w:t>
      </w:r>
    </w:p>
    <w:p w14:paraId="515E3FB3"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Adjusted effect-size estimates.</w:t>
      </w:r>
    </w:p>
    <w:tbl>
      <w:tblPr>
        <w:tblW w:w="9720" w:type="dxa"/>
        <w:tblLook w:val="04A0" w:firstRow="1" w:lastRow="0" w:firstColumn="1" w:lastColumn="0" w:noHBand="0" w:noVBand="1"/>
      </w:tblPr>
      <w:tblGrid>
        <w:gridCol w:w="1435"/>
        <w:gridCol w:w="603"/>
        <w:gridCol w:w="1550"/>
        <w:gridCol w:w="1256"/>
        <w:gridCol w:w="1435"/>
        <w:gridCol w:w="1166"/>
        <w:gridCol w:w="1375"/>
        <w:gridCol w:w="900"/>
      </w:tblGrid>
      <w:tr w:rsidR="002C56C4" w:rsidRPr="00AE537A" w14:paraId="130946AD" w14:textId="77777777" w:rsidTr="002C56C4">
        <w:trPr>
          <w:trHeight w:val="300"/>
        </w:trPr>
        <w:tc>
          <w:tcPr>
            <w:tcW w:w="1435" w:type="dxa"/>
            <w:tcBorders>
              <w:top w:val="single" w:sz="4" w:space="0" w:color="auto"/>
              <w:left w:val="nil"/>
              <w:bottom w:val="single" w:sz="4" w:space="0" w:color="auto"/>
              <w:right w:val="nil"/>
            </w:tcBorders>
            <w:shd w:val="clear" w:color="auto" w:fill="auto"/>
            <w:noWrap/>
            <w:vAlign w:val="bottom"/>
            <w:hideMark/>
          </w:tcPr>
          <w:p w14:paraId="48EA012E"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603" w:type="dxa"/>
            <w:tcBorders>
              <w:top w:val="single" w:sz="4" w:space="0" w:color="auto"/>
              <w:left w:val="nil"/>
              <w:bottom w:val="single" w:sz="4" w:space="0" w:color="auto"/>
              <w:right w:val="nil"/>
            </w:tcBorders>
            <w:shd w:val="clear" w:color="auto" w:fill="auto"/>
            <w:noWrap/>
            <w:vAlign w:val="bottom"/>
            <w:hideMark/>
          </w:tcPr>
          <w:p w14:paraId="543C2F55" w14:textId="77777777" w:rsidR="00AE537A" w:rsidRPr="00AE537A" w:rsidRDefault="00AE537A" w:rsidP="00AE537A">
            <w:pPr>
              <w:spacing w:after="0" w:line="240" w:lineRule="auto"/>
              <w:rPr>
                <w:rFonts w:ascii="Times New Roman" w:eastAsia="Times New Roman" w:hAnsi="Times New Roman" w:cs="Times New Roman"/>
                <w:sz w:val="20"/>
                <w:szCs w:val="20"/>
              </w:rPr>
            </w:pPr>
          </w:p>
        </w:tc>
        <w:tc>
          <w:tcPr>
            <w:tcW w:w="1550" w:type="dxa"/>
            <w:tcBorders>
              <w:top w:val="single" w:sz="4" w:space="0" w:color="auto"/>
              <w:left w:val="nil"/>
              <w:bottom w:val="single" w:sz="4" w:space="0" w:color="auto"/>
              <w:right w:val="nil"/>
            </w:tcBorders>
            <w:shd w:val="clear" w:color="auto" w:fill="auto"/>
            <w:noWrap/>
            <w:vAlign w:val="bottom"/>
            <w:hideMark/>
          </w:tcPr>
          <w:p w14:paraId="23F09FC1"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PET</w:t>
            </w:r>
          </w:p>
        </w:tc>
        <w:tc>
          <w:tcPr>
            <w:tcW w:w="1256" w:type="dxa"/>
            <w:tcBorders>
              <w:top w:val="single" w:sz="4" w:space="0" w:color="auto"/>
              <w:left w:val="nil"/>
              <w:bottom w:val="single" w:sz="4" w:space="0" w:color="auto"/>
              <w:right w:val="nil"/>
            </w:tcBorders>
            <w:shd w:val="clear" w:color="auto" w:fill="auto"/>
            <w:noWrap/>
            <w:vAlign w:val="bottom"/>
            <w:hideMark/>
          </w:tcPr>
          <w:p w14:paraId="612D7AB7" w14:textId="4F98C53C"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sidR="002C56C4">
              <w:rPr>
                <w:rFonts w:ascii="Times New Roman" w:eastAsia="Times New Roman" w:hAnsi="Times New Roman" w:cs="Times New Roman"/>
                <w:color w:val="000000"/>
                <w:sz w:val="20"/>
                <w:szCs w:val="20"/>
                <w:vertAlign w:val="subscript"/>
              </w:rPr>
              <w:t>PET</w:t>
            </w:r>
          </w:p>
        </w:tc>
        <w:tc>
          <w:tcPr>
            <w:tcW w:w="1435" w:type="dxa"/>
            <w:tcBorders>
              <w:top w:val="single" w:sz="4" w:space="0" w:color="auto"/>
              <w:left w:val="nil"/>
              <w:bottom w:val="single" w:sz="4" w:space="0" w:color="auto"/>
              <w:right w:val="nil"/>
            </w:tcBorders>
            <w:shd w:val="clear" w:color="auto" w:fill="auto"/>
            <w:noWrap/>
            <w:vAlign w:val="bottom"/>
            <w:hideMark/>
          </w:tcPr>
          <w:p w14:paraId="28C9A2E3" w14:textId="7777777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PEESE</w:t>
            </w:r>
          </w:p>
        </w:tc>
        <w:tc>
          <w:tcPr>
            <w:tcW w:w="1166" w:type="dxa"/>
            <w:tcBorders>
              <w:top w:val="single" w:sz="4" w:space="0" w:color="auto"/>
              <w:left w:val="nil"/>
              <w:bottom w:val="single" w:sz="4" w:space="0" w:color="auto"/>
              <w:right w:val="nil"/>
            </w:tcBorders>
            <w:shd w:val="clear" w:color="auto" w:fill="auto"/>
            <w:noWrap/>
            <w:vAlign w:val="bottom"/>
            <w:hideMark/>
          </w:tcPr>
          <w:p w14:paraId="5A7AA13A" w14:textId="2DD0168F" w:rsidR="00AE537A" w:rsidRPr="00AE537A" w:rsidRDefault="00AE537A" w:rsidP="002C56C4">
            <w:pPr>
              <w:spacing w:after="0" w:line="240" w:lineRule="auto"/>
              <w:jc w:val="center"/>
              <w:rPr>
                <w:rFonts w:ascii="Times New Roman" w:eastAsia="Times New Roman" w:hAnsi="Times New Roman" w:cs="Times New Roman"/>
                <w:color w:val="000000"/>
                <w:sz w:val="20"/>
                <w:szCs w:val="20"/>
                <w:vertAlign w:val="subscript"/>
              </w:rPr>
            </w:pPr>
            <w:r w:rsidRPr="00AE537A">
              <w:rPr>
                <w:rFonts w:ascii="Times New Roman" w:eastAsia="Times New Roman" w:hAnsi="Times New Roman" w:cs="Times New Roman"/>
                <w:color w:val="000000"/>
                <w:sz w:val="20"/>
                <w:szCs w:val="20"/>
              </w:rPr>
              <w:t>I</w:t>
            </w:r>
            <w:r w:rsidRPr="00AE537A">
              <w:rPr>
                <w:rFonts w:ascii="Times New Roman" w:eastAsia="Times New Roman" w:hAnsi="Times New Roman" w:cs="Times New Roman"/>
                <w:color w:val="000000"/>
                <w:sz w:val="20"/>
                <w:szCs w:val="20"/>
                <w:vertAlign w:val="superscript"/>
              </w:rPr>
              <w:t>2</w:t>
            </w:r>
            <w:r>
              <w:rPr>
                <w:rFonts w:ascii="Times New Roman" w:eastAsia="Times New Roman" w:hAnsi="Times New Roman" w:cs="Times New Roman"/>
                <w:color w:val="000000"/>
                <w:sz w:val="20"/>
                <w:szCs w:val="20"/>
                <w:vertAlign w:val="subscript"/>
              </w:rPr>
              <w:t>PEESE</w:t>
            </w:r>
          </w:p>
        </w:tc>
        <w:tc>
          <w:tcPr>
            <w:tcW w:w="1375" w:type="dxa"/>
            <w:tcBorders>
              <w:top w:val="single" w:sz="4" w:space="0" w:color="auto"/>
              <w:left w:val="nil"/>
              <w:bottom w:val="single" w:sz="4" w:space="0" w:color="auto"/>
              <w:right w:val="nil"/>
            </w:tcBorders>
            <w:shd w:val="clear" w:color="auto" w:fill="auto"/>
            <w:noWrap/>
            <w:vAlign w:val="bottom"/>
            <w:hideMark/>
          </w:tcPr>
          <w:p w14:paraId="2D8801D7" w14:textId="0AF07AE7"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Pr>
                <w:rFonts w:ascii="Times New Roman" w:eastAsia="Times New Roman" w:hAnsi="Times New Roman" w:cs="Times New Roman"/>
                <w:color w:val="000000"/>
                <w:sz w:val="20"/>
                <w:szCs w:val="20"/>
              </w:rPr>
              <w:t>-</w:t>
            </w:r>
            <w:r w:rsidRPr="00AE537A">
              <w:rPr>
                <w:rFonts w:ascii="Times New Roman" w:eastAsia="Times New Roman" w:hAnsi="Times New Roman" w:cs="Times New Roman"/>
                <w:color w:val="000000"/>
                <w:sz w:val="20"/>
                <w:szCs w:val="20"/>
              </w:rPr>
              <w:t>uniform</w:t>
            </w:r>
          </w:p>
        </w:tc>
        <w:tc>
          <w:tcPr>
            <w:tcW w:w="900" w:type="dxa"/>
            <w:tcBorders>
              <w:top w:val="single" w:sz="4" w:space="0" w:color="auto"/>
              <w:left w:val="nil"/>
              <w:bottom w:val="single" w:sz="4" w:space="0" w:color="auto"/>
              <w:right w:val="nil"/>
            </w:tcBorders>
            <w:shd w:val="clear" w:color="auto" w:fill="auto"/>
            <w:noWrap/>
            <w:vAlign w:val="bottom"/>
            <w:hideMark/>
          </w:tcPr>
          <w:p w14:paraId="55BB71CA" w14:textId="31DE8ABA" w:rsidR="00AE537A" w:rsidRPr="00AE537A" w:rsidRDefault="00AE537A" w:rsidP="002C56C4">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i/>
                <w:color w:val="000000"/>
                <w:sz w:val="20"/>
                <w:szCs w:val="20"/>
              </w:rPr>
              <w:t>p</w:t>
            </w:r>
            <w:r w:rsidR="002C56C4">
              <w:rPr>
                <w:rFonts w:ascii="Times New Roman" w:eastAsia="Times New Roman" w:hAnsi="Times New Roman" w:cs="Times New Roman"/>
                <w:i/>
                <w:color w:val="000000"/>
                <w:sz w:val="20"/>
                <w:szCs w:val="20"/>
              </w:rPr>
              <w:t>-</w:t>
            </w:r>
            <w:r w:rsidRPr="00AE537A">
              <w:rPr>
                <w:rFonts w:ascii="Times New Roman" w:eastAsia="Times New Roman" w:hAnsi="Times New Roman" w:cs="Times New Roman"/>
                <w:color w:val="000000"/>
                <w:sz w:val="20"/>
                <w:szCs w:val="20"/>
              </w:rPr>
              <w:t>curve</w:t>
            </w:r>
          </w:p>
        </w:tc>
      </w:tr>
      <w:tr w:rsidR="00AE537A" w:rsidRPr="00AE537A" w14:paraId="384D5E08" w14:textId="77777777" w:rsidTr="002C56C4">
        <w:trPr>
          <w:trHeight w:val="300"/>
        </w:trPr>
        <w:tc>
          <w:tcPr>
            <w:tcW w:w="9720" w:type="dxa"/>
            <w:gridSpan w:val="8"/>
            <w:tcBorders>
              <w:top w:val="single" w:sz="4" w:space="0" w:color="auto"/>
              <w:left w:val="nil"/>
              <w:bottom w:val="nil"/>
              <w:right w:val="nil"/>
            </w:tcBorders>
            <w:shd w:val="clear" w:color="auto" w:fill="auto"/>
            <w:noWrap/>
            <w:vAlign w:val="bottom"/>
            <w:hideMark/>
          </w:tcPr>
          <w:p w14:paraId="65E90ABA"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Affect</w:t>
            </w:r>
          </w:p>
        </w:tc>
      </w:tr>
      <w:tr w:rsidR="00AE537A" w:rsidRPr="00AE537A" w14:paraId="1529D041" w14:textId="77777777" w:rsidTr="002C56C4">
        <w:trPr>
          <w:trHeight w:val="300"/>
        </w:trPr>
        <w:tc>
          <w:tcPr>
            <w:tcW w:w="1435" w:type="dxa"/>
            <w:tcBorders>
              <w:top w:val="nil"/>
              <w:left w:val="nil"/>
              <w:bottom w:val="nil"/>
              <w:right w:val="nil"/>
            </w:tcBorders>
            <w:shd w:val="clear" w:color="auto" w:fill="auto"/>
            <w:noWrap/>
            <w:vAlign w:val="bottom"/>
            <w:hideMark/>
          </w:tcPr>
          <w:p w14:paraId="0B1D384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B0551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161403C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-.12 [-.29, .06]</w:t>
            </w:r>
          </w:p>
        </w:tc>
        <w:tc>
          <w:tcPr>
            <w:tcW w:w="1256" w:type="dxa"/>
            <w:tcBorders>
              <w:top w:val="nil"/>
              <w:left w:val="nil"/>
              <w:bottom w:val="nil"/>
              <w:right w:val="nil"/>
            </w:tcBorders>
            <w:shd w:val="clear" w:color="auto" w:fill="auto"/>
            <w:noWrap/>
            <w:vAlign w:val="bottom"/>
            <w:hideMark/>
          </w:tcPr>
          <w:p w14:paraId="18E0A0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83]</w:t>
            </w:r>
          </w:p>
        </w:tc>
        <w:tc>
          <w:tcPr>
            <w:tcW w:w="1435" w:type="dxa"/>
            <w:tcBorders>
              <w:top w:val="nil"/>
              <w:left w:val="nil"/>
              <w:bottom w:val="nil"/>
              <w:right w:val="nil"/>
            </w:tcBorders>
            <w:shd w:val="clear" w:color="auto" w:fill="auto"/>
            <w:noWrap/>
            <w:vAlign w:val="bottom"/>
            <w:hideMark/>
          </w:tcPr>
          <w:p w14:paraId="7C76B6C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.14 [.06, .23]</w:t>
            </w:r>
          </w:p>
        </w:tc>
        <w:tc>
          <w:tcPr>
            <w:tcW w:w="1166" w:type="dxa"/>
            <w:tcBorders>
              <w:top w:val="nil"/>
              <w:left w:val="nil"/>
              <w:bottom w:val="nil"/>
              <w:right w:val="nil"/>
            </w:tcBorders>
            <w:shd w:val="clear" w:color="auto" w:fill="auto"/>
            <w:noWrap/>
            <w:vAlign w:val="bottom"/>
            <w:hideMark/>
          </w:tcPr>
          <w:p w14:paraId="714FF4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[0, 86]</w:t>
            </w:r>
          </w:p>
        </w:tc>
        <w:tc>
          <w:tcPr>
            <w:tcW w:w="1375" w:type="dxa"/>
            <w:tcBorders>
              <w:top w:val="nil"/>
              <w:left w:val="nil"/>
              <w:bottom w:val="nil"/>
              <w:right w:val="nil"/>
            </w:tcBorders>
            <w:shd w:val="clear" w:color="auto" w:fill="auto"/>
            <w:noWrap/>
            <w:vAlign w:val="bottom"/>
            <w:hideMark/>
          </w:tcPr>
          <w:p w14:paraId="236F08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[.08, .36]</w:t>
            </w:r>
          </w:p>
        </w:tc>
        <w:tc>
          <w:tcPr>
            <w:tcW w:w="900" w:type="dxa"/>
            <w:tcBorders>
              <w:top w:val="nil"/>
              <w:left w:val="nil"/>
              <w:bottom w:val="nil"/>
              <w:right w:val="nil"/>
            </w:tcBorders>
            <w:shd w:val="clear" w:color="auto" w:fill="auto"/>
            <w:noWrap/>
            <w:vAlign w:val="bottom"/>
            <w:hideMark/>
          </w:tcPr>
          <w:p w14:paraId="75A9FBB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w:t>
            </w:r>
          </w:p>
        </w:tc>
      </w:tr>
      <w:tr w:rsidR="00AE537A" w:rsidRPr="00AE537A" w14:paraId="042DE313" w14:textId="77777777" w:rsidTr="002C56C4">
        <w:trPr>
          <w:trHeight w:val="300"/>
        </w:trPr>
        <w:tc>
          <w:tcPr>
            <w:tcW w:w="1435" w:type="dxa"/>
            <w:tcBorders>
              <w:top w:val="nil"/>
              <w:left w:val="nil"/>
              <w:bottom w:val="nil"/>
              <w:right w:val="nil"/>
            </w:tcBorders>
            <w:shd w:val="clear" w:color="auto" w:fill="auto"/>
            <w:noWrap/>
            <w:vAlign w:val="bottom"/>
            <w:hideMark/>
          </w:tcPr>
          <w:p w14:paraId="0027195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7704F71F"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48967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-.10 [-.27, .08]</w:t>
            </w:r>
          </w:p>
        </w:tc>
        <w:tc>
          <w:tcPr>
            <w:tcW w:w="1256" w:type="dxa"/>
            <w:tcBorders>
              <w:top w:val="nil"/>
              <w:left w:val="nil"/>
              <w:bottom w:val="nil"/>
              <w:right w:val="nil"/>
            </w:tcBorders>
            <w:shd w:val="clear" w:color="auto" w:fill="auto"/>
            <w:noWrap/>
            <w:vAlign w:val="bottom"/>
            <w:hideMark/>
          </w:tcPr>
          <w:p w14:paraId="7654C93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58 [44, 85]</w:t>
            </w:r>
          </w:p>
        </w:tc>
        <w:tc>
          <w:tcPr>
            <w:tcW w:w="1435" w:type="dxa"/>
            <w:tcBorders>
              <w:top w:val="nil"/>
              <w:left w:val="nil"/>
              <w:bottom w:val="nil"/>
              <w:right w:val="nil"/>
            </w:tcBorders>
            <w:shd w:val="clear" w:color="auto" w:fill="auto"/>
            <w:noWrap/>
            <w:vAlign w:val="bottom"/>
            <w:hideMark/>
          </w:tcPr>
          <w:p w14:paraId="2DB7CE12"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 [-.02, .18]</w:t>
            </w:r>
          </w:p>
        </w:tc>
        <w:tc>
          <w:tcPr>
            <w:tcW w:w="1166" w:type="dxa"/>
            <w:tcBorders>
              <w:top w:val="nil"/>
              <w:left w:val="nil"/>
              <w:bottom w:val="nil"/>
              <w:right w:val="nil"/>
            </w:tcBorders>
            <w:shd w:val="clear" w:color="auto" w:fill="auto"/>
            <w:noWrap/>
            <w:vAlign w:val="bottom"/>
            <w:hideMark/>
          </w:tcPr>
          <w:p w14:paraId="7F695DE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60 [47, 86]</w:t>
            </w:r>
          </w:p>
        </w:tc>
        <w:tc>
          <w:tcPr>
            <w:tcW w:w="1375" w:type="dxa"/>
            <w:tcBorders>
              <w:top w:val="nil"/>
              <w:left w:val="nil"/>
              <w:bottom w:val="nil"/>
              <w:right w:val="nil"/>
            </w:tcBorders>
            <w:shd w:val="clear" w:color="auto" w:fill="auto"/>
            <w:noWrap/>
            <w:vAlign w:val="bottom"/>
            <w:hideMark/>
          </w:tcPr>
          <w:p w14:paraId="08437CA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[.11, .35]</w:t>
            </w:r>
          </w:p>
        </w:tc>
        <w:tc>
          <w:tcPr>
            <w:tcW w:w="900" w:type="dxa"/>
            <w:tcBorders>
              <w:top w:val="nil"/>
              <w:left w:val="nil"/>
              <w:bottom w:val="nil"/>
              <w:right w:val="nil"/>
            </w:tcBorders>
            <w:shd w:val="clear" w:color="auto" w:fill="auto"/>
            <w:noWrap/>
            <w:vAlign w:val="bottom"/>
            <w:hideMark/>
          </w:tcPr>
          <w:p w14:paraId="201296B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.20</w:t>
            </w:r>
          </w:p>
        </w:tc>
      </w:tr>
      <w:tr w:rsidR="00AE537A" w:rsidRPr="00AE537A" w14:paraId="4A62A01C" w14:textId="77777777" w:rsidTr="002C56C4">
        <w:trPr>
          <w:trHeight w:val="300"/>
        </w:trPr>
        <w:tc>
          <w:tcPr>
            <w:tcW w:w="1435" w:type="dxa"/>
            <w:tcBorders>
              <w:top w:val="nil"/>
              <w:left w:val="nil"/>
              <w:bottom w:val="nil"/>
              <w:right w:val="nil"/>
            </w:tcBorders>
            <w:shd w:val="clear" w:color="auto" w:fill="auto"/>
            <w:noWrap/>
            <w:vAlign w:val="bottom"/>
            <w:hideMark/>
          </w:tcPr>
          <w:p w14:paraId="6F6D008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43BA36D3"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59D61930"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256" w:type="dxa"/>
            <w:tcBorders>
              <w:top w:val="nil"/>
              <w:left w:val="nil"/>
              <w:bottom w:val="nil"/>
              <w:right w:val="nil"/>
            </w:tcBorders>
            <w:shd w:val="clear" w:color="auto" w:fill="auto"/>
            <w:noWrap/>
            <w:vAlign w:val="bottom"/>
            <w:hideMark/>
          </w:tcPr>
          <w:p w14:paraId="05912CC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435" w:type="dxa"/>
            <w:tcBorders>
              <w:top w:val="nil"/>
              <w:left w:val="nil"/>
              <w:bottom w:val="nil"/>
              <w:right w:val="nil"/>
            </w:tcBorders>
            <w:shd w:val="clear" w:color="auto" w:fill="auto"/>
            <w:noWrap/>
            <w:vAlign w:val="bottom"/>
            <w:hideMark/>
          </w:tcPr>
          <w:p w14:paraId="2D701FD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166" w:type="dxa"/>
            <w:tcBorders>
              <w:top w:val="nil"/>
              <w:left w:val="nil"/>
              <w:bottom w:val="nil"/>
              <w:right w:val="nil"/>
            </w:tcBorders>
            <w:shd w:val="clear" w:color="auto" w:fill="auto"/>
            <w:noWrap/>
            <w:vAlign w:val="bottom"/>
            <w:hideMark/>
          </w:tcPr>
          <w:p w14:paraId="4183635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1375" w:type="dxa"/>
            <w:tcBorders>
              <w:top w:val="nil"/>
              <w:left w:val="nil"/>
              <w:bottom w:val="nil"/>
              <w:right w:val="nil"/>
            </w:tcBorders>
            <w:shd w:val="clear" w:color="auto" w:fill="auto"/>
            <w:noWrap/>
            <w:vAlign w:val="bottom"/>
            <w:hideMark/>
          </w:tcPr>
          <w:p w14:paraId="6887A6D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c>
          <w:tcPr>
            <w:tcW w:w="900" w:type="dxa"/>
            <w:tcBorders>
              <w:top w:val="nil"/>
              <w:left w:val="nil"/>
              <w:bottom w:val="nil"/>
              <w:right w:val="nil"/>
            </w:tcBorders>
            <w:shd w:val="clear" w:color="auto" w:fill="auto"/>
            <w:noWrap/>
            <w:vAlign w:val="bottom"/>
            <w:hideMark/>
          </w:tcPr>
          <w:p w14:paraId="3718B84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w:t>
            </w:r>
          </w:p>
        </w:tc>
      </w:tr>
      <w:tr w:rsidR="00AE537A" w:rsidRPr="00AE537A" w14:paraId="17E04557" w14:textId="77777777" w:rsidTr="002C56C4">
        <w:trPr>
          <w:trHeight w:val="300"/>
        </w:trPr>
        <w:tc>
          <w:tcPr>
            <w:tcW w:w="1435" w:type="dxa"/>
            <w:tcBorders>
              <w:top w:val="nil"/>
              <w:left w:val="nil"/>
              <w:bottom w:val="nil"/>
              <w:right w:val="nil"/>
            </w:tcBorders>
            <w:shd w:val="clear" w:color="auto" w:fill="auto"/>
            <w:noWrap/>
            <w:vAlign w:val="bottom"/>
            <w:hideMark/>
          </w:tcPr>
          <w:p w14:paraId="44A538F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1878A64"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17D4E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.16 [-.04, .35]</w:t>
            </w:r>
          </w:p>
        </w:tc>
        <w:tc>
          <w:tcPr>
            <w:tcW w:w="1256" w:type="dxa"/>
            <w:tcBorders>
              <w:top w:val="nil"/>
              <w:left w:val="nil"/>
              <w:bottom w:val="nil"/>
              <w:right w:val="nil"/>
            </w:tcBorders>
            <w:shd w:val="clear" w:color="auto" w:fill="auto"/>
            <w:noWrap/>
            <w:vAlign w:val="bottom"/>
            <w:hideMark/>
          </w:tcPr>
          <w:p w14:paraId="5CD4A2B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435" w:type="dxa"/>
            <w:tcBorders>
              <w:top w:val="nil"/>
              <w:left w:val="nil"/>
              <w:bottom w:val="nil"/>
              <w:right w:val="nil"/>
            </w:tcBorders>
            <w:shd w:val="clear" w:color="auto" w:fill="auto"/>
            <w:noWrap/>
            <w:vAlign w:val="bottom"/>
            <w:hideMark/>
          </w:tcPr>
          <w:p w14:paraId="6473FCFB"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.17 [.04, .29]</w:t>
            </w:r>
          </w:p>
        </w:tc>
        <w:tc>
          <w:tcPr>
            <w:tcW w:w="1166" w:type="dxa"/>
            <w:tcBorders>
              <w:top w:val="nil"/>
              <w:left w:val="nil"/>
              <w:bottom w:val="nil"/>
              <w:right w:val="nil"/>
            </w:tcBorders>
            <w:shd w:val="clear" w:color="auto" w:fill="auto"/>
            <w:noWrap/>
            <w:vAlign w:val="bottom"/>
            <w:hideMark/>
          </w:tcPr>
          <w:p w14:paraId="50BD1E98"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94 [88, 98]</w:t>
            </w:r>
          </w:p>
        </w:tc>
        <w:tc>
          <w:tcPr>
            <w:tcW w:w="1375" w:type="dxa"/>
            <w:tcBorders>
              <w:top w:val="nil"/>
              <w:left w:val="nil"/>
              <w:bottom w:val="nil"/>
              <w:right w:val="nil"/>
            </w:tcBorders>
            <w:shd w:val="clear" w:color="auto" w:fill="auto"/>
            <w:noWrap/>
            <w:vAlign w:val="bottom"/>
            <w:hideMark/>
          </w:tcPr>
          <w:p w14:paraId="024B9F4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[.12, .24]</w:t>
            </w:r>
          </w:p>
        </w:tc>
        <w:tc>
          <w:tcPr>
            <w:tcW w:w="900" w:type="dxa"/>
            <w:tcBorders>
              <w:top w:val="nil"/>
              <w:left w:val="nil"/>
              <w:bottom w:val="nil"/>
              <w:right w:val="nil"/>
            </w:tcBorders>
            <w:shd w:val="clear" w:color="auto" w:fill="auto"/>
            <w:noWrap/>
            <w:vAlign w:val="bottom"/>
            <w:hideMark/>
          </w:tcPr>
          <w:p w14:paraId="2A29925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w:t>
            </w:r>
          </w:p>
        </w:tc>
      </w:tr>
      <w:tr w:rsidR="00AE537A" w:rsidRPr="00AE537A" w14:paraId="1516CF6E"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11D0DF65"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Behavior</w:t>
            </w:r>
          </w:p>
        </w:tc>
      </w:tr>
      <w:tr w:rsidR="00AE537A" w:rsidRPr="00AE537A" w14:paraId="15E6A255" w14:textId="77777777" w:rsidTr="002C56C4">
        <w:trPr>
          <w:trHeight w:val="300"/>
        </w:trPr>
        <w:tc>
          <w:tcPr>
            <w:tcW w:w="1435" w:type="dxa"/>
            <w:tcBorders>
              <w:top w:val="nil"/>
              <w:left w:val="nil"/>
              <w:bottom w:val="nil"/>
              <w:right w:val="nil"/>
            </w:tcBorders>
            <w:shd w:val="clear" w:color="auto" w:fill="auto"/>
            <w:noWrap/>
            <w:vAlign w:val="bottom"/>
            <w:hideMark/>
          </w:tcPr>
          <w:p w14:paraId="2720691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16D08D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6EF9571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.07 [-.04, .18]</w:t>
            </w:r>
          </w:p>
        </w:tc>
        <w:tc>
          <w:tcPr>
            <w:tcW w:w="1256" w:type="dxa"/>
            <w:tcBorders>
              <w:top w:val="nil"/>
              <w:left w:val="nil"/>
              <w:bottom w:val="nil"/>
              <w:right w:val="nil"/>
            </w:tcBorders>
            <w:shd w:val="clear" w:color="auto" w:fill="auto"/>
            <w:noWrap/>
            <w:vAlign w:val="bottom"/>
            <w:hideMark/>
          </w:tcPr>
          <w:p w14:paraId="6E8E89D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435" w:type="dxa"/>
            <w:tcBorders>
              <w:top w:val="nil"/>
              <w:left w:val="nil"/>
              <w:bottom w:val="nil"/>
              <w:right w:val="nil"/>
            </w:tcBorders>
            <w:shd w:val="clear" w:color="auto" w:fill="auto"/>
            <w:noWrap/>
            <w:vAlign w:val="bottom"/>
            <w:hideMark/>
          </w:tcPr>
          <w:p w14:paraId="6D4A9C0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[.09, .21]</w:t>
            </w:r>
          </w:p>
        </w:tc>
        <w:tc>
          <w:tcPr>
            <w:tcW w:w="1166" w:type="dxa"/>
            <w:tcBorders>
              <w:top w:val="nil"/>
              <w:left w:val="nil"/>
              <w:bottom w:val="nil"/>
              <w:right w:val="nil"/>
            </w:tcBorders>
            <w:shd w:val="clear" w:color="auto" w:fill="auto"/>
            <w:noWrap/>
            <w:vAlign w:val="bottom"/>
            <w:hideMark/>
          </w:tcPr>
          <w:p w14:paraId="6251794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0 [*]</w:t>
            </w:r>
          </w:p>
        </w:tc>
        <w:tc>
          <w:tcPr>
            <w:tcW w:w="1375" w:type="dxa"/>
            <w:tcBorders>
              <w:top w:val="nil"/>
              <w:left w:val="nil"/>
              <w:bottom w:val="nil"/>
              <w:right w:val="nil"/>
            </w:tcBorders>
            <w:shd w:val="clear" w:color="auto" w:fill="auto"/>
            <w:noWrap/>
            <w:vAlign w:val="bottom"/>
            <w:hideMark/>
          </w:tcPr>
          <w:p w14:paraId="6AA7BCC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400188B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w:t>
            </w:r>
          </w:p>
        </w:tc>
      </w:tr>
      <w:tr w:rsidR="00AE537A" w:rsidRPr="00AE537A" w14:paraId="71892E04" w14:textId="77777777" w:rsidTr="002C56C4">
        <w:trPr>
          <w:trHeight w:val="300"/>
        </w:trPr>
        <w:tc>
          <w:tcPr>
            <w:tcW w:w="1435" w:type="dxa"/>
            <w:tcBorders>
              <w:top w:val="nil"/>
              <w:left w:val="nil"/>
              <w:bottom w:val="nil"/>
              <w:right w:val="nil"/>
            </w:tcBorders>
            <w:shd w:val="clear" w:color="auto" w:fill="auto"/>
            <w:noWrap/>
            <w:vAlign w:val="bottom"/>
            <w:hideMark/>
          </w:tcPr>
          <w:p w14:paraId="4BEE6627"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3D1C6C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1C292C2"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.13 [.04, .21]</w:t>
            </w:r>
          </w:p>
        </w:tc>
        <w:tc>
          <w:tcPr>
            <w:tcW w:w="1256" w:type="dxa"/>
            <w:tcBorders>
              <w:top w:val="nil"/>
              <w:left w:val="nil"/>
              <w:bottom w:val="nil"/>
              <w:right w:val="nil"/>
            </w:tcBorders>
            <w:shd w:val="clear" w:color="auto" w:fill="auto"/>
            <w:noWrap/>
            <w:vAlign w:val="bottom"/>
            <w:hideMark/>
          </w:tcPr>
          <w:p w14:paraId="5085029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435" w:type="dxa"/>
            <w:tcBorders>
              <w:top w:val="nil"/>
              <w:left w:val="nil"/>
              <w:bottom w:val="nil"/>
              <w:right w:val="nil"/>
            </w:tcBorders>
            <w:shd w:val="clear" w:color="auto" w:fill="auto"/>
            <w:noWrap/>
            <w:vAlign w:val="bottom"/>
            <w:hideMark/>
          </w:tcPr>
          <w:p w14:paraId="19C1BDF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.15 [.10, .20]</w:t>
            </w:r>
          </w:p>
        </w:tc>
        <w:tc>
          <w:tcPr>
            <w:tcW w:w="1166" w:type="dxa"/>
            <w:tcBorders>
              <w:top w:val="nil"/>
              <w:left w:val="nil"/>
              <w:bottom w:val="nil"/>
              <w:right w:val="nil"/>
            </w:tcBorders>
            <w:shd w:val="clear" w:color="auto" w:fill="auto"/>
            <w:noWrap/>
            <w:vAlign w:val="bottom"/>
            <w:hideMark/>
          </w:tcPr>
          <w:p w14:paraId="38A1756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 [0, 7]</w:t>
            </w:r>
          </w:p>
        </w:tc>
        <w:tc>
          <w:tcPr>
            <w:tcW w:w="1375" w:type="dxa"/>
            <w:tcBorders>
              <w:top w:val="nil"/>
              <w:left w:val="nil"/>
              <w:bottom w:val="nil"/>
              <w:right w:val="nil"/>
            </w:tcBorders>
            <w:shd w:val="clear" w:color="auto" w:fill="auto"/>
            <w:noWrap/>
            <w:vAlign w:val="bottom"/>
            <w:hideMark/>
          </w:tcPr>
          <w:p w14:paraId="25221E5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.02 [-.23, .15]</w:t>
            </w:r>
          </w:p>
        </w:tc>
        <w:tc>
          <w:tcPr>
            <w:tcW w:w="900" w:type="dxa"/>
            <w:tcBorders>
              <w:top w:val="nil"/>
              <w:left w:val="nil"/>
              <w:bottom w:val="nil"/>
              <w:right w:val="nil"/>
            </w:tcBorders>
            <w:shd w:val="clear" w:color="auto" w:fill="auto"/>
            <w:noWrap/>
            <w:vAlign w:val="bottom"/>
            <w:hideMark/>
          </w:tcPr>
          <w:p w14:paraId="28F2468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.08</w:t>
            </w:r>
          </w:p>
        </w:tc>
      </w:tr>
      <w:tr w:rsidR="00EB712E" w:rsidRPr="00EB712E" w14:paraId="49DBD474" w14:textId="77777777" w:rsidTr="00EB712E">
        <w:trPr>
          <w:trHeight w:val="300"/>
        </w:trPr>
        <w:tc>
          <w:tcPr>
            <w:tcW w:w="1435" w:type="dxa"/>
            <w:tcBorders>
              <w:top w:val="nil"/>
              <w:left w:val="nil"/>
              <w:bottom w:val="nil"/>
              <w:right w:val="nil"/>
            </w:tcBorders>
            <w:shd w:val="clear" w:color="auto" w:fill="auto"/>
            <w:noWrap/>
            <w:vAlign w:val="bottom"/>
            <w:hideMark/>
          </w:tcPr>
          <w:p w14:paraId="36B74265" w14:textId="7B0B4479"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2F7AE8BF" w14:textId="3B4FEDAD"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Best</w:t>
            </w:r>
          </w:p>
        </w:tc>
        <w:tc>
          <w:tcPr>
            <w:tcW w:w="1550" w:type="dxa"/>
            <w:tcBorders>
              <w:top w:val="nil"/>
              <w:left w:val="nil"/>
              <w:bottom w:val="nil"/>
              <w:right w:val="nil"/>
            </w:tcBorders>
            <w:shd w:val="clear" w:color="auto" w:fill="auto"/>
            <w:noWrap/>
            <w:vAlign w:val="bottom"/>
            <w:hideMark/>
          </w:tcPr>
          <w:p w14:paraId="193FA8E0" w14:textId="20D9AEEC"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.29 [ .16, .41]</w:t>
            </w:r>
          </w:p>
        </w:tc>
        <w:tc>
          <w:tcPr>
            <w:tcW w:w="1256" w:type="dxa"/>
            <w:tcBorders>
              <w:top w:val="nil"/>
              <w:left w:val="nil"/>
              <w:bottom w:val="nil"/>
              <w:right w:val="nil"/>
            </w:tcBorders>
            <w:shd w:val="clear" w:color="auto" w:fill="auto"/>
            <w:noWrap/>
            <w:vAlign w:val="bottom"/>
            <w:hideMark/>
          </w:tcPr>
          <w:p w14:paraId="3A3E69C6" w14:textId="71F1E2F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87 [77, 94]</w:t>
            </w:r>
          </w:p>
        </w:tc>
        <w:tc>
          <w:tcPr>
            <w:tcW w:w="1435" w:type="dxa"/>
            <w:tcBorders>
              <w:top w:val="nil"/>
              <w:left w:val="nil"/>
              <w:bottom w:val="nil"/>
              <w:right w:val="nil"/>
            </w:tcBorders>
            <w:shd w:val="clear" w:color="auto" w:fill="auto"/>
            <w:noWrap/>
            <w:vAlign w:val="bottom"/>
            <w:hideMark/>
          </w:tcPr>
          <w:p w14:paraId="076CA6F3" w14:textId="03BCCAE8"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.30 [ .23, .37]</w:t>
            </w:r>
          </w:p>
        </w:tc>
        <w:tc>
          <w:tcPr>
            <w:tcW w:w="1166" w:type="dxa"/>
            <w:tcBorders>
              <w:top w:val="nil"/>
              <w:left w:val="nil"/>
              <w:bottom w:val="nil"/>
              <w:right w:val="nil"/>
            </w:tcBorders>
            <w:shd w:val="clear" w:color="auto" w:fill="auto"/>
            <w:noWrap/>
            <w:vAlign w:val="bottom"/>
            <w:hideMark/>
          </w:tcPr>
          <w:p w14:paraId="6E4D7FD5" w14:textId="0AA2F9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[78, 94]</w:t>
            </w:r>
          </w:p>
        </w:tc>
        <w:tc>
          <w:tcPr>
            <w:tcW w:w="1375" w:type="dxa"/>
            <w:tcBorders>
              <w:top w:val="nil"/>
              <w:left w:val="nil"/>
              <w:bottom w:val="nil"/>
              <w:right w:val="nil"/>
            </w:tcBorders>
            <w:shd w:val="clear" w:color="auto" w:fill="auto"/>
            <w:noWrap/>
            <w:vAlign w:val="bottom"/>
            <w:hideMark/>
          </w:tcPr>
          <w:p w14:paraId="2E2DFA21" w14:textId="4DBFE9C5"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 [ .25, .32]</w:t>
            </w:r>
          </w:p>
        </w:tc>
        <w:tc>
          <w:tcPr>
            <w:tcW w:w="900" w:type="dxa"/>
            <w:tcBorders>
              <w:top w:val="nil"/>
              <w:left w:val="nil"/>
              <w:bottom w:val="nil"/>
              <w:right w:val="nil"/>
            </w:tcBorders>
            <w:shd w:val="clear" w:color="auto" w:fill="auto"/>
            <w:noWrap/>
            <w:vAlign w:val="bottom"/>
            <w:hideMark/>
          </w:tcPr>
          <w:p w14:paraId="34E17F42" w14:textId="5781421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.28</w:t>
            </w:r>
          </w:p>
        </w:tc>
      </w:tr>
      <w:tr w:rsidR="00EB712E" w:rsidRPr="00EB712E" w14:paraId="7E076848" w14:textId="77777777" w:rsidTr="00EB712E">
        <w:trPr>
          <w:trHeight w:val="300"/>
        </w:trPr>
        <w:tc>
          <w:tcPr>
            <w:tcW w:w="1435" w:type="dxa"/>
            <w:tcBorders>
              <w:top w:val="nil"/>
              <w:left w:val="nil"/>
              <w:bottom w:val="nil"/>
              <w:right w:val="nil"/>
            </w:tcBorders>
            <w:shd w:val="clear" w:color="auto" w:fill="auto"/>
            <w:noWrap/>
            <w:vAlign w:val="bottom"/>
            <w:hideMark/>
          </w:tcPr>
          <w:p w14:paraId="117238F1" w14:textId="521BF95F"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Cross-Section</w:t>
            </w:r>
          </w:p>
        </w:tc>
        <w:tc>
          <w:tcPr>
            <w:tcW w:w="603" w:type="dxa"/>
            <w:tcBorders>
              <w:top w:val="nil"/>
              <w:left w:val="nil"/>
              <w:bottom w:val="nil"/>
              <w:right w:val="nil"/>
            </w:tcBorders>
            <w:shd w:val="clear" w:color="auto" w:fill="auto"/>
            <w:noWrap/>
            <w:vAlign w:val="bottom"/>
            <w:hideMark/>
          </w:tcPr>
          <w:p w14:paraId="65FF1E03" w14:textId="62AFA2F2" w:rsidR="00EB712E" w:rsidRPr="00EB712E" w:rsidRDefault="00EB712E" w:rsidP="00EB712E">
            <w:pPr>
              <w:spacing w:after="0" w:line="240" w:lineRule="auto"/>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Full</w:t>
            </w:r>
          </w:p>
        </w:tc>
        <w:tc>
          <w:tcPr>
            <w:tcW w:w="1550" w:type="dxa"/>
            <w:tcBorders>
              <w:top w:val="nil"/>
              <w:left w:val="nil"/>
              <w:bottom w:val="nil"/>
              <w:right w:val="nil"/>
            </w:tcBorders>
            <w:shd w:val="clear" w:color="auto" w:fill="auto"/>
            <w:noWrap/>
            <w:vAlign w:val="bottom"/>
            <w:hideMark/>
          </w:tcPr>
          <w:p w14:paraId="072F363B" w14:textId="4F2506D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.21 [ .12, .28]</w:t>
            </w:r>
          </w:p>
        </w:tc>
        <w:tc>
          <w:tcPr>
            <w:tcW w:w="1256" w:type="dxa"/>
            <w:tcBorders>
              <w:top w:val="nil"/>
              <w:left w:val="nil"/>
              <w:bottom w:val="nil"/>
              <w:right w:val="nil"/>
            </w:tcBorders>
            <w:shd w:val="clear" w:color="auto" w:fill="auto"/>
            <w:noWrap/>
            <w:vAlign w:val="bottom"/>
            <w:hideMark/>
          </w:tcPr>
          <w:p w14:paraId="39402071" w14:textId="4416C8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90 [84, 94]</w:t>
            </w:r>
          </w:p>
        </w:tc>
        <w:tc>
          <w:tcPr>
            <w:tcW w:w="1435" w:type="dxa"/>
            <w:tcBorders>
              <w:top w:val="nil"/>
              <w:left w:val="nil"/>
              <w:bottom w:val="nil"/>
              <w:right w:val="nil"/>
            </w:tcBorders>
            <w:shd w:val="clear" w:color="auto" w:fill="auto"/>
            <w:noWrap/>
            <w:vAlign w:val="bottom"/>
            <w:hideMark/>
          </w:tcPr>
          <w:p w14:paraId="6C2972EE" w14:textId="00D3F09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.24 [ .19, .28]</w:t>
            </w:r>
          </w:p>
        </w:tc>
        <w:tc>
          <w:tcPr>
            <w:tcW w:w="1166" w:type="dxa"/>
            <w:tcBorders>
              <w:top w:val="nil"/>
              <w:left w:val="nil"/>
              <w:bottom w:val="nil"/>
              <w:right w:val="nil"/>
            </w:tcBorders>
            <w:shd w:val="clear" w:color="auto" w:fill="auto"/>
            <w:noWrap/>
            <w:vAlign w:val="bottom"/>
            <w:hideMark/>
          </w:tcPr>
          <w:p w14:paraId="0D2AF32C" w14:textId="476DCB8F"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[85, 94]</w:t>
            </w:r>
          </w:p>
        </w:tc>
        <w:tc>
          <w:tcPr>
            <w:tcW w:w="1375" w:type="dxa"/>
            <w:tcBorders>
              <w:top w:val="nil"/>
              <w:left w:val="nil"/>
              <w:bottom w:val="nil"/>
              <w:right w:val="nil"/>
            </w:tcBorders>
            <w:shd w:val="clear" w:color="auto" w:fill="auto"/>
            <w:noWrap/>
            <w:vAlign w:val="bottom"/>
            <w:hideMark/>
          </w:tcPr>
          <w:p w14:paraId="43BFA93D" w14:textId="23C101A3"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.20, .26]</w:t>
            </w:r>
          </w:p>
        </w:tc>
        <w:tc>
          <w:tcPr>
            <w:tcW w:w="900" w:type="dxa"/>
            <w:tcBorders>
              <w:top w:val="nil"/>
              <w:left w:val="nil"/>
              <w:bottom w:val="nil"/>
              <w:right w:val="nil"/>
            </w:tcBorders>
            <w:shd w:val="clear" w:color="auto" w:fill="auto"/>
            <w:noWrap/>
            <w:vAlign w:val="bottom"/>
            <w:hideMark/>
          </w:tcPr>
          <w:p w14:paraId="2ACC633A" w14:textId="4DDAF0BC"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w:t>
            </w:r>
          </w:p>
        </w:tc>
      </w:tr>
      <w:tr w:rsidR="00AE537A" w:rsidRPr="00AE537A" w14:paraId="7C681B35"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7D38858B"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Aggressive Cognition</w:t>
            </w:r>
          </w:p>
        </w:tc>
      </w:tr>
      <w:tr w:rsidR="00AE537A" w:rsidRPr="00AE537A" w14:paraId="4A84C551" w14:textId="77777777" w:rsidTr="002C56C4">
        <w:trPr>
          <w:trHeight w:val="300"/>
        </w:trPr>
        <w:tc>
          <w:tcPr>
            <w:tcW w:w="1435" w:type="dxa"/>
            <w:tcBorders>
              <w:top w:val="nil"/>
              <w:left w:val="nil"/>
              <w:bottom w:val="nil"/>
              <w:right w:val="nil"/>
            </w:tcBorders>
            <w:shd w:val="clear" w:color="auto" w:fill="auto"/>
            <w:noWrap/>
            <w:vAlign w:val="bottom"/>
            <w:hideMark/>
          </w:tcPr>
          <w:p w14:paraId="40E8A7E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387D44A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8C03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.10 [-.05, .24]</w:t>
            </w:r>
          </w:p>
        </w:tc>
        <w:tc>
          <w:tcPr>
            <w:tcW w:w="1256" w:type="dxa"/>
            <w:tcBorders>
              <w:top w:val="nil"/>
              <w:left w:val="nil"/>
              <w:bottom w:val="nil"/>
              <w:right w:val="nil"/>
            </w:tcBorders>
            <w:shd w:val="clear" w:color="auto" w:fill="auto"/>
            <w:noWrap/>
            <w:vAlign w:val="bottom"/>
            <w:hideMark/>
          </w:tcPr>
          <w:p w14:paraId="42030D4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33 [0, 65]</w:t>
            </w:r>
          </w:p>
        </w:tc>
        <w:tc>
          <w:tcPr>
            <w:tcW w:w="1435" w:type="dxa"/>
            <w:tcBorders>
              <w:top w:val="nil"/>
              <w:left w:val="nil"/>
              <w:bottom w:val="nil"/>
              <w:right w:val="nil"/>
            </w:tcBorders>
            <w:shd w:val="clear" w:color="auto" w:fill="auto"/>
            <w:noWrap/>
            <w:vAlign w:val="bottom"/>
            <w:hideMark/>
          </w:tcPr>
          <w:p w14:paraId="0A20E06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.18 [.11, .24]</w:t>
            </w:r>
          </w:p>
        </w:tc>
        <w:tc>
          <w:tcPr>
            <w:tcW w:w="1166" w:type="dxa"/>
            <w:tcBorders>
              <w:top w:val="nil"/>
              <w:left w:val="nil"/>
              <w:bottom w:val="nil"/>
              <w:right w:val="nil"/>
            </w:tcBorders>
            <w:shd w:val="clear" w:color="auto" w:fill="auto"/>
            <w:noWrap/>
            <w:vAlign w:val="bottom"/>
            <w:hideMark/>
          </w:tcPr>
          <w:p w14:paraId="2A4D2B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6D85F3E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[.15, .31]</w:t>
            </w:r>
          </w:p>
        </w:tc>
        <w:tc>
          <w:tcPr>
            <w:tcW w:w="900" w:type="dxa"/>
            <w:tcBorders>
              <w:top w:val="nil"/>
              <w:left w:val="nil"/>
              <w:bottom w:val="nil"/>
              <w:right w:val="nil"/>
            </w:tcBorders>
            <w:shd w:val="clear" w:color="auto" w:fill="auto"/>
            <w:noWrap/>
            <w:vAlign w:val="bottom"/>
            <w:hideMark/>
          </w:tcPr>
          <w:p w14:paraId="46EB436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AE537A" w:rsidRPr="00AE537A" w14:paraId="640EDFC0" w14:textId="77777777" w:rsidTr="002C56C4">
        <w:trPr>
          <w:trHeight w:val="300"/>
        </w:trPr>
        <w:tc>
          <w:tcPr>
            <w:tcW w:w="1435" w:type="dxa"/>
            <w:tcBorders>
              <w:top w:val="nil"/>
              <w:left w:val="nil"/>
              <w:bottom w:val="nil"/>
              <w:right w:val="nil"/>
            </w:tcBorders>
            <w:shd w:val="clear" w:color="auto" w:fill="auto"/>
            <w:noWrap/>
            <w:vAlign w:val="bottom"/>
            <w:hideMark/>
          </w:tcPr>
          <w:p w14:paraId="62928F89"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2B99762E"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9577C68" w14:textId="77777777" w:rsidR="00AE537A" w:rsidRPr="00020F3B" w:rsidRDefault="00AE537A" w:rsidP="00AE537A">
            <w:pPr>
              <w:spacing w:after="0" w:line="240" w:lineRule="auto"/>
              <w:jc w:val="right"/>
              <w:rPr>
                <w:rFonts w:ascii="Times New Roman" w:eastAsia="Times New Roman" w:hAnsi="Times New Roman" w:cs="Times New Roman"/>
                <w:b/>
                <w:color w:val="000000"/>
                <w:sz w:val="20"/>
                <w:szCs w:val="20"/>
              </w:rPr>
            </w:pPr>
            <w:r w:rsidRPr="00020F3B">
              <w:rPr>
                <w:rFonts w:ascii="Times New Roman" w:eastAsia="Times New Roman" w:hAnsi="Times New Roman" w:cs="Times New Roman"/>
                <w:b/>
                <w:color w:val="000000"/>
                <w:sz w:val="20"/>
                <w:szCs w:val="20"/>
              </w:rPr>
              <w:t xml:space="preserve"> .11 [.00, .22]</w:t>
            </w:r>
          </w:p>
        </w:tc>
        <w:tc>
          <w:tcPr>
            <w:tcW w:w="1256" w:type="dxa"/>
            <w:tcBorders>
              <w:top w:val="nil"/>
              <w:left w:val="nil"/>
              <w:bottom w:val="nil"/>
              <w:right w:val="nil"/>
            </w:tcBorders>
            <w:shd w:val="clear" w:color="auto" w:fill="auto"/>
            <w:noWrap/>
            <w:vAlign w:val="bottom"/>
            <w:hideMark/>
          </w:tcPr>
          <w:p w14:paraId="6C4C76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29 [0, 64]</w:t>
            </w:r>
          </w:p>
        </w:tc>
        <w:tc>
          <w:tcPr>
            <w:tcW w:w="1435" w:type="dxa"/>
            <w:tcBorders>
              <w:top w:val="nil"/>
              <w:left w:val="nil"/>
              <w:bottom w:val="nil"/>
              <w:right w:val="nil"/>
            </w:tcBorders>
            <w:shd w:val="clear" w:color="auto" w:fill="auto"/>
            <w:noWrap/>
            <w:vAlign w:val="bottom"/>
            <w:hideMark/>
          </w:tcPr>
          <w:p w14:paraId="4C661D7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.16 [.10, .21]</w:t>
            </w:r>
          </w:p>
        </w:tc>
        <w:tc>
          <w:tcPr>
            <w:tcW w:w="1166" w:type="dxa"/>
            <w:tcBorders>
              <w:top w:val="nil"/>
              <w:left w:val="nil"/>
              <w:bottom w:val="nil"/>
              <w:right w:val="nil"/>
            </w:tcBorders>
            <w:shd w:val="clear" w:color="auto" w:fill="auto"/>
            <w:noWrap/>
            <w:vAlign w:val="bottom"/>
            <w:hideMark/>
          </w:tcPr>
          <w:p w14:paraId="04860B5F"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27 [0, 62]</w:t>
            </w:r>
          </w:p>
        </w:tc>
        <w:tc>
          <w:tcPr>
            <w:tcW w:w="1375" w:type="dxa"/>
            <w:tcBorders>
              <w:top w:val="nil"/>
              <w:left w:val="nil"/>
              <w:bottom w:val="nil"/>
              <w:right w:val="nil"/>
            </w:tcBorders>
            <w:shd w:val="clear" w:color="auto" w:fill="auto"/>
            <w:noWrap/>
            <w:vAlign w:val="bottom"/>
            <w:hideMark/>
          </w:tcPr>
          <w:p w14:paraId="256EEF84"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.24 [.14, .32]</w:t>
            </w:r>
          </w:p>
        </w:tc>
        <w:tc>
          <w:tcPr>
            <w:tcW w:w="900" w:type="dxa"/>
            <w:tcBorders>
              <w:top w:val="nil"/>
              <w:left w:val="nil"/>
              <w:bottom w:val="nil"/>
              <w:right w:val="nil"/>
            </w:tcBorders>
            <w:shd w:val="clear" w:color="auto" w:fill="auto"/>
            <w:noWrap/>
            <w:vAlign w:val="bottom"/>
            <w:hideMark/>
          </w:tcPr>
          <w:p w14:paraId="2BE750A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.19</w:t>
            </w:r>
          </w:p>
        </w:tc>
      </w:tr>
      <w:tr w:rsidR="00EB712E" w:rsidRPr="00AE537A" w14:paraId="394C2E02" w14:textId="77777777" w:rsidTr="00EB712E">
        <w:trPr>
          <w:trHeight w:val="300"/>
        </w:trPr>
        <w:tc>
          <w:tcPr>
            <w:tcW w:w="1435" w:type="dxa"/>
            <w:tcBorders>
              <w:top w:val="nil"/>
              <w:left w:val="nil"/>
              <w:bottom w:val="nil"/>
              <w:right w:val="nil"/>
            </w:tcBorders>
            <w:shd w:val="clear" w:color="auto" w:fill="auto"/>
            <w:noWrap/>
            <w:vAlign w:val="bottom"/>
            <w:hideMark/>
          </w:tcPr>
          <w:p w14:paraId="29AABFF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169319D6"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2452D593" w14:textId="5A3BE6FD"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.24 [ .07, .39]</w:t>
            </w:r>
          </w:p>
        </w:tc>
        <w:tc>
          <w:tcPr>
            <w:tcW w:w="1256" w:type="dxa"/>
            <w:tcBorders>
              <w:top w:val="nil"/>
              <w:left w:val="nil"/>
              <w:bottom w:val="nil"/>
              <w:right w:val="nil"/>
            </w:tcBorders>
            <w:shd w:val="clear" w:color="auto" w:fill="auto"/>
            <w:noWrap/>
            <w:vAlign w:val="bottom"/>
            <w:hideMark/>
          </w:tcPr>
          <w:p w14:paraId="18D83009" w14:textId="3430A41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[76, 95]</w:t>
            </w:r>
          </w:p>
        </w:tc>
        <w:tc>
          <w:tcPr>
            <w:tcW w:w="1435" w:type="dxa"/>
            <w:tcBorders>
              <w:top w:val="nil"/>
              <w:left w:val="nil"/>
              <w:bottom w:val="nil"/>
              <w:right w:val="nil"/>
            </w:tcBorders>
            <w:shd w:val="clear" w:color="auto" w:fill="auto"/>
            <w:noWrap/>
            <w:vAlign w:val="bottom"/>
            <w:hideMark/>
          </w:tcPr>
          <w:p w14:paraId="38B7959F" w14:textId="1B50270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.23 [ .14, .32]</w:t>
            </w:r>
          </w:p>
        </w:tc>
        <w:tc>
          <w:tcPr>
            <w:tcW w:w="1166" w:type="dxa"/>
            <w:tcBorders>
              <w:top w:val="nil"/>
              <w:left w:val="nil"/>
              <w:bottom w:val="nil"/>
              <w:right w:val="nil"/>
            </w:tcBorders>
            <w:shd w:val="clear" w:color="auto" w:fill="auto"/>
            <w:noWrap/>
            <w:vAlign w:val="bottom"/>
            <w:hideMark/>
          </w:tcPr>
          <w:p w14:paraId="75F3D21F" w14:textId="4C32FA5D"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88 [77, 95]</w:t>
            </w:r>
          </w:p>
        </w:tc>
        <w:tc>
          <w:tcPr>
            <w:tcW w:w="1375" w:type="dxa"/>
            <w:tcBorders>
              <w:top w:val="nil"/>
              <w:left w:val="nil"/>
              <w:bottom w:val="nil"/>
              <w:right w:val="nil"/>
            </w:tcBorders>
            <w:shd w:val="clear" w:color="auto" w:fill="auto"/>
            <w:noWrap/>
            <w:vAlign w:val="bottom"/>
            <w:hideMark/>
          </w:tcPr>
          <w:p w14:paraId="25D0D58A" w14:textId="6C8D00EE"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 [ .14, .24]</w:t>
            </w:r>
          </w:p>
        </w:tc>
        <w:tc>
          <w:tcPr>
            <w:tcW w:w="900" w:type="dxa"/>
            <w:tcBorders>
              <w:top w:val="nil"/>
              <w:left w:val="nil"/>
              <w:bottom w:val="nil"/>
              <w:right w:val="nil"/>
            </w:tcBorders>
            <w:shd w:val="clear" w:color="auto" w:fill="auto"/>
            <w:noWrap/>
            <w:vAlign w:val="bottom"/>
            <w:hideMark/>
          </w:tcPr>
          <w:p w14:paraId="579CE6B9" w14:textId="05EAEE5B"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.19</w:t>
            </w:r>
          </w:p>
        </w:tc>
      </w:tr>
      <w:tr w:rsidR="00EB712E" w:rsidRPr="00AE537A" w14:paraId="4700BFED" w14:textId="77777777" w:rsidTr="00EB712E">
        <w:trPr>
          <w:trHeight w:val="300"/>
        </w:trPr>
        <w:tc>
          <w:tcPr>
            <w:tcW w:w="1435" w:type="dxa"/>
            <w:tcBorders>
              <w:top w:val="nil"/>
              <w:left w:val="nil"/>
              <w:bottom w:val="nil"/>
              <w:right w:val="nil"/>
            </w:tcBorders>
            <w:shd w:val="clear" w:color="auto" w:fill="auto"/>
            <w:noWrap/>
            <w:vAlign w:val="bottom"/>
            <w:hideMark/>
          </w:tcPr>
          <w:p w14:paraId="3A8DE4A9"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Cross-Section</w:t>
            </w:r>
          </w:p>
        </w:tc>
        <w:tc>
          <w:tcPr>
            <w:tcW w:w="603" w:type="dxa"/>
            <w:tcBorders>
              <w:top w:val="nil"/>
              <w:left w:val="nil"/>
              <w:bottom w:val="nil"/>
              <w:right w:val="nil"/>
            </w:tcBorders>
            <w:shd w:val="clear" w:color="auto" w:fill="auto"/>
            <w:noWrap/>
            <w:vAlign w:val="bottom"/>
            <w:hideMark/>
          </w:tcPr>
          <w:p w14:paraId="7089EA61" w14:textId="77777777" w:rsidR="00EB712E" w:rsidRPr="00AE537A" w:rsidRDefault="00EB712E" w:rsidP="00EB712E">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75F173E9" w14:textId="0842172F" w:rsidR="00EB712E" w:rsidRPr="00EB712E" w:rsidRDefault="00EB712E" w:rsidP="00EB712E">
            <w:pPr>
              <w:spacing w:after="0" w:line="240" w:lineRule="auto"/>
              <w:jc w:val="right"/>
              <w:rPr>
                <w:rFonts w:ascii="Times New Roman" w:eastAsia="Times New Roman" w:hAnsi="Times New Roman" w:cs="Times New Roman"/>
                <w:b/>
                <w:color w:val="000000"/>
                <w:sz w:val="20"/>
                <w:szCs w:val="20"/>
              </w:rPr>
            </w:pPr>
            <w:r w:rsidRPr="00EB712E">
              <w:rPr>
                <w:rFonts w:ascii="Times New Roman" w:hAnsi="Times New Roman" w:cs="Times New Roman"/>
                <w:b/>
                <w:sz w:val="20"/>
                <w:szCs w:val="20"/>
              </w:rPr>
              <w:t xml:space="preserve"> .20 [ .05, .33]</w:t>
            </w:r>
          </w:p>
        </w:tc>
        <w:tc>
          <w:tcPr>
            <w:tcW w:w="1256" w:type="dxa"/>
            <w:tcBorders>
              <w:top w:val="nil"/>
              <w:left w:val="nil"/>
              <w:bottom w:val="nil"/>
              <w:right w:val="nil"/>
            </w:tcBorders>
            <w:shd w:val="clear" w:color="auto" w:fill="auto"/>
            <w:noWrap/>
            <w:vAlign w:val="bottom"/>
            <w:hideMark/>
          </w:tcPr>
          <w:p w14:paraId="4AF8A868" w14:textId="4E8691B9"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435" w:type="dxa"/>
            <w:tcBorders>
              <w:top w:val="nil"/>
              <w:left w:val="nil"/>
              <w:bottom w:val="nil"/>
              <w:right w:val="nil"/>
            </w:tcBorders>
            <w:shd w:val="clear" w:color="auto" w:fill="auto"/>
            <w:noWrap/>
            <w:vAlign w:val="bottom"/>
            <w:hideMark/>
          </w:tcPr>
          <w:p w14:paraId="406173E0" w14:textId="2F3313F2"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.22 [ .13, .30]</w:t>
            </w:r>
          </w:p>
        </w:tc>
        <w:tc>
          <w:tcPr>
            <w:tcW w:w="1166" w:type="dxa"/>
            <w:tcBorders>
              <w:top w:val="nil"/>
              <w:left w:val="nil"/>
              <w:bottom w:val="nil"/>
              <w:right w:val="nil"/>
            </w:tcBorders>
            <w:shd w:val="clear" w:color="auto" w:fill="auto"/>
            <w:noWrap/>
            <w:vAlign w:val="bottom"/>
            <w:hideMark/>
          </w:tcPr>
          <w:p w14:paraId="75A726E6" w14:textId="35314BA7"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91 [84, 96]</w:t>
            </w:r>
          </w:p>
        </w:tc>
        <w:tc>
          <w:tcPr>
            <w:tcW w:w="1375" w:type="dxa"/>
            <w:tcBorders>
              <w:top w:val="nil"/>
              <w:left w:val="nil"/>
              <w:bottom w:val="nil"/>
              <w:right w:val="nil"/>
            </w:tcBorders>
            <w:shd w:val="clear" w:color="auto" w:fill="auto"/>
            <w:noWrap/>
            <w:vAlign w:val="bottom"/>
            <w:hideMark/>
          </w:tcPr>
          <w:p w14:paraId="288C2D2F" w14:textId="312D72D1"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.17 [ .14, .21]</w:t>
            </w:r>
          </w:p>
        </w:tc>
        <w:tc>
          <w:tcPr>
            <w:tcW w:w="900" w:type="dxa"/>
            <w:tcBorders>
              <w:top w:val="nil"/>
              <w:left w:val="nil"/>
              <w:bottom w:val="nil"/>
              <w:right w:val="nil"/>
            </w:tcBorders>
            <w:shd w:val="clear" w:color="auto" w:fill="auto"/>
            <w:noWrap/>
            <w:vAlign w:val="bottom"/>
            <w:hideMark/>
          </w:tcPr>
          <w:p w14:paraId="24AE1FA5" w14:textId="4064D264" w:rsidR="00EB712E" w:rsidRPr="00EB712E" w:rsidRDefault="00EB712E" w:rsidP="00EB712E">
            <w:pPr>
              <w:spacing w:after="0" w:line="240" w:lineRule="auto"/>
              <w:jc w:val="right"/>
              <w:rPr>
                <w:rFonts w:ascii="Times New Roman" w:eastAsia="Times New Roman" w:hAnsi="Times New Roman" w:cs="Times New Roman"/>
                <w:color w:val="000000"/>
                <w:sz w:val="20"/>
                <w:szCs w:val="20"/>
              </w:rPr>
            </w:pPr>
            <w:r w:rsidRPr="00EB712E">
              <w:rPr>
                <w:rFonts w:ascii="Times New Roman" w:hAnsi="Times New Roman" w:cs="Times New Roman"/>
                <w:sz w:val="20"/>
                <w:szCs w:val="20"/>
              </w:rPr>
              <w:t>.18</w:t>
            </w:r>
          </w:p>
        </w:tc>
      </w:tr>
      <w:tr w:rsidR="00AE537A" w:rsidRPr="00AE537A" w14:paraId="7962AF40" w14:textId="77777777" w:rsidTr="002C56C4">
        <w:trPr>
          <w:trHeight w:val="300"/>
        </w:trPr>
        <w:tc>
          <w:tcPr>
            <w:tcW w:w="9720" w:type="dxa"/>
            <w:gridSpan w:val="8"/>
            <w:tcBorders>
              <w:top w:val="nil"/>
              <w:left w:val="nil"/>
              <w:bottom w:val="nil"/>
              <w:right w:val="nil"/>
            </w:tcBorders>
            <w:shd w:val="clear" w:color="auto" w:fill="auto"/>
            <w:noWrap/>
            <w:vAlign w:val="bottom"/>
            <w:hideMark/>
          </w:tcPr>
          <w:p w14:paraId="02CFCFC7" w14:textId="77777777" w:rsidR="00AE537A" w:rsidRPr="00AE537A" w:rsidRDefault="00AE537A" w:rsidP="00AE537A">
            <w:pPr>
              <w:spacing w:after="0" w:line="240" w:lineRule="auto"/>
              <w:jc w:val="center"/>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Physiological Arousal</w:t>
            </w:r>
          </w:p>
        </w:tc>
      </w:tr>
      <w:tr w:rsidR="00AE537A" w:rsidRPr="00AE537A" w14:paraId="2C0073E2" w14:textId="77777777" w:rsidTr="002C56C4">
        <w:trPr>
          <w:trHeight w:val="300"/>
        </w:trPr>
        <w:tc>
          <w:tcPr>
            <w:tcW w:w="1435" w:type="dxa"/>
            <w:tcBorders>
              <w:top w:val="nil"/>
              <w:left w:val="nil"/>
              <w:bottom w:val="nil"/>
              <w:right w:val="nil"/>
            </w:tcBorders>
            <w:shd w:val="clear" w:color="auto" w:fill="auto"/>
            <w:noWrap/>
            <w:vAlign w:val="bottom"/>
            <w:hideMark/>
          </w:tcPr>
          <w:p w14:paraId="59EA1FAA"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05CD9F71"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Best</w:t>
            </w:r>
          </w:p>
        </w:tc>
        <w:tc>
          <w:tcPr>
            <w:tcW w:w="1550" w:type="dxa"/>
            <w:tcBorders>
              <w:top w:val="nil"/>
              <w:left w:val="nil"/>
              <w:bottom w:val="nil"/>
              <w:right w:val="nil"/>
            </w:tcBorders>
            <w:shd w:val="clear" w:color="auto" w:fill="auto"/>
            <w:noWrap/>
            <w:vAlign w:val="bottom"/>
            <w:hideMark/>
          </w:tcPr>
          <w:p w14:paraId="3C6A6DF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 xml:space="preserve"> .19 [-.12, .47]</w:t>
            </w:r>
          </w:p>
        </w:tc>
        <w:tc>
          <w:tcPr>
            <w:tcW w:w="1256" w:type="dxa"/>
            <w:tcBorders>
              <w:top w:val="nil"/>
              <w:left w:val="nil"/>
              <w:bottom w:val="nil"/>
              <w:right w:val="nil"/>
            </w:tcBorders>
            <w:shd w:val="clear" w:color="auto" w:fill="auto"/>
            <w:noWrap/>
            <w:vAlign w:val="bottom"/>
            <w:hideMark/>
          </w:tcPr>
          <w:p w14:paraId="5A0A8F1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53 [0, 83]</w:t>
            </w:r>
          </w:p>
        </w:tc>
        <w:tc>
          <w:tcPr>
            <w:tcW w:w="1435" w:type="dxa"/>
            <w:tcBorders>
              <w:top w:val="nil"/>
              <w:left w:val="nil"/>
              <w:bottom w:val="nil"/>
              <w:right w:val="nil"/>
            </w:tcBorders>
            <w:shd w:val="clear" w:color="auto" w:fill="auto"/>
            <w:noWrap/>
            <w:vAlign w:val="bottom"/>
            <w:hideMark/>
          </w:tcPr>
          <w:p w14:paraId="6220AC83"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.21 [.04, .37]</w:t>
            </w:r>
          </w:p>
        </w:tc>
        <w:tc>
          <w:tcPr>
            <w:tcW w:w="1166" w:type="dxa"/>
            <w:tcBorders>
              <w:top w:val="nil"/>
              <w:left w:val="nil"/>
              <w:bottom w:val="nil"/>
              <w:right w:val="nil"/>
            </w:tcBorders>
            <w:shd w:val="clear" w:color="auto" w:fill="auto"/>
            <w:noWrap/>
            <w:vAlign w:val="bottom"/>
            <w:hideMark/>
          </w:tcPr>
          <w:p w14:paraId="1A87162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54 [0, 84]</w:t>
            </w:r>
          </w:p>
        </w:tc>
        <w:tc>
          <w:tcPr>
            <w:tcW w:w="1375" w:type="dxa"/>
            <w:tcBorders>
              <w:top w:val="nil"/>
              <w:left w:val="nil"/>
              <w:bottom w:val="nil"/>
              <w:right w:val="nil"/>
            </w:tcBorders>
            <w:shd w:val="clear" w:color="auto" w:fill="auto"/>
            <w:noWrap/>
            <w:vAlign w:val="bottom"/>
            <w:hideMark/>
          </w:tcPr>
          <w:p w14:paraId="4B69939C"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2C509F6A"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r w:rsidR="00AE537A" w:rsidRPr="00AE537A" w14:paraId="542F2665" w14:textId="77777777" w:rsidTr="002C56C4">
        <w:trPr>
          <w:trHeight w:val="300"/>
        </w:trPr>
        <w:tc>
          <w:tcPr>
            <w:tcW w:w="1435" w:type="dxa"/>
            <w:tcBorders>
              <w:top w:val="nil"/>
              <w:left w:val="nil"/>
              <w:bottom w:val="nil"/>
              <w:right w:val="nil"/>
            </w:tcBorders>
            <w:shd w:val="clear" w:color="auto" w:fill="auto"/>
            <w:noWrap/>
            <w:vAlign w:val="bottom"/>
            <w:hideMark/>
          </w:tcPr>
          <w:p w14:paraId="286A7ECB"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Experiment</w:t>
            </w:r>
          </w:p>
        </w:tc>
        <w:tc>
          <w:tcPr>
            <w:tcW w:w="603" w:type="dxa"/>
            <w:tcBorders>
              <w:top w:val="nil"/>
              <w:left w:val="nil"/>
              <w:bottom w:val="nil"/>
              <w:right w:val="nil"/>
            </w:tcBorders>
            <w:shd w:val="clear" w:color="auto" w:fill="auto"/>
            <w:noWrap/>
            <w:vAlign w:val="bottom"/>
            <w:hideMark/>
          </w:tcPr>
          <w:p w14:paraId="188EF57C" w14:textId="77777777" w:rsidR="00AE537A" w:rsidRPr="00AE537A" w:rsidRDefault="00AE537A" w:rsidP="00AE537A">
            <w:pPr>
              <w:spacing w:after="0" w:line="240" w:lineRule="auto"/>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Full</w:t>
            </w:r>
          </w:p>
        </w:tc>
        <w:tc>
          <w:tcPr>
            <w:tcW w:w="1550" w:type="dxa"/>
            <w:tcBorders>
              <w:top w:val="nil"/>
              <w:left w:val="nil"/>
              <w:bottom w:val="nil"/>
              <w:right w:val="nil"/>
            </w:tcBorders>
            <w:shd w:val="clear" w:color="auto" w:fill="auto"/>
            <w:noWrap/>
            <w:vAlign w:val="bottom"/>
            <w:hideMark/>
          </w:tcPr>
          <w:p w14:paraId="3F6C5151"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-.01 [-.18, .17]</w:t>
            </w:r>
          </w:p>
        </w:tc>
        <w:tc>
          <w:tcPr>
            <w:tcW w:w="1256" w:type="dxa"/>
            <w:tcBorders>
              <w:top w:val="nil"/>
              <w:left w:val="nil"/>
              <w:bottom w:val="nil"/>
              <w:right w:val="nil"/>
            </w:tcBorders>
            <w:shd w:val="clear" w:color="auto" w:fill="auto"/>
            <w:noWrap/>
            <w:vAlign w:val="bottom"/>
            <w:hideMark/>
          </w:tcPr>
          <w:p w14:paraId="39785DE7"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31 [0, 66]</w:t>
            </w:r>
          </w:p>
        </w:tc>
        <w:tc>
          <w:tcPr>
            <w:tcW w:w="1435" w:type="dxa"/>
            <w:tcBorders>
              <w:top w:val="nil"/>
              <w:left w:val="nil"/>
              <w:bottom w:val="nil"/>
              <w:right w:val="nil"/>
            </w:tcBorders>
            <w:shd w:val="clear" w:color="auto" w:fill="auto"/>
            <w:noWrap/>
            <w:vAlign w:val="bottom"/>
            <w:hideMark/>
          </w:tcPr>
          <w:p w14:paraId="59B739B6"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.09 [.00, .17]</w:t>
            </w:r>
          </w:p>
        </w:tc>
        <w:tc>
          <w:tcPr>
            <w:tcW w:w="1166" w:type="dxa"/>
            <w:tcBorders>
              <w:top w:val="nil"/>
              <w:left w:val="nil"/>
              <w:bottom w:val="nil"/>
              <w:right w:val="nil"/>
            </w:tcBorders>
            <w:shd w:val="clear" w:color="auto" w:fill="auto"/>
            <w:noWrap/>
            <w:vAlign w:val="bottom"/>
            <w:hideMark/>
          </w:tcPr>
          <w:p w14:paraId="652DF04E"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32 [0, 65]</w:t>
            </w:r>
          </w:p>
        </w:tc>
        <w:tc>
          <w:tcPr>
            <w:tcW w:w="1375" w:type="dxa"/>
            <w:tcBorders>
              <w:top w:val="nil"/>
              <w:left w:val="nil"/>
              <w:bottom w:val="nil"/>
              <w:right w:val="nil"/>
            </w:tcBorders>
            <w:shd w:val="clear" w:color="auto" w:fill="auto"/>
            <w:noWrap/>
            <w:vAlign w:val="bottom"/>
            <w:hideMark/>
          </w:tcPr>
          <w:p w14:paraId="2E68BD79"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.26 [.08, .37]</w:t>
            </w:r>
          </w:p>
        </w:tc>
        <w:tc>
          <w:tcPr>
            <w:tcW w:w="900" w:type="dxa"/>
            <w:tcBorders>
              <w:top w:val="nil"/>
              <w:left w:val="nil"/>
              <w:bottom w:val="nil"/>
              <w:right w:val="nil"/>
            </w:tcBorders>
            <w:shd w:val="clear" w:color="auto" w:fill="auto"/>
            <w:noWrap/>
            <w:vAlign w:val="bottom"/>
            <w:hideMark/>
          </w:tcPr>
          <w:p w14:paraId="03399C55" w14:textId="77777777" w:rsidR="00AE537A" w:rsidRPr="00AE537A" w:rsidRDefault="00AE537A" w:rsidP="00AE537A">
            <w:pPr>
              <w:spacing w:after="0" w:line="240" w:lineRule="auto"/>
              <w:jc w:val="right"/>
              <w:rPr>
                <w:rFonts w:ascii="Times New Roman" w:eastAsia="Times New Roman" w:hAnsi="Times New Roman" w:cs="Times New Roman"/>
                <w:color w:val="000000"/>
                <w:sz w:val="20"/>
                <w:szCs w:val="20"/>
              </w:rPr>
            </w:pPr>
            <w:r w:rsidRPr="00AE537A">
              <w:rPr>
                <w:rFonts w:ascii="Times New Roman" w:eastAsia="Times New Roman" w:hAnsi="Times New Roman" w:cs="Times New Roman"/>
                <w:color w:val="000000"/>
                <w:sz w:val="20"/>
                <w:szCs w:val="20"/>
              </w:rPr>
              <w:t>.28</w:t>
            </w:r>
          </w:p>
        </w:tc>
      </w:tr>
    </w:tbl>
    <w:p w14:paraId="69C9FFE4" w14:textId="77777777" w:rsidR="00AE537A" w:rsidRDefault="00AE537A" w:rsidP="000A12B8">
      <w:pPr>
        <w:autoSpaceDE w:val="0"/>
        <w:autoSpaceDN w:val="0"/>
        <w:adjustRightInd w:val="0"/>
        <w:spacing w:after="0" w:line="240" w:lineRule="auto"/>
        <w:rPr>
          <w:rFonts w:ascii="LMRoman12-Italic" w:hAnsi="LMRoman12-Italic" w:cs="LMRoman12-Italic"/>
          <w:i/>
          <w:iCs/>
          <w:sz w:val="24"/>
          <w:szCs w:val="24"/>
        </w:rPr>
      </w:pPr>
    </w:p>
    <w:p w14:paraId="27BE975C" w14:textId="0F2606CE"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t xml:space="preserve">Note: K = </w:t>
      </w:r>
      <w:r>
        <w:rPr>
          <w:rFonts w:ascii="LMRoman12-Regular" w:hAnsi="LMRoman12-Regular" w:cs="LMRoman12-Regular"/>
          <w:sz w:val="24"/>
          <w:szCs w:val="24"/>
        </w:rPr>
        <w:t xml:space="preserve">number of studies; </w:t>
      </w:r>
      <w:r>
        <w:rPr>
          <w:rFonts w:ascii="LMRoman12-Italic" w:hAnsi="LMRoman12-Italic" w:cs="LMRoman12-Italic"/>
          <w:i/>
          <w:iCs/>
          <w:sz w:val="24"/>
          <w:szCs w:val="24"/>
        </w:rPr>
        <w:t xml:space="preserve">N = </w:t>
      </w:r>
      <w:r>
        <w:rPr>
          <w:rFonts w:ascii="LMRoman12-Regular" w:hAnsi="LMRoman12-Regular" w:cs="LMRoman12-Regular"/>
          <w:sz w:val="24"/>
          <w:szCs w:val="24"/>
        </w:rPr>
        <w:t xml:space="preserve">total N across studies. </w:t>
      </w:r>
      <w:r w:rsidR="00EB712E">
        <w:rPr>
          <w:rFonts w:ascii="LMMathSymbols10-Regular" w:hAnsi="LMMathSymbols10-Regular" w:cs="LMMathSymbols10-Regular"/>
          <w:sz w:val="24"/>
          <w:szCs w:val="24"/>
        </w:rPr>
        <w:t>*</w:t>
      </w:r>
      <w:r>
        <w:rPr>
          <w:rFonts w:ascii="LMMathSymbols10-Regular" w:hAnsi="LMMathSymbols10-Regular" w:cs="LMMathSymbols10-Regular"/>
          <w:sz w:val="24"/>
          <w:szCs w:val="24"/>
        </w:rPr>
        <w:t xml:space="preserve"> </w:t>
      </w:r>
      <w:r>
        <w:rPr>
          <w:rFonts w:ascii="LMRoman12-Regular" w:hAnsi="LMRoman12-Regular" w:cs="LMRoman12-Regular"/>
          <w:sz w:val="24"/>
          <w:szCs w:val="24"/>
        </w:rPr>
        <w:t xml:space="preserve">Confidence interval on </w:t>
      </w:r>
      <w:r>
        <w:rPr>
          <w:rFonts w:ascii="LMMathItalic12-Regular" w:hAnsi="LMMathItalic12-Regular" w:cs="LMMathItalic12-Regular"/>
          <w:i/>
          <w:iCs/>
          <w:sz w:val="24"/>
          <w:szCs w:val="24"/>
        </w:rPr>
        <w:t>I</w:t>
      </w:r>
      <w:r w:rsidR="001F2D1D">
        <w:rPr>
          <w:rFonts w:ascii="LMRoman8-Regular" w:hAnsi="LMRoman8-Regular" w:cs="LMRoman8-Regular"/>
          <w:sz w:val="16"/>
          <w:szCs w:val="16"/>
        </w:rPr>
        <w:t xml:space="preserve">2 </w:t>
      </w:r>
      <w:del w:id="672" w:author="Joseph Hilgard" w:date="2016-06-16T12:25:00Z">
        <w:r w:rsidDel="00874993">
          <w:rPr>
            <w:rFonts w:ascii="LMRoman12-Regular" w:hAnsi="LMRoman12-Regular" w:cs="LMRoman12-Regular"/>
            <w:sz w:val="24"/>
            <w:szCs w:val="24"/>
          </w:rPr>
          <w:delText xml:space="preserve">unavailable </w:delText>
        </w:r>
      </w:del>
      <w:ins w:id="673" w:author="Joseph Hilgard" w:date="2016-06-16T12:25:00Z">
        <w:r w:rsidR="00874993">
          <w:rPr>
            <w:rFonts w:ascii="LMRoman12-Regular" w:hAnsi="LMRoman12-Regular" w:cs="LMRoman12-Regular"/>
            <w:sz w:val="24"/>
            <w:szCs w:val="24"/>
          </w:rPr>
          <w:t xml:space="preserve">consists of the null/empty set </w:t>
        </w:r>
      </w:ins>
      <w:r>
        <w:rPr>
          <w:rFonts w:ascii="LMRoman12-Regular" w:hAnsi="LMRoman12-Regular" w:cs="LMRoman12-Regular"/>
          <w:sz w:val="24"/>
          <w:szCs w:val="24"/>
        </w:rPr>
        <w:t>due to highly homogeneous data. One analysis omitted for insufficient number</w:t>
      </w:r>
      <w:r w:rsidR="001F2D1D">
        <w:rPr>
          <w:rFonts w:ascii="LMRoman12-Regular" w:hAnsi="LMRoman12-Regular" w:cs="LMRoman12-Regular"/>
          <w:sz w:val="24"/>
          <w:szCs w:val="24"/>
        </w:rPr>
        <w:t xml:space="preserve"> </w:t>
      </w:r>
      <w:r>
        <w:rPr>
          <w:rFonts w:ascii="LMRoman12-Regular" w:hAnsi="LMRoman12-Regular" w:cs="LMRoman12-Regular"/>
          <w:sz w:val="24"/>
          <w:szCs w:val="24"/>
        </w:rPr>
        <w:t>of studies. Bold text indicates where the 95% CI of the PET estimate excludes zero,</w:t>
      </w:r>
      <w:r w:rsidR="001F2D1D">
        <w:rPr>
          <w:rFonts w:ascii="LMRoman12-Regular" w:hAnsi="LMRoman12-Regular" w:cs="LMRoman12-Regular"/>
          <w:sz w:val="24"/>
          <w:szCs w:val="24"/>
        </w:rPr>
        <w:t xml:space="preserve"> </w:t>
      </w:r>
      <w:r>
        <w:rPr>
          <w:rFonts w:ascii="LMRoman12-Regular" w:hAnsi="LMRoman12-Regular" w:cs="LMRoman12-Regular"/>
          <w:sz w:val="24"/>
          <w:szCs w:val="24"/>
        </w:rPr>
        <w:t>suggesting that the underlying effect is nonzero and that PEESE should be favored over</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PET. All effect sizes in Pearson </w:t>
      </w:r>
      <w:r>
        <w:rPr>
          <w:rFonts w:ascii="LMMathItalic12-Regular" w:hAnsi="LMMathItalic12-Regular" w:cs="LMMathItalic12-Regular"/>
          <w:i/>
          <w:iCs/>
          <w:sz w:val="24"/>
          <w:szCs w:val="24"/>
        </w:rPr>
        <w:t>r</w:t>
      </w:r>
      <w:r>
        <w:rPr>
          <w:rFonts w:ascii="LMRoman12-Regular" w:hAnsi="LMRoman12-Regular" w:cs="LMRoman12-Regular"/>
          <w:sz w:val="24"/>
          <w:szCs w:val="24"/>
        </w:rPr>
        <w:t>.</w:t>
      </w:r>
    </w:p>
    <w:p w14:paraId="1E7871F4" w14:textId="77777777" w:rsidR="00F97C12" w:rsidRDefault="00F97C12" w:rsidP="000A12B8">
      <w:pPr>
        <w:autoSpaceDE w:val="0"/>
        <w:autoSpaceDN w:val="0"/>
        <w:adjustRightInd w:val="0"/>
        <w:spacing w:after="0" w:line="240" w:lineRule="auto"/>
        <w:rPr>
          <w:rFonts w:ascii="LMRoman12-Regular" w:hAnsi="LMRoman12-Regular" w:cs="LMRoman12-Regular"/>
          <w:sz w:val="24"/>
          <w:szCs w:val="24"/>
        </w:rPr>
        <w:sectPr w:rsidR="00F97C12">
          <w:pgSz w:w="12240" w:h="15840"/>
          <w:pgMar w:top="1440" w:right="1440" w:bottom="1440" w:left="1440" w:header="720" w:footer="720" w:gutter="0"/>
          <w:cols w:space="720"/>
          <w:docGrid w:linePitch="360"/>
        </w:sectPr>
      </w:pPr>
    </w:p>
    <w:p w14:paraId="7ACDC53E" w14:textId="77777777" w:rsidR="000A12B8" w:rsidRDefault="000A12B8" w:rsidP="000A12B8">
      <w:pPr>
        <w:autoSpaceDE w:val="0"/>
        <w:autoSpaceDN w:val="0"/>
        <w:adjustRightInd w:val="0"/>
        <w:spacing w:after="0" w:line="240" w:lineRule="auto"/>
        <w:rPr>
          <w:rFonts w:ascii="LMRoman12-Regular" w:hAnsi="LMRoman12-Regular" w:cs="LMRoman12-Regular"/>
          <w:sz w:val="24"/>
          <w:szCs w:val="24"/>
        </w:rPr>
      </w:pPr>
      <w:r>
        <w:rPr>
          <w:rFonts w:ascii="LMRoman12-Regular" w:hAnsi="LMRoman12-Regular" w:cs="LMRoman12-Regular"/>
          <w:sz w:val="24"/>
          <w:szCs w:val="24"/>
        </w:rPr>
        <w:lastRenderedPageBreak/>
        <w:t>Table 4</w:t>
      </w:r>
    </w:p>
    <w:p w14:paraId="4314CF36" w14:textId="77777777" w:rsidR="000A12B8" w:rsidRDefault="000A12B8"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t>The statistical significance and best-practices coding</w:t>
      </w:r>
      <w:r w:rsidR="001F2D1D">
        <w:rPr>
          <w:rFonts w:ascii="LMRoman12-Italic" w:hAnsi="LMRoman12-Italic" w:cs="LMRoman12-Italic"/>
          <w:i/>
          <w:iCs/>
          <w:sz w:val="24"/>
          <w:szCs w:val="24"/>
        </w:rPr>
        <w:t xml:space="preserve"> of effect sizes in unpublished </w:t>
      </w:r>
      <w:r>
        <w:rPr>
          <w:rFonts w:ascii="LMRoman12-Italic" w:hAnsi="LMRoman12-Italic" w:cs="LMRoman12-Italic"/>
          <w:i/>
          <w:iCs/>
          <w:sz w:val="24"/>
          <w:szCs w:val="24"/>
        </w:rPr>
        <w:t>dissertations.</w:t>
      </w:r>
    </w:p>
    <w:tbl>
      <w:tblPr>
        <w:tblW w:w="7280" w:type="dxa"/>
        <w:tblLook w:val="04A0" w:firstRow="1" w:lastRow="0" w:firstColumn="1" w:lastColumn="0" w:noHBand="0" w:noVBand="1"/>
      </w:tblPr>
      <w:tblGrid>
        <w:gridCol w:w="2700"/>
        <w:gridCol w:w="1407"/>
        <w:gridCol w:w="1646"/>
        <w:gridCol w:w="84"/>
        <w:gridCol w:w="1443"/>
      </w:tblGrid>
      <w:tr w:rsidR="002C56C4" w:rsidRPr="002C56C4" w14:paraId="75E981C6"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3E87AC4B"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Liberal coding scheme</w:t>
            </w:r>
          </w:p>
        </w:tc>
      </w:tr>
      <w:tr w:rsidR="002C56C4" w:rsidRPr="002C56C4" w14:paraId="4F175150" w14:textId="77777777" w:rsidTr="002246C0">
        <w:trPr>
          <w:trHeight w:val="300"/>
        </w:trPr>
        <w:tc>
          <w:tcPr>
            <w:tcW w:w="2700" w:type="dxa"/>
            <w:tcBorders>
              <w:top w:val="nil"/>
              <w:left w:val="nil"/>
              <w:bottom w:val="nil"/>
              <w:right w:val="nil"/>
            </w:tcBorders>
            <w:shd w:val="clear" w:color="auto" w:fill="auto"/>
            <w:noWrap/>
            <w:vAlign w:val="bottom"/>
            <w:hideMark/>
          </w:tcPr>
          <w:p w14:paraId="1A24828A"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3137" w:type="dxa"/>
            <w:gridSpan w:val="3"/>
            <w:tcBorders>
              <w:top w:val="nil"/>
              <w:left w:val="nil"/>
              <w:bottom w:val="single" w:sz="4" w:space="0" w:color="auto"/>
              <w:right w:val="nil"/>
            </w:tcBorders>
            <w:shd w:val="clear" w:color="auto" w:fill="auto"/>
            <w:noWrap/>
            <w:vAlign w:val="bottom"/>
            <w:hideMark/>
          </w:tcPr>
          <w:p w14:paraId="05B0BA7C"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c>
          <w:tcPr>
            <w:tcW w:w="1443" w:type="dxa"/>
            <w:tcBorders>
              <w:top w:val="nil"/>
              <w:left w:val="nil"/>
              <w:bottom w:val="nil"/>
              <w:right w:val="nil"/>
            </w:tcBorders>
            <w:shd w:val="clear" w:color="auto" w:fill="auto"/>
            <w:noWrap/>
            <w:vAlign w:val="bottom"/>
            <w:hideMark/>
          </w:tcPr>
          <w:p w14:paraId="67EECC0F"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68AC6185" w14:textId="77777777" w:rsidTr="002246C0">
        <w:trPr>
          <w:trHeight w:val="300"/>
        </w:trPr>
        <w:tc>
          <w:tcPr>
            <w:tcW w:w="2700" w:type="dxa"/>
            <w:tcBorders>
              <w:left w:val="nil"/>
              <w:bottom w:val="nil"/>
              <w:right w:val="nil"/>
            </w:tcBorders>
            <w:shd w:val="clear" w:color="auto" w:fill="auto"/>
            <w:noWrap/>
            <w:vAlign w:val="bottom"/>
            <w:hideMark/>
          </w:tcPr>
          <w:p w14:paraId="4C973930"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6079B915"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38BE41E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75F23A1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3B16C7D" w14:textId="77777777" w:rsidTr="002C56C4">
        <w:trPr>
          <w:trHeight w:val="300"/>
        </w:trPr>
        <w:tc>
          <w:tcPr>
            <w:tcW w:w="2700" w:type="dxa"/>
            <w:tcBorders>
              <w:top w:val="nil"/>
              <w:left w:val="nil"/>
              <w:bottom w:val="nil"/>
              <w:right w:val="nil"/>
            </w:tcBorders>
            <w:shd w:val="clear" w:color="auto" w:fill="auto"/>
            <w:noWrap/>
            <w:vAlign w:val="bottom"/>
            <w:hideMark/>
          </w:tcPr>
          <w:p w14:paraId="3826163D"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283003B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550B705A"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2E2039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A38B59A" w14:textId="77777777" w:rsidTr="002C56C4">
        <w:trPr>
          <w:trHeight w:val="300"/>
        </w:trPr>
        <w:tc>
          <w:tcPr>
            <w:tcW w:w="2700" w:type="dxa"/>
            <w:tcBorders>
              <w:top w:val="nil"/>
              <w:left w:val="nil"/>
              <w:bottom w:val="nil"/>
              <w:right w:val="nil"/>
            </w:tcBorders>
            <w:shd w:val="clear" w:color="auto" w:fill="auto"/>
            <w:noWrap/>
            <w:vAlign w:val="bottom"/>
            <w:hideMark/>
          </w:tcPr>
          <w:p w14:paraId="689BB1B4"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37FD2C5E" w14:textId="197C894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201</w:t>
            </w:r>
          </w:p>
        </w:tc>
        <w:tc>
          <w:tcPr>
            <w:tcW w:w="1730" w:type="dxa"/>
            <w:gridSpan w:val="2"/>
            <w:tcBorders>
              <w:top w:val="nil"/>
              <w:left w:val="nil"/>
              <w:bottom w:val="nil"/>
              <w:right w:val="nil"/>
            </w:tcBorders>
            <w:shd w:val="clear" w:color="auto" w:fill="auto"/>
            <w:noWrap/>
            <w:vAlign w:val="bottom"/>
            <w:hideMark/>
          </w:tcPr>
          <w:p w14:paraId="069BF429"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125</w:t>
            </w:r>
          </w:p>
        </w:tc>
        <w:tc>
          <w:tcPr>
            <w:tcW w:w="1443" w:type="dxa"/>
            <w:tcBorders>
              <w:top w:val="nil"/>
              <w:left w:val="nil"/>
              <w:bottom w:val="nil"/>
              <w:right w:val="nil"/>
            </w:tcBorders>
            <w:shd w:val="clear" w:color="auto" w:fill="auto"/>
            <w:noWrap/>
            <w:vAlign w:val="bottom"/>
            <w:hideMark/>
          </w:tcPr>
          <w:p w14:paraId="27F26C7D"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7BBA3CED" w14:textId="77777777" w:rsidTr="002246C0">
        <w:trPr>
          <w:trHeight w:val="300"/>
        </w:trPr>
        <w:tc>
          <w:tcPr>
            <w:tcW w:w="2700" w:type="dxa"/>
            <w:tcBorders>
              <w:top w:val="nil"/>
              <w:left w:val="nil"/>
              <w:bottom w:val="nil"/>
              <w:right w:val="nil"/>
            </w:tcBorders>
            <w:shd w:val="clear" w:color="auto" w:fill="auto"/>
            <w:noWrap/>
            <w:vAlign w:val="bottom"/>
            <w:hideMark/>
          </w:tcPr>
          <w:p w14:paraId="0C9BA5A6"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right w:val="nil"/>
            </w:tcBorders>
            <w:shd w:val="clear" w:color="auto" w:fill="auto"/>
            <w:noWrap/>
            <w:vAlign w:val="bottom"/>
            <w:hideMark/>
          </w:tcPr>
          <w:p w14:paraId="4A2E767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right w:val="nil"/>
            </w:tcBorders>
            <w:shd w:val="clear" w:color="auto" w:fill="auto"/>
            <w:noWrap/>
            <w:vAlign w:val="bottom"/>
            <w:hideMark/>
          </w:tcPr>
          <w:p w14:paraId="7383B707"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1F1174CA"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C56C4" w:rsidRPr="002C56C4" w14:paraId="1FD74805" w14:textId="77777777" w:rsidTr="002246C0">
        <w:trPr>
          <w:trHeight w:val="300"/>
        </w:trPr>
        <w:tc>
          <w:tcPr>
            <w:tcW w:w="2700" w:type="dxa"/>
            <w:tcBorders>
              <w:top w:val="nil"/>
              <w:left w:val="nil"/>
              <w:bottom w:val="nil"/>
              <w:right w:val="nil"/>
            </w:tcBorders>
            <w:shd w:val="clear" w:color="auto" w:fill="auto"/>
            <w:noWrap/>
            <w:vAlign w:val="bottom"/>
            <w:hideMark/>
          </w:tcPr>
          <w:p w14:paraId="32C03E3E"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3137" w:type="dxa"/>
            <w:gridSpan w:val="3"/>
            <w:tcBorders>
              <w:top w:val="nil"/>
              <w:left w:val="nil"/>
              <w:bottom w:val="single" w:sz="4" w:space="0" w:color="auto"/>
              <w:right w:val="nil"/>
            </w:tcBorders>
            <w:shd w:val="clear" w:color="auto" w:fill="auto"/>
            <w:noWrap/>
            <w:vAlign w:val="bottom"/>
            <w:hideMark/>
          </w:tcPr>
          <w:p w14:paraId="1420AAF7"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443" w:type="dxa"/>
            <w:tcBorders>
              <w:top w:val="nil"/>
              <w:left w:val="nil"/>
              <w:bottom w:val="nil"/>
              <w:right w:val="nil"/>
            </w:tcBorders>
            <w:shd w:val="clear" w:color="auto" w:fill="auto"/>
            <w:noWrap/>
            <w:vAlign w:val="bottom"/>
            <w:hideMark/>
          </w:tcPr>
          <w:p w14:paraId="444B826C" w14:textId="77777777" w:rsidR="002C56C4" w:rsidRPr="002C56C4" w:rsidRDefault="002C56C4" w:rsidP="002C56C4">
            <w:pPr>
              <w:spacing w:after="0" w:line="240" w:lineRule="auto"/>
              <w:jc w:val="center"/>
              <w:rPr>
                <w:rFonts w:ascii="Calibri" w:eastAsia="Times New Roman" w:hAnsi="Calibri" w:cs="Times New Roman"/>
                <w:color w:val="000000"/>
              </w:rPr>
            </w:pPr>
          </w:p>
        </w:tc>
      </w:tr>
      <w:tr w:rsidR="002C56C4" w:rsidRPr="002C56C4" w14:paraId="012E416C" w14:textId="77777777" w:rsidTr="002246C0">
        <w:trPr>
          <w:trHeight w:val="300"/>
        </w:trPr>
        <w:tc>
          <w:tcPr>
            <w:tcW w:w="2700" w:type="dxa"/>
            <w:tcBorders>
              <w:top w:val="nil"/>
              <w:left w:val="nil"/>
              <w:bottom w:val="nil"/>
              <w:right w:val="nil"/>
            </w:tcBorders>
            <w:shd w:val="clear" w:color="auto" w:fill="auto"/>
            <w:noWrap/>
            <w:vAlign w:val="bottom"/>
            <w:hideMark/>
          </w:tcPr>
          <w:p w14:paraId="20F2B90A"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1AB18A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single" w:sz="4" w:space="0" w:color="auto"/>
              <w:left w:val="nil"/>
              <w:bottom w:val="nil"/>
              <w:right w:val="nil"/>
            </w:tcBorders>
            <w:shd w:val="clear" w:color="auto" w:fill="auto"/>
            <w:noWrap/>
            <w:vAlign w:val="bottom"/>
            <w:hideMark/>
          </w:tcPr>
          <w:p w14:paraId="281E105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24663C91"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C331262" w14:textId="77777777" w:rsidTr="002C56C4">
        <w:trPr>
          <w:trHeight w:val="300"/>
        </w:trPr>
        <w:tc>
          <w:tcPr>
            <w:tcW w:w="2700" w:type="dxa"/>
            <w:tcBorders>
              <w:top w:val="nil"/>
              <w:left w:val="nil"/>
              <w:bottom w:val="nil"/>
              <w:right w:val="nil"/>
            </w:tcBorders>
            <w:shd w:val="clear" w:color="auto" w:fill="auto"/>
            <w:noWrap/>
            <w:vAlign w:val="bottom"/>
            <w:hideMark/>
          </w:tcPr>
          <w:p w14:paraId="66908F4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52D61FE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4</w:t>
            </w:r>
          </w:p>
        </w:tc>
        <w:tc>
          <w:tcPr>
            <w:tcW w:w="1730" w:type="dxa"/>
            <w:gridSpan w:val="2"/>
            <w:tcBorders>
              <w:top w:val="nil"/>
              <w:left w:val="nil"/>
              <w:bottom w:val="nil"/>
              <w:right w:val="nil"/>
            </w:tcBorders>
            <w:shd w:val="clear" w:color="auto" w:fill="auto"/>
            <w:noWrap/>
            <w:vAlign w:val="bottom"/>
            <w:hideMark/>
          </w:tcPr>
          <w:p w14:paraId="7B92457E"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30</w:t>
            </w:r>
          </w:p>
        </w:tc>
        <w:tc>
          <w:tcPr>
            <w:tcW w:w="1443" w:type="dxa"/>
            <w:tcBorders>
              <w:top w:val="nil"/>
              <w:left w:val="nil"/>
              <w:bottom w:val="nil"/>
              <w:right w:val="nil"/>
            </w:tcBorders>
            <w:shd w:val="clear" w:color="auto" w:fill="auto"/>
            <w:noWrap/>
            <w:vAlign w:val="bottom"/>
            <w:hideMark/>
          </w:tcPr>
          <w:p w14:paraId="3580E08B"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12D7F92" w14:textId="77777777" w:rsidTr="002C56C4">
        <w:trPr>
          <w:trHeight w:val="300"/>
        </w:trPr>
        <w:tc>
          <w:tcPr>
            <w:tcW w:w="2700" w:type="dxa"/>
            <w:tcBorders>
              <w:top w:val="nil"/>
              <w:left w:val="nil"/>
              <w:bottom w:val="nil"/>
              <w:right w:val="nil"/>
            </w:tcBorders>
            <w:shd w:val="clear" w:color="auto" w:fill="auto"/>
            <w:noWrap/>
            <w:vAlign w:val="bottom"/>
            <w:hideMark/>
          </w:tcPr>
          <w:p w14:paraId="3E5503EE"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5E84A27E" w14:textId="1D2AB10F"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208</w:t>
            </w:r>
          </w:p>
        </w:tc>
        <w:tc>
          <w:tcPr>
            <w:tcW w:w="1730" w:type="dxa"/>
            <w:gridSpan w:val="2"/>
            <w:tcBorders>
              <w:top w:val="nil"/>
              <w:left w:val="nil"/>
              <w:bottom w:val="nil"/>
              <w:right w:val="nil"/>
            </w:tcBorders>
            <w:shd w:val="clear" w:color="auto" w:fill="auto"/>
            <w:noWrap/>
            <w:vAlign w:val="bottom"/>
            <w:hideMark/>
          </w:tcPr>
          <w:p w14:paraId="215A9E3B"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118</w:t>
            </w:r>
          </w:p>
        </w:tc>
        <w:tc>
          <w:tcPr>
            <w:tcW w:w="1443" w:type="dxa"/>
            <w:tcBorders>
              <w:top w:val="nil"/>
              <w:left w:val="nil"/>
              <w:bottom w:val="nil"/>
              <w:right w:val="nil"/>
            </w:tcBorders>
            <w:shd w:val="clear" w:color="auto" w:fill="auto"/>
            <w:noWrap/>
            <w:vAlign w:val="bottom"/>
            <w:hideMark/>
          </w:tcPr>
          <w:p w14:paraId="2C750AD6"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3614AB72" w14:textId="77777777" w:rsidTr="002C56C4">
        <w:trPr>
          <w:trHeight w:val="300"/>
        </w:trPr>
        <w:tc>
          <w:tcPr>
            <w:tcW w:w="2700" w:type="dxa"/>
            <w:tcBorders>
              <w:top w:val="nil"/>
              <w:left w:val="nil"/>
              <w:bottom w:val="nil"/>
              <w:right w:val="nil"/>
            </w:tcBorders>
            <w:shd w:val="clear" w:color="auto" w:fill="auto"/>
            <w:noWrap/>
            <w:vAlign w:val="bottom"/>
            <w:hideMark/>
          </w:tcPr>
          <w:p w14:paraId="6983D6FC"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07" w:type="dxa"/>
            <w:tcBorders>
              <w:top w:val="nil"/>
              <w:left w:val="nil"/>
              <w:bottom w:val="nil"/>
              <w:right w:val="nil"/>
            </w:tcBorders>
            <w:shd w:val="clear" w:color="auto" w:fill="auto"/>
            <w:noWrap/>
            <w:vAlign w:val="bottom"/>
            <w:hideMark/>
          </w:tcPr>
          <w:p w14:paraId="01DB5E50"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7BDD198"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281E8658" w14:textId="77777777" w:rsidR="002C56C4" w:rsidRPr="002C56C4" w:rsidRDefault="002C56C4" w:rsidP="002C56C4">
            <w:pPr>
              <w:spacing w:after="0" w:line="240" w:lineRule="auto"/>
              <w:rPr>
                <w:rFonts w:ascii="Times New Roman" w:eastAsia="Times New Roman" w:hAnsi="Times New Roman" w:cs="Times New Roman"/>
                <w:sz w:val="20"/>
                <w:szCs w:val="20"/>
              </w:rPr>
            </w:pPr>
          </w:p>
        </w:tc>
      </w:tr>
      <w:tr w:rsidR="002C56C4" w:rsidRPr="002C56C4" w14:paraId="32DB7171" w14:textId="77777777" w:rsidTr="002C56C4">
        <w:trPr>
          <w:trHeight w:val="300"/>
        </w:trPr>
        <w:tc>
          <w:tcPr>
            <w:tcW w:w="7280" w:type="dxa"/>
            <w:gridSpan w:val="5"/>
            <w:tcBorders>
              <w:top w:val="single" w:sz="4" w:space="0" w:color="auto"/>
              <w:left w:val="nil"/>
              <w:bottom w:val="single" w:sz="4" w:space="0" w:color="auto"/>
              <w:right w:val="nil"/>
            </w:tcBorders>
            <w:shd w:val="clear" w:color="auto" w:fill="auto"/>
            <w:noWrap/>
            <w:vAlign w:val="bottom"/>
            <w:hideMark/>
          </w:tcPr>
          <w:p w14:paraId="52020736"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Conservative coding scheme</w:t>
            </w:r>
          </w:p>
        </w:tc>
      </w:tr>
      <w:tr w:rsidR="002C56C4" w:rsidRPr="002C56C4" w14:paraId="794F0413" w14:textId="77777777" w:rsidTr="002246C0">
        <w:trPr>
          <w:trHeight w:val="300"/>
        </w:trPr>
        <w:tc>
          <w:tcPr>
            <w:tcW w:w="2700" w:type="dxa"/>
            <w:tcBorders>
              <w:top w:val="nil"/>
              <w:left w:val="nil"/>
              <w:bottom w:val="nil"/>
              <w:right w:val="nil"/>
            </w:tcBorders>
            <w:shd w:val="clear" w:color="auto" w:fill="auto"/>
            <w:noWrap/>
            <w:vAlign w:val="bottom"/>
            <w:hideMark/>
          </w:tcPr>
          <w:p w14:paraId="279BD930" w14:textId="77777777" w:rsidR="002C56C4" w:rsidRPr="002C56C4" w:rsidRDefault="002C56C4" w:rsidP="002C56C4">
            <w:pPr>
              <w:spacing w:after="0" w:line="240" w:lineRule="auto"/>
              <w:jc w:val="center"/>
              <w:rPr>
                <w:rFonts w:ascii="Calibri" w:eastAsia="Times New Roman" w:hAnsi="Calibri" w:cs="Times New Roman"/>
                <w:color w:val="000000"/>
              </w:rPr>
            </w:pPr>
          </w:p>
        </w:tc>
        <w:tc>
          <w:tcPr>
            <w:tcW w:w="4580" w:type="dxa"/>
            <w:gridSpan w:val="4"/>
            <w:tcBorders>
              <w:top w:val="nil"/>
              <w:left w:val="nil"/>
              <w:bottom w:val="single" w:sz="4" w:space="0" w:color="auto"/>
              <w:right w:val="nil"/>
            </w:tcBorders>
            <w:shd w:val="clear" w:color="auto" w:fill="auto"/>
            <w:noWrap/>
            <w:vAlign w:val="bottom"/>
            <w:hideMark/>
          </w:tcPr>
          <w:p w14:paraId="20E7D7D0" w14:textId="77777777" w:rsidR="002C56C4" w:rsidRPr="002C56C4" w:rsidRDefault="002C56C4"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Statistical significance</w:t>
            </w:r>
          </w:p>
        </w:tc>
      </w:tr>
      <w:tr w:rsidR="002C56C4" w:rsidRPr="002C56C4" w14:paraId="0D6BCDBB" w14:textId="77777777" w:rsidTr="002246C0">
        <w:trPr>
          <w:trHeight w:val="300"/>
        </w:trPr>
        <w:tc>
          <w:tcPr>
            <w:tcW w:w="2700" w:type="dxa"/>
            <w:tcBorders>
              <w:top w:val="nil"/>
              <w:left w:val="nil"/>
              <w:bottom w:val="nil"/>
              <w:right w:val="nil"/>
            </w:tcBorders>
            <w:shd w:val="clear" w:color="auto" w:fill="auto"/>
            <w:noWrap/>
            <w:vAlign w:val="bottom"/>
            <w:hideMark/>
          </w:tcPr>
          <w:p w14:paraId="675C51F9"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single" w:sz="4" w:space="0" w:color="auto"/>
              <w:left w:val="nil"/>
              <w:bottom w:val="nil"/>
              <w:right w:val="nil"/>
            </w:tcBorders>
            <w:shd w:val="clear" w:color="auto" w:fill="auto"/>
            <w:noWrap/>
            <w:vAlign w:val="bottom"/>
            <w:hideMark/>
          </w:tcPr>
          <w:p w14:paraId="5BC1AE13"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All outcomes</w:t>
            </w:r>
          </w:p>
        </w:tc>
        <w:tc>
          <w:tcPr>
            <w:tcW w:w="1730" w:type="dxa"/>
            <w:gridSpan w:val="2"/>
            <w:tcBorders>
              <w:top w:val="single" w:sz="4" w:space="0" w:color="auto"/>
              <w:left w:val="nil"/>
              <w:bottom w:val="nil"/>
              <w:right w:val="nil"/>
            </w:tcBorders>
            <w:shd w:val="clear" w:color="auto" w:fill="auto"/>
            <w:noWrap/>
            <w:vAlign w:val="bottom"/>
            <w:hideMark/>
          </w:tcPr>
          <w:p w14:paraId="303FE8F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Some outcomes</w:t>
            </w:r>
          </w:p>
        </w:tc>
        <w:tc>
          <w:tcPr>
            <w:tcW w:w="1443" w:type="dxa"/>
            <w:tcBorders>
              <w:top w:val="single" w:sz="4" w:space="0" w:color="auto"/>
              <w:left w:val="nil"/>
              <w:bottom w:val="nil"/>
              <w:right w:val="nil"/>
            </w:tcBorders>
            <w:shd w:val="clear" w:color="auto" w:fill="auto"/>
            <w:noWrap/>
            <w:vAlign w:val="bottom"/>
            <w:hideMark/>
          </w:tcPr>
          <w:p w14:paraId="1ED9324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 outcomes</w:t>
            </w:r>
          </w:p>
        </w:tc>
      </w:tr>
      <w:tr w:rsidR="002C56C4" w:rsidRPr="002C56C4" w14:paraId="12BCC18C" w14:textId="77777777" w:rsidTr="002C56C4">
        <w:trPr>
          <w:trHeight w:val="300"/>
        </w:trPr>
        <w:tc>
          <w:tcPr>
            <w:tcW w:w="2700" w:type="dxa"/>
            <w:tcBorders>
              <w:top w:val="nil"/>
              <w:left w:val="nil"/>
              <w:bottom w:val="nil"/>
              <w:right w:val="nil"/>
            </w:tcBorders>
            <w:shd w:val="clear" w:color="auto" w:fill="auto"/>
            <w:noWrap/>
            <w:vAlign w:val="bottom"/>
            <w:hideMark/>
          </w:tcPr>
          <w:p w14:paraId="7BC027EB"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15C849E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730" w:type="dxa"/>
            <w:gridSpan w:val="2"/>
            <w:tcBorders>
              <w:top w:val="nil"/>
              <w:left w:val="nil"/>
              <w:bottom w:val="nil"/>
              <w:right w:val="nil"/>
            </w:tcBorders>
            <w:shd w:val="clear" w:color="auto" w:fill="auto"/>
            <w:noWrap/>
            <w:vAlign w:val="bottom"/>
            <w:hideMark/>
          </w:tcPr>
          <w:p w14:paraId="3FC8BDC6"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w:t>
            </w:r>
          </w:p>
        </w:tc>
        <w:tc>
          <w:tcPr>
            <w:tcW w:w="1443" w:type="dxa"/>
            <w:tcBorders>
              <w:top w:val="nil"/>
              <w:left w:val="nil"/>
              <w:bottom w:val="nil"/>
              <w:right w:val="nil"/>
            </w:tcBorders>
            <w:shd w:val="clear" w:color="auto" w:fill="auto"/>
            <w:noWrap/>
            <w:vAlign w:val="bottom"/>
            <w:hideMark/>
          </w:tcPr>
          <w:p w14:paraId="13252302"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14</w:t>
            </w:r>
          </w:p>
        </w:tc>
      </w:tr>
      <w:tr w:rsidR="002C56C4" w:rsidRPr="002C56C4" w14:paraId="7B5A3B1F" w14:textId="77777777" w:rsidTr="002C56C4">
        <w:trPr>
          <w:trHeight w:val="300"/>
        </w:trPr>
        <w:tc>
          <w:tcPr>
            <w:tcW w:w="2700" w:type="dxa"/>
            <w:tcBorders>
              <w:top w:val="nil"/>
              <w:left w:val="nil"/>
              <w:bottom w:val="nil"/>
              <w:right w:val="nil"/>
            </w:tcBorders>
            <w:shd w:val="clear" w:color="auto" w:fill="auto"/>
            <w:noWrap/>
            <w:vAlign w:val="bottom"/>
            <w:hideMark/>
          </w:tcPr>
          <w:p w14:paraId="6E59C5B7"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0502DD9E" w14:textId="39A5AAA6" w:rsidR="002C56C4" w:rsidRPr="002C56C4" w:rsidRDefault="002C56C4" w:rsidP="00217897">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7</w:t>
            </w:r>
            <w:r w:rsidR="00217897">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59FCABAC"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34</w:t>
            </w:r>
          </w:p>
        </w:tc>
        <w:tc>
          <w:tcPr>
            <w:tcW w:w="1443" w:type="dxa"/>
            <w:tcBorders>
              <w:top w:val="nil"/>
              <w:left w:val="nil"/>
              <w:bottom w:val="nil"/>
              <w:right w:val="nil"/>
            </w:tcBorders>
            <w:shd w:val="clear" w:color="auto" w:fill="auto"/>
            <w:noWrap/>
            <w:vAlign w:val="bottom"/>
            <w:hideMark/>
          </w:tcPr>
          <w:p w14:paraId="4D52C4F1"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29</w:t>
            </w:r>
          </w:p>
        </w:tc>
      </w:tr>
      <w:tr w:rsidR="002C56C4" w:rsidRPr="002C56C4" w14:paraId="0D8E72F0" w14:textId="77777777" w:rsidTr="002C56C4">
        <w:trPr>
          <w:trHeight w:val="300"/>
        </w:trPr>
        <w:tc>
          <w:tcPr>
            <w:tcW w:w="2700" w:type="dxa"/>
            <w:tcBorders>
              <w:top w:val="nil"/>
              <w:left w:val="nil"/>
              <w:bottom w:val="nil"/>
              <w:right w:val="nil"/>
            </w:tcBorders>
            <w:shd w:val="clear" w:color="auto" w:fill="auto"/>
            <w:noWrap/>
            <w:vAlign w:val="bottom"/>
            <w:hideMark/>
          </w:tcPr>
          <w:p w14:paraId="4F9B11D7" w14:textId="77777777" w:rsidR="002C56C4" w:rsidRPr="002C56C4" w:rsidRDefault="002C56C4" w:rsidP="002C56C4">
            <w:pPr>
              <w:spacing w:after="0" w:line="240" w:lineRule="auto"/>
              <w:jc w:val="right"/>
              <w:rPr>
                <w:rFonts w:ascii="Calibri" w:eastAsia="Times New Roman" w:hAnsi="Calibri" w:cs="Times New Roman"/>
                <w:color w:val="000000"/>
              </w:rPr>
            </w:pPr>
          </w:p>
        </w:tc>
        <w:tc>
          <w:tcPr>
            <w:tcW w:w="1407" w:type="dxa"/>
            <w:tcBorders>
              <w:top w:val="nil"/>
              <w:left w:val="nil"/>
              <w:bottom w:val="nil"/>
              <w:right w:val="nil"/>
            </w:tcBorders>
            <w:shd w:val="clear" w:color="auto" w:fill="auto"/>
            <w:noWrap/>
            <w:vAlign w:val="bottom"/>
            <w:hideMark/>
          </w:tcPr>
          <w:p w14:paraId="0B084F6F" w14:textId="77777777" w:rsidR="002C56C4" w:rsidRPr="002C56C4" w:rsidRDefault="002C56C4" w:rsidP="002C56C4">
            <w:pPr>
              <w:spacing w:after="0" w:line="240" w:lineRule="auto"/>
              <w:rPr>
                <w:rFonts w:ascii="Times New Roman" w:eastAsia="Times New Roman" w:hAnsi="Times New Roman" w:cs="Times New Roman"/>
                <w:sz w:val="20"/>
                <w:szCs w:val="20"/>
              </w:rPr>
            </w:pPr>
          </w:p>
        </w:tc>
        <w:tc>
          <w:tcPr>
            <w:tcW w:w="1730" w:type="dxa"/>
            <w:gridSpan w:val="2"/>
            <w:tcBorders>
              <w:top w:val="nil"/>
              <w:left w:val="nil"/>
              <w:bottom w:val="nil"/>
              <w:right w:val="nil"/>
            </w:tcBorders>
            <w:shd w:val="clear" w:color="auto" w:fill="auto"/>
            <w:noWrap/>
            <w:vAlign w:val="bottom"/>
            <w:hideMark/>
          </w:tcPr>
          <w:p w14:paraId="58DBFF22"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c>
          <w:tcPr>
            <w:tcW w:w="1443" w:type="dxa"/>
            <w:tcBorders>
              <w:top w:val="nil"/>
              <w:left w:val="nil"/>
              <w:bottom w:val="nil"/>
              <w:right w:val="nil"/>
            </w:tcBorders>
            <w:shd w:val="clear" w:color="auto" w:fill="auto"/>
            <w:noWrap/>
            <w:vAlign w:val="bottom"/>
            <w:hideMark/>
          </w:tcPr>
          <w:p w14:paraId="0AD7A2D5" w14:textId="77777777" w:rsidR="002C56C4" w:rsidRPr="002C56C4" w:rsidRDefault="002C56C4" w:rsidP="002C56C4">
            <w:pPr>
              <w:spacing w:after="0" w:line="240" w:lineRule="auto"/>
              <w:jc w:val="right"/>
              <w:rPr>
                <w:rFonts w:ascii="Times New Roman" w:eastAsia="Times New Roman" w:hAnsi="Times New Roman" w:cs="Times New Roman"/>
                <w:sz w:val="20"/>
                <w:szCs w:val="20"/>
              </w:rPr>
            </w:pPr>
          </w:p>
        </w:tc>
      </w:tr>
      <w:tr w:rsidR="002246C0" w:rsidRPr="002C56C4" w14:paraId="4454EFDC" w14:textId="77777777" w:rsidTr="002246C0">
        <w:trPr>
          <w:trHeight w:val="300"/>
        </w:trPr>
        <w:tc>
          <w:tcPr>
            <w:tcW w:w="2700" w:type="dxa"/>
            <w:tcBorders>
              <w:top w:val="nil"/>
              <w:left w:val="nil"/>
              <w:bottom w:val="nil"/>
              <w:right w:val="nil"/>
            </w:tcBorders>
            <w:shd w:val="clear" w:color="auto" w:fill="auto"/>
            <w:noWrap/>
            <w:vAlign w:val="bottom"/>
            <w:hideMark/>
          </w:tcPr>
          <w:p w14:paraId="2CDC2573" w14:textId="77777777" w:rsidR="002246C0" w:rsidRPr="002C56C4" w:rsidRDefault="002246C0" w:rsidP="002C56C4">
            <w:pPr>
              <w:spacing w:after="0" w:line="240" w:lineRule="auto"/>
              <w:jc w:val="right"/>
              <w:rPr>
                <w:rFonts w:ascii="Times New Roman" w:eastAsia="Times New Roman" w:hAnsi="Times New Roman" w:cs="Times New Roman"/>
                <w:sz w:val="20"/>
                <w:szCs w:val="20"/>
              </w:rPr>
            </w:pPr>
          </w:p>
        </w:tc>
        <w:tc>
          <w:tcPr>
            <w:tcW w:w="3053" w:type="dxa"/>
            <w:gridSpan w:val="2"/>
            <w:tcBorders>
              <w:top w:val="nil"/>
              <w:left w:val="nil"/>
              <w:bottom w:val="single" w:sz="4" w:space="0" w:color="auto"/>
              <w:right w:val="nil"/>
            </w:tcBorders>
            <w:shd w:val="clear" w:color="auto" w:fill="auto"/>
            <w:noWrap/>
            <w:vAlign w:val="bottom"/>
            <w:hideMark/>
          </w:tcPr>
          <w:p w14:paraId="5D090C1E" w14:textId="032BC895" w:rsidR="002246C0" w:rsidRPr="002C56C4" w:rsidRDefault="002246C0" w:rsidP="002C56C4">
            <w:pPr>
              <w:spacing w:after="0" w:line="240" w:lineRule="auto"/>
              <w:jc w:val="center"/>
              <w:rPr>
                <w:rFonts w:ascii="Calibri" w:eastAsia="Times New Roman" w:hAnsi="Calibri" w:cs="Times New Roman"/>
                <w:color w:val="000000"/>
              </w:rPr>
            </w:pPr>
            <w:r w:rsidRPr="002C56C4">
              <w:rPr>
                <w:rFonts w:ascii="Calibri" w:eastAsia="Times New Roman" w:hAnsi="Calibri" w:cs="Times New Roman"/>
                <w:color w:val="000000"/>
              </w:rPr>
              <w:t>Labeled Best Practices</w:t>
            </w:r>
          </w:p>
        </w:tc>
        <w:tc>
          <w:tcPr>
            <w:tcW w:w="1527" w:type="dxa"/>
            <w:gridSpan w:val="2"/>
            <w:tcBorders>
              <w:top w:val="nil"/>
              <w:left w:val="nil"/>
              <w:bottom w:val="nil"/>
              <w:right w:val="nil"/>
            </w:tcBorders>
            <w:shd w:val="clear" w:color="auto" w:fill="auto"/>
            <w:vAlign w:val="bottom"/>
          </w:tcPr>
          <w:p w14:paraId="14957277" w14:textId="2BCB914B" w:rsidR="002246C0" w:rsidRPr="002C56C4" w:rsidRDefault="002246C0" w:rsidP="002C56C4">
            <w:pPr>
              <w:spacing w:after="0" w:line="240" w:lineRule="auto"/>
              <w:jc w:val="center"/>
              <w:rPr>
                <w:rFonts w:ascii="Calibri" w:eastAsia="Times New Roman" w:hAnsi="Calibri" w:cs="Times New Roman"/>
                <w:color w:val="000000"/>
              </w:rPr>
            </w:pPr>
          </w:p>
        </w:tc>
      </w:tr>
      <w:tr w:rsidR="002C56C4" w:rsidRPr="002C56C4" w14:paraId="2F1B63DE" w14:textId="77777777" w:rsidTr="002C56C4">
        <w:trPr>
          <w:trHeight w:val="300"/>
        </w:trPr>
        <w:tc>
          <w:tcPr>
            <w:tcW w:w="2700" w:type="dxa"/>
            <w:tcBorders>
              <w:top w:val="nil"/>
              <w:left w:val="nil"/>
              <w:bottom w:val="nil"/>
              <w:right w:val="nil"/>
            </w:tcBorders>
            <w:shd w:val="clear" w:color="auto" w:fill="auto"/>
            <w:noWrap/>
            <w:vAlign w:val="bottom"/>
            <w:hideMark/>
          </w:tcPr>
          <w:p w14:paraId="0982A058"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Publication format</w:t>
            </w:r>
          </w:p>
        </w:tc>
        <w:tc>
          <w:tcPr>
            <w:tcW w:w="1407" w:type="dxa"/>
            <w:tcBorders>
              <w:top w:val="nil"/>
              <w:left w:val="nil"/>
              <w:bottom w:val="nil"/>
              <w:right w:val="nil"/>
            </w:tcBorders>
            <w:shd w:val="clear" w:color="auto" w:fill="auto"/>
            <w:noWrap/>
            <w:vAlign w:val="bottom"/>
            <w:hideMark/>
          </w:tcPr>
          <w:p w14:paraId="734E062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Yes</w:t>
            </w:r>
          </w:p>
        </w:tc>
        <w:tc>
          <w:tcPr>
            <w:tcW w:w="1730" w:type="dxa"/>
            <w:gridSpan w:val="2"/>
            <w:tcBorders>
              <w:top w:val="nil"/>
              <w:left w:val="nil"/>
              <w:bottom w:val="nil"/>
              <w:right w:val="nil"/>
            </w:tcBorders>
            <w:shd w:val="clear" w:color="auto" w:fill="auto"/>
            <w:noWrap/>
            <w:vAlign w:val="bottom"/>
            <w:hideMark/>
          </w:tcPr>
          <w:p w14:paraId="134E796F"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No</w:t>
            </w:r>
          </w:p>
        </w:tc>
        <w:tc>
          <w:tcPr>
            <w:tcW w:w="1443" w:type="dxa"/>
            <w:tcBorders>
              <w:top w:val="nil"/>
              <w:left w:val="nil"/>
              <w:bottom w:val="nil"/>
              <w:right w:val="nil"/>
            </w:tcBorders>
            <w:shd w:val="clear" w:color="auto" w:fill="auto"/>
            <w:noWrap/>
            <w:vAlign w:val="bottom"/>
            <w:hideMark/>
          </w:tcPr>
          <w:p w14:paraId="44954F98"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28DEF027" w14:textId="77777777" w:rsidTr="002C56C4">
        <w:trPr>
          <w:trHeight w:val="300"/>
        </w:trPr>
        <w:tc>
          <w:tcPr>
            <w:tcW w:w="2700" w:type="dxa"/>
            <w:tcBorders>
              <w:top w:val="nil"/>
              <w:left w:val="nil"/>
              <w:bottom w:val="nil"/>
              <w:right w:val="nil"/>
            </w:tcBorders>
            <w:shd w:val="clear" w:color="auto" w:fill="auto"/>
            <w:noWrap/>
            <w:vAlign w:val="bottom"/>
            <w:hideMark/>
          </w:tcPr>
          <w:p w14:paraId="48D319D5"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Unpublished Dissertation</w:t>
            </w:r>
          </w:p>
        </w:tc>
        <w:tc>
          <w:tcPr>
            <w:tcW w:w="1407" w:type="dxa"/>
            <w:tcBorders>
              <w:top w:val="nil"/>
              <w:left w:val="nil"/>
              <w:bottom w:val="nil"/>
              <w:right w:val="nil"/>
            </w:tcBorders>
            <w:shd w:val="clear" w:color="auto" w:fill="auto"/>
            <w:noWrap/>
            <w:vAlign w:val="bottom"/>
            <w:hideMark/>
          </w:tcPr>
          <w:p w14:paraId="6592E694"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3</w:t>
            </w:r>
          </w:p>
        </w:tc>
        <w:tc>
          <w:tcPr>
            <w:tcW w:w="1730" w:type="dxa"/>
            <w:gridSpan w:val="2"/>
            <w:tcBorders>
              <w:top w:val="nil"/>
              <w:left w:val="nil"/>
              <w:bottom w:val="nil"/>
              <w:right w:val="nil"/>
            </w:tcBorders>
            <w:shd w:val="clear" w:color="auto" w:fill="auto"/>
            <w:noWrap/>
            <w:vAlign w:val="bottom"/>
            <w:hideMark/>
          </w:tcPr>
          <w:p w14:paraId="4FA4B2AD"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15</w:t>
            </w:r>
          </w:p>
        </w:tc>
        <w:tc>
          <w:tcPr>
            <w:tcW w:w="1443" w:type="dxa"/>
            <w:tcBorders>
              <w:top w:val="nil"/>
              <w:left w:val="nil"/>
              <w:bottom w:val="nil"/>
              <w:right w:val="nil"/>
            </w:tcBorders>
            <w:shd w:val="clear" w:color="auto" w:fill="auto"/>
            <w:noWrap/>
            <w:vAlign w:val="bottom"/>
            <w:hideMark/>
          </w:tcPr>
          <w:p w14:paraId="7C677ACC" w14:textId="77777777" w:rsidR="002C56C4" w:rsidRPr="002C56C4" w:rsidRDefault="002C56C4" w:rsidP="002C56C4">
            <w:pPr>
              <w:spacing w:after="0" w:line="240" w:lineRule="auto"/>
              <w:jc w:val="right"/>
              <w:rPr>
                <w:rFonts w:ascii="Calibri" w:eastAsia="Times New Roman" w:hAnsi="Calibri" w:cs="Times New Roman"/>
                <w:color w:val="000000"/>
              </w:rPr>
            </w:pPr>
          </w:p>
        </w:tc>
      </w:tr>
      <w:tr w:rsidR="002C56C4" w:rsidRPr="002C56C4" w14:paraId="17811587" w14:textId="77777777" w:rsidTr="002C56C4">
        <w:trPr>
          <w:trHeight w:val="300"/>
        </w:trPr>
        <w:tc>
          <w:tcPr>
            <w:tcW w:w="2700" w:type="dxa"/>
            <w:tcBorders>
              <w:top w:val="nil"/>
              <w:left w:val="nil"/>
              <w:bottom w:val="nil"/>
              <w:right w:val="nil"/>
            </w:tcBorders>
            <w:shd w:val="clear" w:color="auto" w:fill="auto"/>
            <w:noWrap/>
            <w:vAlign w:val="bottom"/>
            <w:hideMark/>
          </w:tcPr>
          <w:p w14:paraId="0BAFCE61" w14:textId="77777777" w:rsidR="002C56C4" w:rsidRPr="002C56C4" w:rsidRDefault="002C56C4" w:rsidP="002C56C4">
            <w:pPr>
              <w:spacing w:after="0" w:line="240" w:lineRule="auto"/>
              <w:rPr>
                <w:rFonts w:ascii="Calibri" w:eastAsia="Times New Roman" w:hAnsi="Calibri" w:cs="Times New Roman"/>
                <w:color w:val="000000"/>
              </w:rPr>
            </w:pPr>
            <w:r w:rsidRPr="002C56C4">
              <w:rPr>
                <w:rFonts w:ascii="Calibri" w:eastAsia="Times New Roman" w:hAnsi="Calibri" w:cs="Times New Roman"/>
                <w:color w:val="000000"/>
              </w:rPr>
              <w:t>Other</w:t>
            </w:r>
          </w:p>
        </w:tc>
        <w:tc>
          <w:tcPr>
            <w:tcW w:w="1407" w:type="dxa"/>
            <w:tcBorders>
              <w:top w:val="nil"/>
              <w:left w:val="nil"/>
              <w:bottom w:val="nil"/>
              <w:right w:val="nil"/>
            </w:tcBorders>
            <w:shd w:val="clear" w:color="auto" w:fill="auto"/>
            <w:noWrap/>
            <w:vAlign w:val="bottom"/>
            <w:hideMark/>
          </w:tcPr>
          <w:p w14:paraId="728D1A47" w14:textId="50649513" w:rsidR="002C56C4" w:rsidRPr="002C56C4" w:rsidRDefault="00217897" w:rsidP="002C56C4">
            <w:pPr>
              <w:spacing w:after="0" w:line="240" w:lineRule="auto"/>
              <w:jc w:val="right"/>
              <w:rPr>
                <w:rFonts w:ascii="Calibri" w:eastAsia="Times New Roman" w:hAnsi="Calibri" w:cs="Times New Roman"/>
                <w:color w:val="000000"/>
              </w:rPr>
            </w:pPr>
            <w:r>
              <w:rPr>
                <w:rFonts w:ascii="Calibri" w:eastAsia="Times New Roman" w:hAnsi="Calibri" w:cs="Times New Roman"/>
                <w:color w:val="000000"/>
              </w:rPr>
              <w:t>83</w:t>
            </w:r>
          </w:p>
        </w:tc>
        <w:tc>
          <w:tcPr>
            <w:tcW w:w="1730" w:type="dxa"/>
            <w:gridSpan w:val="2"/>
            <w:tcBorders>
              <w:top w:val="nil"/>
              <w:left w:val="nil"/>
              <w:bottom w:val="nil"/>
              <w:right w:val="nil"/>
            </w:tcBorders>
            <w:shd w:val="clear" w:color="auto" w:fill="auto"/>
            <w:noWrap/>
            <w:vAlign w:val="bottom"/>
            <w:hideMark/>
          </w:tcPr>
          <w:p w14:paraId="2A361B18" w14:textId="77777777" w:rsidR="002C56C4" w:rsidRPr="002C56C4" w:rsidRDefault="002C56C4" w:rsidP="002C56C4">
            <w:pPr>
              <w:spacing w:after="0" w:line="240" w:lineRule="auto"/>
              <w:jc w:val="right"/>
              <w:rPr>
                <w:rFonts w:ascii="Calibri" w:eastAsia="Times New Roman" w:hAnsi="Calibri" w:cs="Times New Roman"/>
                <w:color w:val="000000"/>
              </w:rPr>
            </w:pPr>
            <w:r w:rsidRPr="002C56C4">
              <w:rPr>
                <w:rFonts w:ascii="Calibri" w:eastAsia="Times New Roman" w:hAnsi="Calibri" w:cs="Times New Roman"/>
                <w:color w:val="000000"/>
              </w:rPr>
              <w:t>62</w:t>
            </w:r>
          </w:p>
        </w:tc>
        <w:tc>
          <w:tcPr>
            <w:tcW w:w="1443" w:type="dxa"/>
            <w:tcBorders>
              <w:top w:val="nil"/>
              <w:left w:val="nil"/>
              <w:bottom w:val="nil"/>
              <w:right w:val="nil"/>
            </w:tcBorders>
            <w:shd w:val="clear" w:color="auto" w:fill="auto"/>
            <w:noWrap/>
            <w:vAlign w:val="bottom"/>
            <w:hideMark/>
          </w:tcPr>
          <w:p w14:paraId="78BA2096" w14:textId="77777777" w:rsidR="002C56C4" w:rsidRPr="002C56C4" w:rsidRDefault="002C56C4" w:rsidP="002C56C4">
            <w:pPr>
              <w:spacing w:after="0" w:line="240" w:lineRule="auto"/>
              <w:jc w:val="right"/>
              <w:rPr>
                <w:rFonts w:ascii="Calibri" w:eastAsia="Times New Roman" w:hAnsi="Calibri" w:cs="Times New Roman"/>
                <w:color w:val="000000"/>
              </w:rPr>
            </w:pPr>
          </w:p>
        </w:tc>
      </w:tr>
    </w:tbl>
    <w:p w14:paraId="5B26BB40" w14:textId="77777777" w:rsidR="002C56C4" w:rsidRDefault="002C56C4" w:rsidP="000A12B8">
      <w:pPr>
        <w:autoSpaceDE w:val="0"/>
        <w:autoSpaceDN w:val="0"/>
        <w:adjustRightInd w:val="0"/>
        <w:spacing w:after="0" w:line="240" w:lineRule="auto"/>
        <w:rPr>
          <w:rFonts w:ascii="LMRoman12-Italic" w:hAnsi="LMRoman12-Italic" w:cs="LMRoman12-Italic"/>
          <w:i/>
          <w:iCs/>
          <w:sz w:val="24"/>
          <w:szCs w:val="24"/>
        </w:rPr>
      </w:pPr>
    </w:p>
    <w:p w14:paraId="105E35D8"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1184A554" w14:textId="681B1CC4" w:rsidR="007C63CA" w:rsidRDefault="004231D6"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lastRenderedPageBreak/>
        <w:pict w14:anchorId="3D9899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67.25pt">
            <v:imagedata r:id="rId12" o:title="funnels-0_AggAff"/>
          </v:shape>
        </w:pict>
      </w:r>
    </w:p>
    <w:p w14:paraId="0944502D" w14:textId="0F56D70C" w:rsidR="000A12B8" w:rsidRDefault="000A12B8" w:rsidP="000A12B8">
      <w:pPr>
        <w:autoSpaceDE w:val="0"/>
        <w:autoSpaceDN w:val="0"/>
        <w:adjustRightInd w:val="0"/>
        <w:spacing w:after="0" w:line="240" w:lineRule="auto"/>
        <w:rPr>
          <w:rFonts w:ascii="LMRoman12-Regular" w:hAnsi="LMRoman12-Regular" w:cs="LMRoman12-Regular"/>
          <w:sz w:val="24"/>
          <w:szCs w:val="24"/>
        </w:rPr>
      </w:pPr>
      <w:commentRangeStart w:id="674"/>
      <w:r>
        <w:rPr>
          <w:rFonts w:ascii="LMRoman12-Italic" w:hAnsi="LMRoman12-Italic" w:cs="LMRoman12-Italic"/>
          <w:i/>
          <w:iCs/>
          <w:sz w:val="24"/>
          <w:szCs w:val="24"/>
        </w:rPr>
        <w:t>Figure 1</w:t>
      </w:r>
      <w:r>
        <w:rPr>
          <w:rFonts w:ascii="LMRoman12-Regular" w:hAnsi="LMRoman12-Regular" w:cs="LMRoman12-Regular"/>
          <w:sz w:val="24"/>
          <w:szCs w:val="24"/>
        </w:rPr>
        <w:t xml:space="preserve">. Funnel </w:t>
      </w:r>
      <w:commentRangeEnd w:id="674"/>
      <w:r w:rsidR="00751F0E">
        <w:rPr>
          <w:rStyle w:val="CommentReference"/>
        </w:rPr>
        <w:commentReference w:id="674"/>
      </w:r>
      <w:r>
        <w:rPr>
          <w:rFonts w:ascii="LMRoman12-Regular" w:hAnsi="LMRoman12-Regular" w:cs="LMRoman12-Regular"/>
          <w:sz w:val="24"/>
          <w:szCs w:val="24"/>
        </w:rPr>
        <w:t xml:space="preserve">plot of studies of aggressive affect with shaded contours for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10</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 Application of best-practices criteria seems to</w:t>
      </w:r>
      <w:r w:rsidR="001F2D1D">
        <w:rPr>
          <w:rFonts w:ascii="LMRoman12-Regular" w:hAnsi="LMRoman12-Regular" w:cs="LMRoman12-Regular"/>
          <w:sz w:val="24"/>
          <w:szCs w:val="24"/>
        </w:rPr>
        <w:t xml:space="preserve"> </w:t>
      </w:r>
      <w:r>
        <w:rPr>
          <w:rFonts w:ascii="LMRoman12-Regular" w:hAnsi="LMRoman12-Regular" w:cs="LMRoman12-Regular"/>
          <w:sz w:val="24"/>
          <w:szCs w:val="24"/>
        </w:rPr>
        <w:t>emphasize statistical significance, and a knot of exp</w:t>
      </w:r>
      <w:r w:rsidR="001F2D1D">
        <w:rPr>
          <w:rFonts w:ascii="LMRoman12-Regular" w:hAnsi="LMRoman12-Regular" w:cs="LMRoman12-Regular"/>
          <w:sz w:val="24"/>
          <w:szCs w:val="24"/>
        </w:rPr>
        <w:t xml:space="preserve">eriments just reach statistical </w:t>
      </w:r>
      <w:r>
        <w:rPr>
          <w:rFonts w:ascii="LMRoman12-Regular" w:hAnsi="LMRoman12-Regular" w:cs="LMRoman12-Regular"/>
          <w:sz w:val="24"/>
          <w:szCs w:val="24"/>
        </w:rPr>
        <w:t>significance. One best-practices experiment (Ballard &amp; Wiest, 1996) f</w:t>
      </w:r>
      <w:r w:rsidR="001F2D1D">
        <w:rPr>
          <w:rFonts w:ascii="LMRoman12-Regular" w:hAnsi="LMRoman12-Regular" w:cs="LMRoman12-Regular"/>
          <w:sz w:val="24"/>
          <w:szCs w:val="24"/>
        </w:rPr>
        <w:t xml:space="preserve">inds an implausibly </w:t>
      </w:r>
      <w:r>
        <w:rPr>
          <w:rFonts w:ascii="LMRoman12-Regular" w:hAnsi="LMRoman12-Regular" w:cs="LMRoman12-Regular"/>
          <w:sz w:val="24"/>
          <w:szCs w:val="24"/>
        </w:rPr>
        <w:t>large effect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1</w:t>
      </w:r>
      <w:r>
        <w:rPr>
          <w:rFonts w:ascii="LMMathItalic12-Regular" w:hAnsi="LMMathItalic12-Regular" w:cs="LMMathItalic12-Regular"/>
          <w:i/>
          <w:iCs/>
          <w:sz w:val="24"/>
          <w:szCs w:val="24"/>
        </w:rPr>
        <w:t>.</w:t>
      </w:r>
      <w:r>
        <w:rPr>
          <w:rFonts w:ascii="LMRoman12-Regular" w:hAnsi="LMRoman12-Regular" w:cs="LMRoman12-Regular"/>
          <w:sz w:val="24"/>
          <w:szCs w:val="24"/>
        </w:rPr>
        <w:t xml:space="preserve">33), as does one not-best-practices </w:t>
      </w:r>
      <w:r w:rsidR="001F2D1D">
        <w:rPr>
          <w:rFonts w:ascii="LMRoman12-Regular" w:hAnsi="LMRoman12-Regular" w:cs="LMRoman12-Regular"/>
          <w:sz w:val="24"/>
          <w:szCs w:val="24"/>
        </w:rPr>
        <w:t xml:space="preserve">cross-sectional study (Urashima </w:t>
      </w:r>
      <w:r>
        <w:rPr>
          <w:rFonts w:ascii="LMRoman12-Regular" w:hAnsi="LMRoman12-Regular" w:cs="LMRoman12-Regular"/>
          <w:sz w:val="24"/>
          <w:szCs w:val="24"/>
        </w:rPr>
        <w:t>&amp;</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Suzuki, 2003, </w:t>
      </w:r>
      <w:r>
        <w:rPr>
          <w:rFonts w:ascii="LMMathItalic12-Regular" w:hAnsi="LMMathItalic12-Regular" w:cs="LMMathItalic12-Regular"/>
          <w:i/>
          <w:iCs/>
          <w:sz w:val="24"/>
          <w:szCs w:val="24"/>
        </w:rPr>
        <w:t xml:space="preserve">z </w:t>
      </w:r>
      <w:r>
        <w:rPr>
          <w:rFonts w:ascii="LMRoman12-Regular" w:hAnsi="LMRoman12-Regular" w:cs="LMRoman12-Regular"/>
          <w:sz w:val="24"/>
          <w:szCs w:val="24"/>
        </w:rPr>
        <w:t>= 0</w:t>
      </w:r>
      <w:r>
        <w:rPr>
          <w:rFonts w:ascii="LMMathItalic12-Regular" w:hAnsi="LMMathItalic12-Regular" w:cs="LMMathItalic12-Regular"/>
          <w:i/>
          <w:iCs/>
          <w:sz w:val="24"/>
          <w:szCs w:val="24"/>
        </w:rPr>
        <w:t>.</w:t>
      </w:r>
      <w:r>
        <w:rPr>
          <w:rFonts w:ascii="LMRoman12-Regular" w:hAnsi="LMRoman12-Regular" w:cs="LMRoman12-Regular"/>
          <w:sz w:val="24"/>
          <w:szCs w:val="24"/>
        </w:rPr>
        <w:t>60)</w:t>
      </w:r>
    </w:p>
    <w:p w14:paraId="1CC48460"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A1708EE" w14:textId="3E1DBEAF" w:rsidR="000A12B8" w:rsidRDefault="004231D6"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noProof/>
          <w:sz w:val="24"/>
          <w:szCs w:val="24"/>
        </w:rPr>
        <w:lastRenderedPageBreak/>
        <w:pict w14:anchorId="62206051">
          <v:shape id="_x0000_i1026" type="#_x0000_t75" style="width:467.25pt;height:467.25pt">
            <v:imagedata r:id="rId13" o:title="funnels-0_AggBeh"/>
          </v:shape>
        </w:pict>
      </w:r>
      <w:r w:rsidR="007C63CA" w:rsidRPr="007C63CA">
        <w:rPr>
          <w:rFonts w:ascii="LMRoman12-Italic" w:hAnsi="LMRoman12-Italic" w:cs="LMRoman12-Italic"/>
          <w:i/>
          <w:iCs/>
          <w:sz w:val="24"/>
          <w:szCs w:val="24"/>
        </w:rPr>
        <w:t xml:space="preserve"> </w:t>
      </w:r>
      <w:r w:rsidR="000A12B8">
        <w:rPr>
          <w:rFonts w:ascii="LMRoman12-Italic" w:hAnsi="LMRoman12-Italic" w:cs="LMRoman12-Italic"/>
          <w:i/>
          <w:iCs/>
          <w:sz w:val="24"/>
          <w:szCs w:val="24"/>
        </w:rPr>
        <w:t>Figure 2</w:t>
      </w:r>
      <w:r w:rsidR="000A12B8">
        <w:rPr>
          <w:rFonts w:ascii="LMRoman12-Regular" w:hAnsi="LMRoman12-Regular" w:cs="LMRoman12-Regular"/>
          <w:sz w:val="24"/>
          <w:szCs w:val="24"/>
        </w:rPr>
        <w:t>. Funnel plot of studies of aggressive behavior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grey)</w:t>
      </w:r>
      <w:r w:rsidR="001F2D1D">
        <w:rPr>
          <w:rFonts w:ascii="LMRoman12-Regular" w:hAnsi="LMRoman12-Regular" w:cs="LMRoman12-Regular"/>
          <w:sz w:val="24"/>
          <w:szCs w:val="24"/>
        </w:rPr>
        <w:t xml:space="preserve">. Application of best-practices </w:t>
      </w:r>
      <w:r w:rsidR="000A12B8">
        <w:rPr>
          <w:rFonts w:ascii="LMRoman12-Regular" w:hAnsi="LMRoman12-Regular" w:cs="LMRoman12-Regular"/>
          <w:sz w:val="24"/>
          <w:szCs w:val="24"/>
        </w:rPr>
        <w:t>criteria seems to emphasize statistical significance, and a knot of experiments just reach</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statistical significance. Again, application of best-practices criteria favors experiments</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finding statistical significance.</w:t>
      </w:r>
    </w:p>
    <w:p w14:paraId="20BE52D4"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407C439E" w14:textId="1E3AFADE" w:rsidR="000A12B8" w:rsidRDefault="004231D6" w:rsidP="000A12B8">
      <w:pPr>
        <w:autoSpaceDE w:val="0"/>
        <w:autoSpaceDN w:val="0"/>
        <w:adjustRightInd w:val="0"/>
        <w:spacing w:after="0" w:line="240" w:lineRule="auto"/>
        <w:rPr>
          <w:rFonts w:ascii="LMRoman12-Regular" w:hAnsi="LMRoman12-Regular" w:cs="LMRoman12-Regular"/>
          <w:sz w:val="24"/>
          <w:szCs w:val="24"/>
        </w:rPr>
      </w:pPr>
      <w:r>
        <w:rPr>
          <w:rFonts w:ascii="LMRoman12-Italic" w:hAnsi="LMRoman12-Italic" w:cs="LMRoman12-Italic"/>
          <w:i/>
          <w:iCs/>
          <w:sz w:val="24"/>
          <w:szCs w:val="24"/>
        </w:rPr>
        <w:lastRenderedPageBreak/>
        <w:pict w14:anchorId="404438B3">
          <v:shape id="_x0000_i1027" type="#_x0000_t75" style="width:467.25pt;height:467.25pt">
            <v:imagedata r:id="rId14" o:title="funnels-0_AggCog"/>
          </v:shape>
        </w:pict>
      </w:r>
      <w:r w:rsidR="000A12B8">
        <w:rPr>
          <w:rFonts w:ascii="LMRoman12-Italic" w:hAnsi="LMRoman12-Italic" w:cs="LMRoman12-Italic"/>
          <w:i/>
          <w:iCs/>
          <w:sz w:val="24"/>
          <w:szCs w:val="24"/>
        </w:rPr>
        <w:t>Figure 3</w:t>
      </w:r>
      <w:r w:rsidR="000A12B8">
        <w:rPr>
          <w:rFonts w:ascii="LMRoman12-Regular" w:hAnsi="LMRoman12-Regular" w:cs="LMRoman12-Regular"/>
          <w:sz w:val="24"/>
          <w:szCs w:val="24"/>
        </w:rPr>
        <w:t>. Funnel plot of studies of aggressive cognition with shaded contours for</w:t>
      </w:r>
      <w:r w:rsidR="001F2D1D">
        <w:rPr>
          <w:rFonts w:ascii="LMRoman12-Regular" w:hAnsi="LMRoman12-Regular" w:cs="LMRoman12-Regular"/>
          <w:sz w:val="24"/>
          <w:szCs w:val="24"/>
        </w:rPr>
        <w:t xml:space="preserve">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05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 xml:space="preserve">10 (light grey) and </w:t>
      </w:r>
      <w:r w:rsidR="000A12B8">
        <w:rPr>
          <w:rFonts w:ascii="LMMathItalic12-Regular" w:hAnsi="LMMathItalic12-Regular" w:cs="LMMathItalic12-Regular"/>
          <w:i/>
          <w:iCs/>
          <w:sz w:val="24"/>
          <w:szCs w:val="24"/>
        </w:rPr>
        <w:t>.</w:t>
      </w:r>
      <w:r w:rsidR="000A12B8">
        <w:rPr>
          <w:rFonts w:ascii="LMRoman12-Regular" w:hAnsi="LMRoman12-Regular" w:cs="LMRoman12-Regular"/>
          <w:sz w:val="24"/>
          <w:szCs w:val="24"/>
        </w:rPr>
        <w:t xml:space="preserve">01 </w:t>
      </w:r>
      <w:r w:rsidR="000A12B8">
        <w:rPr>
          <w:rFonts w:ascii="LMMathItalic12-Regular" w:hAnsi="LMMathItalic12-Regular" w:cs="LMMathItalic12-Regular"/>
          <w:i/>
          <w:iCs/>
          <w:sz w:val="24"/>
          <w:szCs w:val="24"/>
        </w:rPr>
        <w:t>&lt; p &lt; .</w:t>
      </w:r>
      <w:r w:rsidR="000A12B8">
        <w:rPr>
          <w:rFonts w:ascii="LMRoman12-Regular" w:hAnsi="LMRoman12-Regular" w:cs="LMRoman12-Regular"/>
          <w:sz w:val="24"/>
          <w:szCs w:val="24"/>
        </w:rPr>
        <w:t>05 (dark g</w:t>
      </w:r>
      <w:r w:rsidR="001F2D1D">
        <w:rPr>
          <w:rFonts w:ascii="LMRoman12-Regular" w:hAnsi="LMRoman12-Regular" w:cs="LMRoman12-Regular"/>
          <w:sz w:val="24"/>
          <w:szCs w:val="24"/>
        </w:rPr>
        <w:t xml:space="preserve">rey). Results appear moderately </w:t>
      </w:r>
      <w:r w:rsidR="000A12B8">
        <w:rPr>
          <w:rFonts w:ascii="LMRoman12-Regular" w:hAnsi="LMRoman12-Regular" w:cs="LMRoman12-Regular"/>
          <w:sz w:val="24"/>
          <w:szCs w:val="24"/>
        </w:rPr>
        <w:t xml:space="preserve">heterogeneous, but somewhat less contaminated </w:t>
      </w:r>
      <w:r w:rsidR="001F2D1D">
        <w:rPr>
          <w:rFonts w:ascii="LMRoman12-Regular" w:hAnsi="LMRoman12-Regular" w:cs="LMRoman12-Regular"/>
          <w:sz w:val="24"/>
          <w:szCs w:val="24"/>
        </w:rPr>
        <w:t xml:space="preserve">by bias. One not-best-practices </w:t>
      </w:r>
      <w:r w:rsidR="000A12B8">
        <w:rPr>
          <w:rFonts w:ascii="LMRoman12-Regular" w:hAnsi="LMRoman12-Regular" w:cs="LMRoman12-Regular"/>
          <w:sz w:val="24"/>
          <w:szCs w:val="24"/>
        </w:rPr>
        <w:t>cross-sectional study may be an outlier (Sigurdsson, Gudjonsson, Bragason,</w:t>
      </w:r>
      <w:r w:rsidR="001F2D1D">
        <w:rPr>
          <w:rFonts w:ascii="LMRoman12-Regular" w:hAnsi="LMRoman12-Regular" w:cs="LMRoman12-Regular"/>
          <w:sz w:val="24"/>
          <w:szCs w:val="24"/>
        </w:rPr>
        <w:t xml:space="preserve"> </w:t>
      </w:r>
      <w:r w:rsidR="000A12B8">
        <w:rPr>
          <w:rFonts w:ascii="LMRoman12-Regular" w:hAnsi="LMRoman12-Regular" w:cs="LMRoman12-Regular"/>
          <w:sz w:val="24"/>
          <w:szCs w:val="24"/>
        </w:rPr>
        <w:t xml:space="preserve">Kristjansdottir, &amp; Sigfusdottir, 2006, </w:t>
      </w:r>
      <w:r w:rsidR="000A12B8">
        <w:rPr>
          <w:rFonts w:ascii="LMMathItalic12-Regular" w:hAnsi="LMMathItalic12-Regular" w:cs="LMMathItalic12-Regular"/>
          <w:i/>
          <w:iCs/>
          <w:sz w:val="24"/>
          <w:szCs w:val="24"/>
        </w:rPr>
        <w:t xml:space="preserve">z </w:t>
      </w:r>
      <w:r w:rsidR="000A12B8">
        <w:rPr>
          <w:rFonts w:ascii="LMRoman12-Regular" w:hAnsi="LMRoman12-Regular" w:cs="LMRoman12-Regular"/>
          <w:sz w:val="24"/>
          <w:szCs w:val="24"/>
        </w:rPr>
        <w:t>= 0</w:t>
      </w:r>
      <w:r w:rsidR="000A12B8">
        <w:rPr>
          <w:rFonts w:ascii="LMMathItalic12-Regular" w:hAnsi="LMMathItalic12-Regular" w:cs="LMMathItalic12-Regular"/>
          <w:i/>
          <w:iCs/>
          <w:sz w:val="24"/>
          <w:szCs w:val="24"/>
        </w:rPr>
        <w:t>.</w:t>
      </w:r>
      <w:ins w:id="675" w:author="Joseph Hilgard" w:date="2016-06-16T16:56:00Z">
        <w:r w:rsidR="00A37D8C">
          <w:rPr>
            <w:rFonts w:ascii="LMRoman12-Regular" w:hAnsi="LMRoman12-Regular" w:cs="LMRoman12-Regular"/>
            <w:sz w:val="24"/>
            <w:szCs w:val="24"/>
          </w:rPr>
          <w:t>53</w:t>
        </w:r>
      </w:ins>
      <w:del w:id="676" w:author="Joseph Hilgard" w:date="2016-06-16T16:56:00Z">
        <w:r w:rsidR="000A12B8" w:rsidDel="00A37D8C">
          <w:rPr>
            <w:rFonts w:ascii="LMRoman12-Regular" w:hAnsi="LMRoman12-Regular" w:cs="LMRoman12-Regular"/>
            <w:sz w:val="24"/>
            <w:szCs w:val="24"/>
          </w:rPr>
          <w:delText>49</w:delText>
        </w:r>
      </w:del>
      <w:r w:rsidR="000A12B8">
        <w:rPr>
          <w:rFonts w:ascii="LMRoman12-Regular" w:hAnsi="LMRoman12-Regular" w:cs="LMRoman12-Regular"/>
          <w:sz w:val="24"/>
          <w:szCs w:val="24"/>
        </w:rPr>
        <w:t>).</w:t>
      </w:r>
    </w:p>
    <w:p w14:paraId="7A3ACB81" w14:textId="77777777" w:rsidR="001F2D1D" w:rsidRDefault="001F2D1D"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br w:type="page"/>
      </w:r>
    </w:p>
    <w:p w14:paraId="306BECBE" w14:textId="77777777" w:rsidR="007C63CA" w:rsidRDefault="007C63CA" w:rsidP="000A12B8">
      <w:pPr>
        <w:autoSpaceDE w:val="0"/>
        <w:autoSpaceDN w:val="0"/>
        <w:adjustRightInd w:val="0"/>
        <w:spacing w:after="0" w:line="240" w:lineRule="auto"/>
        <w:rPr>
          <w:rFonts w:ascii="LMRoman12-Italic" w:hAnsi="LMRoman12-Italic" w:cs="LMRoman12-Italic"/>
          <w:i/>
          <w:iCs/>
          <w:sz w:val="24"/>
          <w:szCs w:val="24"/>
        </w:rPr>
      </w:pPr>
    </w:p>
    <w:p w14:paraId="7490A0AD" w14:textId="77777777" w:rsidR="007C63CA" w:rsidRDefault="004231D6" w:rsidP="000A12B8">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08FD32C0">
          <v:shape id="_x0000_i1028" type="#_x0000_t75" style="width:287.25pt;height:573.75pt">
            <v:imagedata r:id="rId15" o:title="funnels-0_PhysArous"/>
          </v:shape>
        </w:pict>
      </w:r>
    </w:p>
    <w:p w14:paraId="43778A6D" w14:textId="6484627C" w:rsidR="007C63CA" w:rsidRDefault="000A12B8" w:rsidP="000A12B8">
      <w:pPr>
        <w:autoSpaceDE w:val="0"/>
        <w:autoSpaceDN w:val="0"/>
        <w:adjustRightInd w:val="0"/>
        <w:spacing w:after="0" w:line="240" w:lineRule="auto"/>
        <w:rPr>
          <w:rFonts w:ascii="LMRoman12-Regular" w:hAnsi="LMRoman12-Regular" w:cs="LMRoman12-Regular"/>
          <w:sz w:val="24"/>
          <w:szCs w:val="24"/>
        </w:rPr>
        <w:sectPr w:rsidR="007C63CA">
          <w:pgSz w:w="12240" w:h="15840"/>
          <w:pgMar w:top="1440" w:right="1440" w:bottom="1440" w:left="1440" w:header="720" w:footer="720" w:gutter="0"/>
          <w:cols w:space="720"/>
          <w:docGrid w:linePitch="360"/>
        </w:sectPr>
      </w:pPr>
      <w:r>
        <w:rPr>
          <w:rFonts w:ascii="LMRoman12-Italic" w:hAnsi="LMRoman12-Italic" w:cs="LMRoman12-Italic"/>
          <w:i/>
          <w:iCs/>
          <w:sz w:val="24"/>
          <w:szCs w:val="24"/>
        </w:rPr>
        <w:t>Figure 4</w:t>
      </w:r>
      <w:r>
        <w:rPr>
          <w:rFonts w:ascii="LMRoman12-Regular" w:hAnsi="LMRoman12-Regular" w:cs="LMRoman12-Regular"/>
          <w:sz w:val="24"/>
          <w:szCs w:val="24"/>
        </w:rPr>
        <w:t>. Funnel plot of studies of physiological arousal with shaded contours for</w:t>
      </w:r>
      <w:r w:rsidR="001F2D1D">
        <w:rPr>
          <w:rFonts w:ascii="LMRoman12-Regular" w:hAnsi="LMRoman12-Regular" w:cs="LMRoman12-Regular"/>
          <w:sz w:val="24"/>
          <w:szCs w:val="24"/>
        </w:rPr>
        <w:t xml:space="preserve">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05 </w:t>
      </w:r>
      <w:r>
        <w:rPr>
          <w:rFonts w:ascii="LMMathItalic12-Regular" w:hAnsi="LMMathItalic12-Regular" w:cs="LMMathItalic12-Regular"/>
          <w:i/>
          <w:iCs/>
          <w:sz w:val="24"/>
          <w:szCs w:val="24"/>
        </w:rPr>
        <w:t>&lt; p &lt; .</w:t>
      </w:r>
      <w:r>
        <w:rPr>
          <w:rFonts w:ascii="LMRoman12-Regular" w:hAnsi="LMRoman12-Regular" w:cs="LMRoman12-Regular"/>
          <w:sz w:val="24"/>
          <w:szCs w:val="24"/>
        </w:rPr>
        <w:t xml:space="preserve">10 (light grey) and </w:t>
      </w:r>
      <w:r>
        <w:rPr>
          <w:rFonts w:ascii="LMMathItalic12-Regular" w:hAnsi="LMMathItalic12-Regular" w:cs="LMMathItalic12-Regular"/>
          <w:i/>
          <w:iCs/>
          <w:sz w:val="24"/>
          <w:szCs w:val="24"/>
        </w:rPr>
        <w:t>.</w:t>
      </w:r>
      <w:r>
        <w:rPr>
          <w:rFonts w:ascii="LMRoman12-Regular" w:hAnsi="LMRoman12-Regular" w:cs="LMRoman12-Regular"/>
          <w:sz w:val="24"/>
          <w:szCs w:val="24"/>
        </w:rPr>
        <w:t xml:space="preserve">01 </w:t>
      </w:r>
      <w:r>
        <w:rPr>
          <w:rFonts w:ascii="LMMathItalic12-Regular" w:hAnsi="LMMathItalic12-Regular" w:cs="LMMathItalic12-Regular"/>
          <w:i/>
          <w:iCs/>
          <w:sz w:val="24"/>
          <w:szCs w:val="24"/>
        </w:rPr>
        <w:t>&lt; p &lt; .</w:t>
      </w:r>
      <w:r>
        <w:rPr>
          <w:rFonts w:ascii="LMRoman12-Regular" w:hAnsi="LMRoman12-Regular" w:cs="LMRoman12-Regular"/>
          <w:sz w:val="24"/>
          <w:szCs w:val="24"/>
        </w:rPr>
        <w:t>05 (dark grey)</w:t>
      </w:r>
      <w:r w:rsidR="001F2D1D">
        <w:rPr>
          <w:rFonts w:ascii="LMRoman12-Regular" w:hAnsi="LMRoman12-Regular" w:cs="LMRoman12-Regular"/>
          <w:sz w:val="24"/>
          <w:szCs w:val="24"/>
        </w:rPr>
        <w:t>.</w:t>
      </w:r>
      <w:r>
        <w:rPr>
          <w:rFonts w:ascii="LMRoman12-Regular" w:hAnsi="LMRoman12-Regular" w:cs="LMRoman12-Regular"/>
          <w:sz w:val="24"/>
          <w:szCs w:val="24"/>
        </w:rPr>
        <w:t xml:space="preserve"> Results do not appear to be systematically contaminated by bias.</w:t>
      </w:r>
    </w:p>
    <w:p w14:paraId="13DFAB1B" w14:textId="1470B90B" w:rsidR="001F2D1D" w:rsidRDefault="001F2D1D" w:rsidP="000A12B8">
      <w:pPr>
        <w:autoSpaceDE w:val="0"/>
        <w:autoSpaceDN w:val="0"/>
        <w:adjustRightInd w:val="0"/>
        <w:spacing w:after="0" w:line="240" w:lineRule="auto"/>
        <w:rPr>
          <w:rFonts w:ascii="LMRoman12-Italic" w:hAnsi="LMRoman12-Italic" w:cs="LMRoman12-Italic"/>
          <w:i/>
          <w:iCs/>
          <w:sz w:val="24"/>
          <w:szCs w:val="24"/>
        </w:rPr>
      </w:pPr>
    </w:p>
    <w:p w14:paraId="5C06509C" w14:textId="3FA37CE1" w:rsidR="007C63CA" w:rsidRDefault="004231D6" w:rsidP="001F2D1D">
      <w:pPr>
        <w:autoSpaceDE w:val="0"/>
        <w:autoSpaceDN w:val="0"/>
        <w:adjustRightInd w:val="0"/>
        <w:spacing w:after="0" w:line="240" w:lineRule="auto"/>
        <w:rPr>
          <w:rFonts w:ascii="LMRoman12-Italic" w:hAnsi="LMRoman12-Italic" w:cs="LMRoman12-Italic"/>
          <w:i/>
          <w:iCs/>
          <w:sz w:val="24"/>
          <w:szCs w:val="24"/>
        </w:rPr>
      </w:pPr>
      <w:r>
        <w:rPr>
          <w:rFonts w:ascii="LMRoman12-Italic" w:hAnsi="LMRoman12-Italic" w:cs="LMRoman12-Italic"/>
          <w:i/>
          <w:iCs/>
          <w:sz w:val="24"/>
          <w:szCs w:val="24"/>
        </w:rPr>
        <w:pict w14:anchorId="3446088F">
          <v:shape id="_x0000_i1029" type="#_x0000_t75" style="width:596.25pt;height:223.5pt">
            <v:imagedata r:id="rId16" o:title="funnel_diss"/>
          </v:shape>
        </w:pict>
      </w:r>
    </w:p>
    <w:p w14:paraId="06B3E81B" w14:textId="794F68C7" w:rsidR="00A42274" w:rsidRDefault="000A12B8" w:rsidP="001F2D1D">
      <w:pPr>
        <w:autoSpaceDE w:val="0"/>
        <w:autoSpaceDN w:val="0"/>
        <w:adjustRightInd w:val="0"/>
        <w:spacing w:after="0" w:line="240" w:lineRule="auto"/>
      </w:pPr>
      <w:r>
        <w:rPr>
          <w:rFonts w:ascii="LMRoman12-Italic" w:hAnsi="LMRoman12-Italic" w:cs="LMRoman12-Italic"/>
          <w:i/>
          <w:iCs/>
          <w:sz w:val="24"/>
          <w:szCs w:val="24"/>
        </w:rPr>
        <w:t>Figure 5</w:t>
      </w:r>
      <w:r>
        <w:rPr>
          <w:rFonts w:ascii="LMRoman12-Regular" w:hAnsi="LMRoman12-Regular" w:cs="LMRoman12-Regular"/>
          <w:sz w:val="24"/>
          <w:szCs w:val="24"/>
        </w:rPr>
        <w:t>. Funnel plots of all experiments of aggressive a</w:t>
      </w:r>
      <w:r w:rsidR="001F2D1D">
        <w:rPr>
          <w:rFonts w:ascii="LMRoman12-Regular" w:hAnsi="LMRoman12-Regular" w:cs="LMRoman12-Regular"/>
          <w:sz w:val="24"/>
          <w:szCs w:val="24"/>
        </w:rPr>
        <w:t xml:space="preserve">ffect, behavior, and cognition. </w:t>
      </w:r>
      <w:r>
        <w:rPr>
          <w:rFonts w:ascii="LMRoman12-Regular" w:hAnsi="LMRoman12-Regular" w:cs="LMRoman12-Regular"/>
          <w:sz w:val="24"/>
          <w:szCs w:val="24"/>
        </w:rPr>
        <w:t>Dissertations not presented in any further publication form</w:t>
      </w:r>
      <w:r w:rsidR="001F2D1D">
        <w:rPr>
          <w:rFonts w:ascii="LMRoman12-Regular" w:hAnsi="LMRoman12-Regular" w:cs="LMRoman12-Regular"/>
          <w:sz w:val="24"/>
          <w:szCs w:val="24"/>
        </w:rPr>
        <w:t>at are ind</w:t>
      </w:r>
      <w:bookmarkStart w:id="677" w:name="_GoBack"/>
      <w:bookmarkEnd w:id="677"/>
      <w:r w:rsidR="001F2D1D">
        <w:rPr>
          <w:rFonts w:ascii="LMRoman12-Regular" w:hAnsi="LMRoman12-Regular" w:cs="LMRoman12-Regular"/>
          <w:sz w:val="24"/>
          <w:szCs w:val="24"/>
        </w:rPr>
        <w:t xml:space="preserve">icated with Xs, while </w:t>
      </w:r>
      <w:r>
        <w:rPr>
          <w:rFonts w:ascii="LMRoman12-Regular" w:hAnsi="LMRoman12-Regular" w:cs="LMRoman12-Regular"/>
          <w:sz w:val="24"/>
          <w:szCs w:val="24"/>
        </w:rPr>
        <w:t>all other publication styles (e.g., journal arti</w:t>
      </w:r>
      <w:r w:rsidR="001F2D1D">
        <w:rPr>
          <w:rFonts w:ascii="LMRoman12-Regular" w:hAnsi="LMRoman12-Regular" w:cs="LMRoman12-Regular"/>
          <w:sz w:val="24"/>
          <w:szCs w:val="24"/>
        </w:rPr>
        <w:t xml:space="preserve">cles, book chapters, conference </w:t>
      </w:r>
      <w:r>
        <w:rPr>
          <w:rFonts w:ascii="LMRoman12-Regular" w:hAnsi="LMRoman12-Regular" w:cs="LMRoman12-Regular"/>
          <w:sz w:val="24"/>
          <w:szCs w:val="24"/>
        </w:rPr>
        <w:t>proceedings)</w:t>
      </w:r>
      <w:r w:rsidR="001F2D1D">
        <w:rPr>
          <w:rFonts w:ascii="LMRoman12-Regular" w:hAnsi="LMRoman12-Regular" w:cs="LMRoman12-Regular"/>
          <w:sz w:val="24"/>
          <w:szCs w:val="24"/>
        </w:rPr>
        <w:t xml:space="preserve"> </w:t>
      </w:r>
      <w:r>
        <w:rPr>
          <w:rFonts w:ascii="LMRoman12-Regular" w:hAnsi="LMRoman12-Regular" w:cs="LMRoman12-Regular"/>
          <w:sz w:val="24"/>
          <w:szCs w:val="24"/>
        </w:rPr>
        <w:t xml:space="preserve">are indicated with filled dots. Shaded contours represent </w:t>
      </w:r>
      <w:r w:rsidR="007C63CA">
        <w:rPr>
          <w:rFonts w:ascii="LMRoman12-Regular" w:hAnsi="LMRoman12-Regular" w:cs="LMRoman12-Regular"/>
          <w:sz w:val="24"/>
          <w:szCs w:val="24"/>
        </w:rPr>
        <w:t xml:space="preserve">two-tailed </w:t>
      </w:r>
      <w:r>
        <w:rPr>
          <w:rFonts w:ascii="LMMathItalic12-Regular" w:hAnsi="LMMathItalic12-Regular" w:cs="LMMathItalic12-Regular"/>
          <w:i/>
          <w:iCs/>
          <w:sz w:val="24"/>
          <w:szCs w:val="24"/>
        </w:rPr>
        <w:t>p</w:t>
      </w:r>
      <w:r>
        <w:rPr>
          <w:rFonts w:ascii="LMRoman12-Regular" w:hAnsi="LMRoman12-Regular" w:cs="LMRoman12-Regular"/>
          <w:sz w:val="24"/>
          <w:szCs w:val="24"/>
        </w:rPr>
        <w:t>-values between .10 and .05</w:t>
      </w:r>
      <w:r w:rsidR="001F2D1D">
        <w:rPr>
          <w:rFonts w:ascii="LMRoman12-Regular" w:hAnsi="LMRoman12-Regular" w:cs="LMRoman12-Regular"/>
          <w:sz w:val="24"/>
          <w:szCs w:val="24"/>
        </w:rPr>
        <w:t xml:space="preserve"> </w:t>
      </w:r>
      <w:r>
        <w:rPr>
          <w:rFonts w:ascii="LMRoman12-Regular" w:hAnsi="LMRoman12-Regular" w:cs="LMRoman12-Regular"/>
          <w:sz w:val="24"/>
          <w:szCs w:val="24"/>
        </w:rPr>
        <w:t>(light grey) and between .05 and .01 (dark grey). Nonsignificant results are less likely to be</w:t>
      </w:r>
      <w:r w:rsidR="001F2D1D">
        <w:rPr>
          <w:rFonts w:ascii="LMRoman12-Regular" w:hAnsi="LMRoman12-Regular" w:cs="LMRoman12-Regular"/>
          <w:sz w:val="24"/>
          <w:szCs w:val="24"/>
        </w:rPr>
        <w:t xml:space="preserve"> </w:t>
      </w:r>
      <w:r>
        <w:rPr>
          <w:rFonts w:ascii="LMRoman12-Regular" w:hAnsi="LMRoman12-Regular" w:cs="LMRoman12-Regular"/>
          <w:sz w:val="24"/>
          <w:szCs w:val="24"/>
        </w:rPr>
        <w:t>published, and in the case of experimental studies of affect and of behavior, dissertations</w:t>
      </w:r>
      <w:r w:rsidR="001F2D1D">
        <w:rPr>
          <w:rFonts w:ascii="LMRoman12-Regular" w:hAnsi="LMRoman12-Regular" w:cs="LMRoman12-Regular"/>
          <w:sz w:val="24"/>
          <w:szCs w:val="24"/>
        </w:rPr>
        <w:t xml:space="preserve"> </w:t>
      </w:r>
      <w:r>
        <w:rPr>
          <w:rFonts w:ascii="LMRoman12-Regular" w:hAnsi="LMRoman12-Regular" w:cs="LMRoman12-Regular"/>
          <w:sz w:val="24"/>
          <w:szCs w:val="24"/>
        </w:rPr>
        <w:t>suggest substantially smaller effects.</w:t>
      </w:r>
    </w:p>
    <w:sectPr w:rsidR="00A42274" w:rsidSect="007C63CA">
      <w:pgSz w:w="15840" w:h="12240" w:orient="landscape"/>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5" w:author="Joseph Hilgard" w:date="2016-06-19T14:47:00Z" w:initials="JH">
    <w:p w14:paraId="415D2F1A" w14:textId="04388CF5" w:rsidR="004231D6" w:rsidRDefault="004231D6">
      <w:pPr>
        <w:pStyle w:val="CommentText"/>
      </w:pPr>
      <w:r>
        <w:rPr>
          <w:rStyle w:val="CommentReference"/>
        </w:rPr>
        <w:annotationRef/>
      </w:r>
      <w:r>
        <w:t>“Violent media increase aggression by teaching observers how to aggress, by priming aggressive cognitions (including previously learned aggressive scripts and aggressive perceptual schemata), by increasing arousal, or by creating an aggressive affective state.” Anderson &amp; Bushman, 2002, p. 355</w:t>
      </w:r>
    </w:p>
  </w:comment>
  <w:comment w:id="53" w:author="Joe Hilgard" w:date="2016-06-27T12:17:00Z" w:initials="JH">
    <w:p w14:paraId="347F8075" w14:textId="2BD42FEB" w:rsidR="004231D6" w:rsidRDefault="004231D6">
      <w:pPr>
        <w:pStyle w:val="CommentText"/>
      </w:pPr>
      <w:r>
        <w:rPr>
          <w:rStyle w:val="CommentReference"/>
        </w:rPr>
        <w:annotationRef/>
      </w:r>
      <w:r>
        <w:t>Do I have room to bring up this stuff?</w:t>
      </w:r>
    </w:p>
  </w:comment>
  <w:comment w:id="66" w:author="Joe Hilgard" w:date="2016-06-27T16:28:00Z" w:initials="JH">
    <w:p w14:paraId="74C325F3" w14:textId="0F1D452E" w:rsidR="006436B5" w:rsidRDefault="006436B5">
      <w:pPr>
        <w:pStyle w:val="CommentText"/>
      </w:pPr>
      <w:r>
        <w:rPr>
          <w:rStyle w:val="CommentReference"/>
        </w:rPr>
        <w:annotationRef/>
      </w:r>
      <w:r>
        <w:t>Alternatively, Lindsay &amp; Anderson 2000, PSPB</w:t>
      </w:r>
      <w:r w:rsidR="009D5F0E">
        <w:t>…</w:t>
      </w:r>
    </w:p>
    <w:p w14:paraId="70F39BC6" w14:textId="120F14A5" w:rsidR="009D5F0E" w:rsidRDefault="009D5F0E">
      <w:pPr>
        <w:pStyle w:val="CommentText"/>
      </w:pPr>
    </w:p>
    <w:p w14:paraId="6797B9BB" w14:textId="1B138834" w:rsidR="009D5F0E" w:rsidRDefault="009D5F0E">
      <w:pPr>
        <w:pStyle w:val="CommentText"/>
      </w:pPr>
      <w:r>
        <w:t>I guess the earliest is Anderson, Deuser, DeNeve, 1995)</w:t>
      </w:r>
    </w:p>
  </w:comment>
  <w:comment w:id="75" w:author="Joe Hilgard" w:date="2016-06-27T16:40:00Z" w:initials="JH">
    <w:p w14:paraId="519B439A" w14:textId="54382F22" w:rsidR="009D5F0E" w:rsidRDefault="009D5F0E">
      <w:pPr>
        <w:pStyle w:val="CommentText"/>
      </w:pPr>
      <w:r>
        <w:rPr>
          <w:rStyle w:val="CommentReference"/>
        </w:rPr>
        <w:annotationRef/>
      </w:r>
      <w:r>
        <w:t xml:space="preserve">I feel like this is a whole can of worms, but the editor is asking </w:t>
      </w:r>
      <w:r w:rsidR="00F7099B">
        <w:t xml:space="preserve">for more consideration of “when ‘the effect’ exists” and suggests that “instabilities in replication findings may often be attributed to hidden moderators”, citing that damn Van Bavel paper. </w:t>
      </w:r>
    </w:p>
  </w:comment>
  <w:comment w:id="93" w:author="Joe" w:date="2016-06-19T14:47:00Z" w:initials="J">
    <w:p w14:paraId="6290CDCD" w14:textId="4E1D710E" w:rsidR="004231D6" w:rsidRDefault="00EF1539">
      <w:pPr>
        <w:pStyle w:val="CommentText"/>
      </w:pPr>
      <w:r>
        <w:t xml:space="preserve">Editor </w:t>
      </w:r>
      <w:r w:rsidR="004231D6">
        <w:rPr>
          <w:rStyle w:val="CommentReference"/>
        </w:rPr>
        <w:annotationRef/>
      </w:r>
      <w:r>
        <w:t>s</w:t>
      </w:r>
      <w:r w:rsidR="004231D6">
        <w:t>uggests allusion to discussion section’s piece on when “the effect” exists.</w:t>
      </w:r>
    </w:p>
  </w:comment>
  <w:comment w:id="106" w:author="Joe Hilgard" w:date="2016-06-24T16:15:00Z" w:initials="JH">
    <w:p w14:paraId="0CB29FA9" w14:textId="26C3B629" w:rsidR="004231D6" w:rsidRDefault="004231D6">
      <w:pPr>
        <w:pStyle w:val="CommentText"/>
      </w:pPr>
      <w:r>
        <w:rPr>
          <w:rStyle w:val="CommentReference"/>
        </w:rPr>
        <w:annotationRef/>
      </w:r>
      <w:r>
        <w:t>He asked “How would you know if this were the case?”</w:t>
      </w:r>
    </w:p>
  </w:comment>
  <w:comment w:id="114" w:author="Joe" w:date="2016-06-19T14:47:00Z" w:initials="J">
    <w:p w14:paraId="4EEC2377" w14:textId="2DCDD632" w:rsidR="004231D6" w:rsidRDefault="004231D6" w:rsidP="004E4C5E">
      <w:pPr>
        <w:autoSpaceDE w:val="0"/>
        <w:autoSpaceDN w:val="0"/>
        <w:adjustRightInd w:val="0"/>
        <w:spacing w:after="0" w:line="240" w:lineRule="auto"/>
        <w:rPr>
          <w:rFonts w:ascii="Segoe UI" w:hAnsi="Segoe UI" w:cs="Segoe UI"/>
          <w:color w:val="000000"/>
          <w:sz w:val="20"/>
          <w:szCs w:val="20"/>
        </w:rPr>
      </w:pPr>
      <w:r>
        <w:rPr>
          <w:rStyle w:val="CommentReference"/>
        </w:rPr>
        <w:annotationRef/>
      </w:r>
      <w:r>
        <w:rPr>
          <w:rFonts w:ascii="Segoe UI" w:hAnsi="Segoe UI" w:cs="Segoe UI"/>
          <w:color w:val="000000"/>
          <w:sz w:val="20"/>
          <w:szCs w:val="20"/>
        </w:rPr>
        <w:t xml:space="preserve">“I would argue it is the reverse: We disaggregate to maximize the power and sensitivity of moderator effects. That is, if a factorial study manipulated a factor that the meta-analysis is examining as a moderator, then the simple main effects (sizes) are decomposed. Just using the main effect would mean less chance of detecting the moderation pattern, less sensitivity, less range in moderator values. </w:t>
      </w:r>
    </w:p>
    <w:p w14:paraId="54196FF6" w14:textId="77777777" w:rsidR="004231D6" w:rsidRDefault="004231D6" w:rsidP="004E4C5E">
      <w:pPr>
        <w:autoSpaceDE w:val="0"/>
        <w:autoSpaceDN w:val="0"/>
        <w:adjustRightInd w:val="0"/>
        <w:spacing w:after="0" w:line="240" w:lineRule="auto"/>
        <w:rPr>
          <w:rFonts w:ascii="Segoe UI" w:hAnsi="Segoe UI" w:cs="Segoe UI"/>
          <w:color w:val="000000"/>
          <w:sz w:val="20"/>
          <w:szCs w:val="20"/>
        </w:rPr>
      </w:pPr>
    </w:p>
    <w:p w14:paraId="6EE90123" w14:textId="6753CE0B" w:rsidR="004231D6" w:rsidRDefault="004231D6" w:rsidP="004E4C5E">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Disaggregation also occurs for examining whether effects generalize across genders, races, etc., e.g., to address NIH's mandate to examine such effects.”</w:t>
      </w:r>
    </w:p>
    <w:p w14:paraId="2A286655" w14:textId="64A26971" w:rsidR="004231D6" w:rsidRDefault="004231D6">
      <w:pPr>
        <w:pStyle w:val="CommentText"/>
      </w:pPr>
      <w:r>
        <w:br/>
        <w:t>I have no clue what he’s on about.</w:t>
      </w:r>
    </w:p>
    <w:p w14:paraId="3DEF6F03" w14:textId="77777777" w:rsidR="004231D6" w:rsidRDefault="004231D6">
      <w:pPr>
        <w:pStyle w:val="CommentText"/>
      </w:pPr>
    </w:p>
    <w:p w14:paraId="25829E35" w14:textId="49B55141" w:rsidR="004231D6" w:rsidRDefault="004231D6">
      <w:pPr>
        <w:pStyle w:val="CommentText"/>
      </w:pPr>
      <w:r>
        <w:t xml:space="preserve">I guess he means when you split a main effect by genders / ages / </w:t>
      </w:r>
    </w:p>
  </w:comment>
  <w:comment w:id="118" w:author="Joe" w:date="2016-06-19T14:47:00Z" w:initials="J">
    <w:p w14:paraId="45B3FA8D" w14:textId="28F62FBC" w:rsidR="004231D6" w:rsidRDefault="004231D6" w:rsidP="00D74F14">
      <w:pPr>
        <w:pStyle w:val="CommentText"/>
      </w:pPr>
      <w:r>
        <w:rPr>
          <w:rStyle w:val="CommentReference"/>
        </w:rPr>
        <w:annotationRef/>
      </w:r>
      <w:r>
        <w:t>“</w:t>
      </w:r>
      <w:r>
        <w:rPr>
          <w:rFonts w:ascii="Segoe UI" w:hAnsi="Segoe UI" w:cs="Segoe UI"/>
          <w:color w:val="000000"/>
        </w:rPr>
        <w:t xml:space="preserve">They are probably more inconsistent because of disaggregation.” </w:t>
      </w:r>
    </w:p>
  </w:comment>
  <w:comment w:id="125" w:author="Joe" w:date="2016-06-19T14:47:00Z" w:initials="J">
    <w:p w14:paraId="6F1F067D" w14:textId="797A9CB9" w:rsidR="004231D6" w:rsidRDefault="004231D6">
      <w:pPr>
        <w:pStyle w:val="CommentText"/>
      </w:pPr>
      <w:r>
        <w:rPr>
          <w:rStyle w:val="CommentReference"/>
        </w:rPr>
        <w:annotationRef/>
      </w:r>
      <w:r>
        <w:t>“</w:t>
      </w:r>
      <w:r>
        <w:rPr>
          <w:rFonts w:ascii="Segoe UI" w:hAnsi="Segoe UI" w:cs="Segoe UI"/>
          <w:color w:val="000000"/>
        </w:rPr>
        <w:t>How so? And in best practice, shouldn't analysts directly exclude the possibility of different methods occurring between smaller and larger studies?”</w:t>
      </w:r>
      <w:r>
        <w:rPr>
          <w:rFonts w:ascii="Segoe UI" w:hAnsi="Segoe UI" w:cs="Segoe UI"/>
          <w:color w:val="000000"/>
        </w:rPr>
        <w:br/>
      </w:r>
      <w:r>
        <w:rPr>
          <w:rFonts w:ascii="Segoe UI" w:hAnsi="Segoe UI" w:cs="Segoe UI"/>
          <w:color w:val="000000"/>
        </w:rPr>
        <w:br/>
        <w:t>Look, I’m just trying to be nice to them – obviously I don’t think that’s what’s actually happening here.</w:t>
      </w:r>
    </w:p>
  </w:comment>
  <w:comment w:id="142" w:author="Joe" w:date="2016-06-19T14:47:00Z" w:initials="J">
    <w:p w14:paraId="213E3E24" w14:textId="0ADE7066" w:rsidR="004231D6" w:rsidRDefault="004231D6">
      <w:pPr>
        <w:pStyle w:val="CommentText"/>
        <w:rPr>
          <w:rFonts w:ascii="Segoe UI" w:hAnsi="Segoe UI" w:cs="Segoe UI"/>
          <w:color w:val="000000"/>
        </w:rPr>
      </w:pPr>
      <w:r>
        <w:rPr>
          <w:rStyle w:val="CommentReference"/>
        </w:rPr>
        <w:annotationRef/>
      </w:r>
      <w:r>
        <w:t>“</w:t>
      </w:r>
      <w:r>
        <w:rPr>
          <w:rFonts w:ascii="Segoe UI" w:hAnsi="Segoe UI" w:cs="Segoe UI"/>
          <w:color w:val="000000"/>
        </w:rPr>
        <w:t>Maybe note that heterogeneity (and unexplained heterogeneity) are routine (cite appropriate sources) and (at some point in your introduction) note that Anderson et al. found heterogeneity.”</w:t>
      </w:r>
    </w:p>
    <w:p w14:paraId="128AA26B" w14:textId="77777777" w:rsidR="004231D6" w:rsidRDefault="004231D6">
      <w:pPr>
        <w:pStyle w:val="CommentText"/>
        <w:rPr>
          <w:rFonts w:ascii="Segoe UI" w:hAnsi="Segoe UI" w:cs="Segoe UI"/>
          <w:color w:val="000000"/>
        </w:rPr>
      </w:pPr>
    </w:p>
    <w:p w14:paraId="6B85A089" w14:textId="7CF45201" w:rsidR="004231D6" w:rsidRDefault="004231D6">
      <w:pPr>
        <w:pStyle w:val="CommentText"/>
      </w:pPr>
      <w:r>
        <w:rPr>
          <w:rFonts w:ascii="Segoe UI" w:hAnsi="Segoe UI" w:cs="Segoe UI"/>
          <w:color w:val="000000"/>
        </w:rPr>
        <w:t>Hey, it’s your pagecount, pal.</w:t>
      </w:r>
    </w:p>
  </w:comment>
  <w:comment w:id="151" w:author="Joe Hilgard" w:date="2016-06-27T12:56:00Z" w:initials="JH">
    <w:p w14:paraId="0CFABFF1" w14:textId="01675BE8" w:rsidR="00EF1539" w:rsidRPr="00EF1539" w:rsidRDefault="00EF1539">
      <w:pPr>
        <w:pStyle w:val="CommentText"/>
      </w:pPr>
      <w:r>
        <w:rPr>
          <w:rStyle w:val="CommentReference"/>
        </w:rPr>
        <w:annotationRef/>
      </w:r>
      <w:r>
        <w:t xml:space="preserve">Higgins, J. P. T. (2008) Commentary: Heterogeneity in meta-analysis should be expected and appropriately quantified. </w:t>
      </w:r>
      <w:r>
        <w:rPr>
          <w:i/>
        </w:rPr>
        <w:t xml:space="preserve">International Journal of Epidemiology, 37(5), </w:t>
      </w:r>
      <w:r>
        <w:t xml:space="preserve">1158-1160. </w:t>
      </w:r>
      <w:r w:rsidRPr="00EF1539">
        <w:t>doi: 10.1093/ije/dyn204</w:t>
      </w:r>
    </w:p>
  </w:comment>
  <w:comment w:id="154" w:author="Joe" w:date="2016-06-19T14:47:00Z" w:initials="J">
    <w:p w14:paraId="43FAD8E3" w14:textId="5417440E" w:rsidR="004231D6" w:rsidRDefault="004231D6" w:rsidP="00F365A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My understanding is that it is not effect size estimates but the weighted mean effect size. (We're going far afield, but psychometric meta-analysis literally tries to correct effect sizes values.)”</w:t>
      </w:r>
    </w:p>
    <w:p w14:paraId="1B9ABE15" w14:textId="77777777" w:rsidR="004231D6" w:rsidRDefault="004231D6" w:rsidP="00F365A8">
      <w:pPr>
        <w:autoSpaceDE w:val="0"/>
        <w:autoSpaceDN w:val="0"/>
        <w:adjustRightInd w:val="0"/>
        <w:spacing w:after="0" w:line="240" w:lineRule="auto"/>
        <w:rPr>
          <w:rFonts w:ascii="Segoe UI" w:hAnsi="Segoe UI" w:cs="Segoe UI"/>
          <w:color w:val="000000"/>
          <w:sz w:val="20"/>
          <w:szCs w:val="20"/>
        </w:rPr>
      </w:pPr>
    </w:p>
    <w:p w14:paraId="1A7ADBCF" w14:textId="03A62C61" w:rsidR="004231D6" w:rsidRPr="00F365A8" w:rsidRDefault="004231D6" w:rsidP="00F365A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You’ve lost me again.</w:t>
      </w:r>
    </w:p>
  </w:comment>
  <w:comment w:id="167" w:author="Joe" w:date="2016-06-19T14:47:00Z" w:initials="J">
    <w:p w14:paraId="4DD7B264" w14:textId="2F61A035" w:rsidR="004231D6" w:rsidRDefault="004231D6">
      <w:pPr>
        <w:pStyle w:val="CommentText"/>
      </w:pPr>
      <w:r>
        <w:rPr>
          <w:rStyle w:val="CommentReference"/>
        </w:rPr>
        <w:annotationRef/>
      </w:r>
      <w:r>
        <w:t>Quoth Johnson: “</w:t>
      </w:r>
      <w:r>
        <w:rPr>
          <w:rFonts w:ascii="Segoe UI" w:hAnsi="Segoe UI" w:cs="Segoe UI"/>
          <w:color w:val="000000"/>
        </w:rPr>
        <w:t>And did not consider heterogeneity as a limitation.” I’m less worried about that and would rather not make this paper about that.</w:t>
      </w:r>
    </w:p>
  </w:comment>
  <w:comment w:id="181" w:author="Joe" w:date="2016-06-19T14:47:00Z" w:initials="J">
    <w:p w14:paraId="79A000BF" w14:textId="42C1B4F4" w:rsidR="004231D6" w:rsidRDefault="004231D6">
      <w:pPr>
        <w:pStyle w:val="CommentText"/>
      </w:pPr>
      <w:r>
        <w:rPr>
          <w:rStyle w:val="CommentReference"/>
        </w:rPr>
        <w:annotationRef/>
      </w:r>
      <w:r>
        <w:t>Johnson asks why. I figure the next sentence is explanation enough but I guess not!</w:t>
      </w:r>
    </w:p>
  </w:comment>
  <w:comment w:id="194" w:author="Joe" w:date="2016-06-19T14:47:00Z" w:initials="J">
    <w:p w14:paraId="28EC2AFC" w14:textId="77777777" w:rsidR="004231D6" w:rsidRDefault="004231D6" w:rsidP="00DF0008">
      <w:pPr>
        <w:autoSpaceDE w:val="0"/>
        <w:autoSpaceDN w:val="0"/>
        <w:adjustRightInd w:val="0"/>
        <w:spacing w:after="0" w:line="240" w:lineRule="auto"/>
        <w:rPr>
          <w:rFonts w:ascii="Segoe UI" w:hAnsi="Segoe UI" w:cs="Segoe UI"/>
          <w:color w:val="000000"/>
          <w:sz w:val="20"/>
          <w:szCs w:val="20"/>
        </w:rPr>
      </w:pPr>
      <w:r>
        <w:rPr>
          <w:rStyle w:val="CommentReference"/>
        </w:rPr>
        <w:annotationRef/>
      </w:r>
      <w:r>
        <w:t>“</w:t>
      </w:r>
      <w:r>
        <w:rPr>
          <w:rFonts w:ascii="Segoe UI" w:hAnsi="Segoe UI" w:cs="Segoe UI"/>
          <w:color w:val="000000"/>
          <w:sz w:val="20"/>
          <w:szCs w:val="20"/>
        </w:rPr>
        <w:t>Re-state to give reader a better sense of the meaning. Thus, more chance of Type-I error?”</w:t>
      </w:r>
    </w:p>
    <w:p w14:paraId="0739C923" w14:textId="77777777" w:rsidR="004231D6" w:rsidRDefault="004231D6" w:rsidP="00DF0008">
      <w:pPr>
        <w:autoSpaceDE w:val="0"/>
        <w:autoSpaceDN w:val="0"/>
        <w:adjustRightInd w:val="0"/>
        <w:spacing w:after="0" w:line="240" w:lineRule="auto"/>
        <w:rPr>
          <w:rFonts w:ascii="Segoe UI" w:hAnsi="Segoe UI" w:cs="Segoe UI"/>
          <w:color w:val="000000"/>
          <w:sz w:val="20"/>
          <w:szCs w:val="20"/>
        </w:rPr>
      </w:pPr>
    </w:p>
    <w:p w14:paraId="1C47D201" w14:textId="07A2D873" w:rsidR="004231D6" w:rsidRPr="00DF0008" w:rsidRDefault="004231D6" w:rsidP="00DF0008">
      <w:pPr>
        <w:autoSpaceDE w:val="0"/>
        <w:autoSpaceDN w:val="0"/>
        <w:adjustRightInd w:val="0"/>
        <w:spacing w:after="0" w:line="240" w:lineRule="auto"/>
        <w:rPr>
          <w:rFonts w:ascii="Segoe UI" w:hAnsi="Segoe UI" w:cs="Segoe UI"/>
          <w:sz w:val="20"/>
          <w:szCs w:val="20"/>
        </w:rPr>
      </w:pPr>
      <w:r>
        <w:rPr>
          <w:rFonts w:ascii="Segoe UI" w:hAnsi="Segoe UI" w:cs="Segoe UI"/>
          <w:color w:val="000000"/>
          <w:sz w:val="20"/>
          <w:szCs w:val="20"/>
        </w:rPr>
        <w:t>I disdain NHST but…??? Not sure what I think.</w:t>
      </w:r>
    </w:p>
  </w:comment>
  <w:comment w:id="197" w:author="Joseph Hilgard" w:date="2016-06-19T14:47:00Z" w:initials="JH">
    <w:p w14:paraId="77F2E0E8" w14:textId="0A53AF20" w:rsidR="004231D6" w:rsidRDefault="004231D6">
      <w:pPr>
        <w:pStyle w:val="CommentText"/>
      </w:pPr>
      <w:r>
        <w:rPr>
          <w:rStyle w:val="CommentReference"/>
        </w:rPr>
        <w:annotationRef/>
      </w:r>
      <w:r>
        <w:t>I might need to explain why I think significance testing is not especially informative here.</w:t>
      </w:r>
    </w:p>
  </w:comment>
  <w:comment w:id="219" w:author="Joe" w:date="2016-06-19T14:47:00Z" w:initials="J">
    <w:p w14:paraId="132F0AF6" w14:textId="4B8CCB05" w:rsidR="004231D6" w:rsidRDefault="004231D6">
      <w:pPr>
        <w:pStyle w:val="CommentText"/>
        <w:rPr>
          <w:rFonts w:ascii="Segoe UI" w:hAnsi="Segoe UI" w:cs="Segoe UI"/>
          <w:color w:val="000000"/>
        </w:rPr>
      </w:pPr>
      <w:r>
        <w:rPr>
          <w:rStyle w:val="CommentReference"/>
        </w:rPr>
        <w:annotationRef/>
      </w:r>
      <w:r>
        <w:t>“</w:t>
      </w:r>
      <w:r>
        <w:rPr>
          <w:rFonts w:ascii="Segoe UI" w:hAnsi="Segoe UI" w:cs="Segoe UI"/>
          <w:color w:val="000000"/>
        </w:rPr>
        <w:t>This first sentence strikes me as a little gratuitous. Perhaps earlier just note that, admirably, the found 18 dissertations?”</w:t>
      </w:r>
    </w:p>
    <w:p w14:paraId="735556EE" w14:textId="77777777" w:rsidR="004231D6" w:rsidRDefault="004231D6">
      <w:pPr>
        <w:pStyle w:val="CommentText"/>
        <w:rPr>
          <w:rFonts w:ascii="Segoe UI" w:hAnsi="Segoe UI" w:cs="Segoe UI"/>
          <w:color w:val="000000"/>
        </w:rPr>
      </w:pPr>
    </w:p>
    <w:p w14:paraId="2BF4D9AE" w14:textId="3CC6B5E4" w:rsidR="004231D6" w:rsidRDefault="004231D6">
      <w:pPr>
        <w:pStyle w:val="CommentText"/>
      </w:pPr>
      <w:r>
        <w:rPr>
          <w:rFonts w:ascii="Segoe UI" w:hAnsi="Segoe UI" w:cs="Segoe UI"/>
          <w:color w:val="000000"/>
        </w:rPr>
        <w:t>Please don’t micromanage me, dear</w:t>
      </w:r>
    </w:p>
  </w:comment>
  <w:comment w:id="235" w:author="Joe" w:date="2016-06-19T14:47:00Z" w:initials="J">
    <w:p w14:paraId="2E3CC478" w14:textId="26B32E17" w:rsidR="004231D6" w:rsidRDefault="004231D6">
      <w:pPr>
        <w:pStyle w:val="CommentText"/>
      </w:pPr>
      <w:r>
        <w:rPr>
          <w:rStyle w:val="CommentReference"/>
        </w:rPr>
        <w:annotationRef/>
      </w:r>
      <w:r>
        <w:t>“</w:t>
      </w:r>
      <w:r>
        <w:rPr>
          <w:rFonts w:ascii="Segoe UI" w:hAnsi="Segoe UI" w:cs="Segoe UI"/>
          <w:color w:val="000000"/>
        </w:rPr>
        <w:t>At least tell us how many effects are involved. And in your Discussion you can return to whether your results are at all parallel to these. (A critic might argue that those effects are even more crucial, as they control for various confounds.)”</w:t>
      </w:r>
    </w:p>
  </w:comment>
  <w:comment w:id="236" w:author="Joe" w:date="2016-06-19T14:47:00Z" w:initials="J">
    <w:p w14:paraId="42FBF681" w14:textId="2B8576F2" w:rsidR="004231D6" w:rsidRDefault="004231D6">
      <w:pPr>
        <w:pStyle w:val="CommentText"/>
      </w:pPr>
      <w:r>
        <w:rPr>
          <w:rStyle w:val="CommentReference"/>
        </w:rPr>
        <w:annotationRef/>
      </w:r>
      <w:r>
        <w:t>A potential argument for IPD meta-analysis</w:t>
      </w:r>
    </w:p>
  </w:comment>
  <w:comment w:id="237" w:author="Joe" w:date="2016-06-19T14:47:00Z" w:initials="J">
    <w:p w14:paraId="0B35436E" w14:textId="017A7FB8" w:rsidR="004231D6" w:rsidRDefault="004231D6">
      <w:pPr>
        <w:pStyle w:val="CommentText"/>
      </w:pPr>
      <w:r>
        <w:rPr>
          <w:rStyle w:val="CommentReference"/>
        </w:rPr>
        <w:annotationRef/>
      </w:r>
      <w:r>
        <w:t>“Move this to your acknowledgements” Fine.</w:t>
      </w:r>
    </w:p>
  </w:comment>
  <w:comment w:id="239" w:author="Joe" w:date="2016-06-19T14:47:00Z" w:initials="J">
    <w:p w14:paraId="24F3D2A1" w14:textId="6FD6F9F2" w:rsidR="004231D6" w:rsidRDefault="004231D6">
      <w:pPr>
        <w:pStyle w:val="CommentText"/>
      </w:pPr>
      <w:r>
        <w:rPr>
          <w:rStyle w:val="CommentReference"/>
        </w:rPr>
        <w:annotationRef/>
      </w:r>
      <w:r>
        <w:t>“</w:t>
      </w:r>
      <w:r>
        <w:rPr>
          <w:rFonts w:ascii="Segoe UI" w:hAnsi="Segoe UI" w:cs="Segoe UI"/>
          <w:color w:val="000000"/>
        </w:rPr>
        <w:t>Perhaps a more nuanced meta-analysis, taking advantage of disaggregation strategies would find meaningful moderation?”</w:t>
      </w:r>
      <w:r>
        <w:rPr>
          <w:rFonts w:ascii="Segoe UI" w:hAnsi="Segoe UI" w:cs="Segoe UI"/>
          <w:color w:val="000000"/>
        </w:rPr>
        <w:br/>
      </w:r>
      <w:r>
        <w:rPr>
          <w:rFonts w:ascii="Segoe UI" w:hAnsi="Segoe UI" w:cs="Segoe UI"/>
          <w:color w:val="000000"/>
        </w:rPr>
        <w:br/>
        <w:t>I doubt it – no moderation is ever tested twice.</w:t>
      </w:r>
    </w:p>
  </w:comment>
  <w:comment w:id="360" w:author="Joe" w:date="2016-06-19T14:47:00Z" w:initials="J">
    <w:p w14:paraId="30ED482B" w14:textId="26646C4A" w:rsidR="004231D6" w:rsidRDefault="004231D6" w:rsidP="00F365A8">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It would be good--and make the re-analysis more like a Psychological Bulletin aritlce--if you had a descriptive summary of the database here, at least in terms of the dimensions you conisidered in analyses. How many effect sizes remain in the database? In what categories? Doing so helps to set the qualitative stage for interpreting the results you get. Essentially, make the manuscript "stand on its own" better, such that readers are not forced to read or re-read the Anderson et al. piece.</w:t>
      </w:r>
      <w:r>
        <w:t>“</w:t>
      </w:r>
    </w:p>
    <w:p w14:paraId="759B27B3" w14:textId="77777777" w:rsidR="004231D6" w:rsidRDefault="004231D6" w:rsidP="00F365A8">
      <w:pPr>
        <w:autoSpaceDE w:val="0"/>
        <w:autoSpaceDN w:val="0"/>
        <w:adjustRightInd w:val="0"/>
        <w:spacing w:after="0" w:line="240" w:lineRule="auto"/>
      </w:pPr>
    </w:p>
    <w:p w14:paraId="1B1D0670" w14:textId="07D30EF2" w:rsidR="004231D6" w:rsidRPr="00842DED" w:rsidRDefault="00842DED" w:rsidP="00F365A8">
      <w:pPr>
        <w:autoSpaceDE w:val="0"/>
        <w:autoSpaceDN w:val="0"/>
        <w:adjustRightInd w:val="0"/>
        <w:spacing w:after="0" w:line="240" w:lineRule="auto"/>
        <w:rPr>
          <w:rFonts w:ascii="Segoe UI" w:hAnsi="Segoe UI" w:cs="Segoe UI"/>
          <w:sz w:val="20"/>
          <w:szCs w:val="20"/>
        </w:rPr>
      </w:pPr>
      <w:r>
        <w:t xml:space="preserve">I’m trying to provide this but I feel like providing </w:t>
      </w:r>
      <w:r>
        <w:rPr>
          <w:i/>
        </w:rPr>
        <w:t xml:space="preserve">k </w:t>
      </w:r>
      <w:r>
        <w:t xml:space="preserve">and </w:t>
      </w:r>
      <w:r>
        <w:rPr>
          <w:i/>
        </w:rPr>
        <w:t xml:space="preserve">N </w:t>
      </w:r>
      <w:r>
        <w:t>here is redundant with Table 1.</w:t>
      </w:r>
    </w:p>
  </w:comment>
  <w:comment w:id="378" w:author="Joe" w:date="2016-06-19T14:47:00Z" w:initials="J">
    <w:p w14:paraId="2240DE35" w14:textId="6EBD639E" w:rsidR="004231D6" w:rsidRDefault="004231D6">
      <w:pPr>
        <w:pStyle w:val="CommentText"/>
      </w:pPr>
      <w:r>
        <w:rPr>
          <w:rStyle w:val="CommentReference"/>
        </w:rPr>
        <w:annotationRef/>
      </w:r>
      <w:r>
        <w:rPr>
          <w:rFonts w:ascii="Segoe UI" w:hAnsi="Segoe UI" w:cs="Segoe UI"/>
          <w:color w:val="000000"/>
        </w:rPr>
        <w:t>Your prose could benefit from more active voice, where possible and fitting, like this example. (Also, you are not reporting ALL the analyses in Table 3, it's just a summary of the main results.)</w:t>
      </w:r>
    </w:p>
  </w:comment>
  <w:comment w:id="393" w:author="Joe" w:date="2016-06-19T14:47:00Z" w:initials="J">
    <w:p w14:paraId="310498DC" w14:textId="5DFB0FA0" w:rsidR="004231D6" w:rsidRDefault="004231D6">
      <w:pPr>
        <w:pStyle w:val="CommentText"/>
        <w:rPr>
          <w:rFonts w:ascii="Segoe UI" w:hAnsi="Segoe UI" w:cs="Segoe UI"/>
          <w:color w:val="000000"/>
        </w:rPr>
      </w:pPr>
      <w:r>
        <w:rPr>
          <w:rStyle w:val="CommentReference"/>
        </w:rPr>
        <w:annotationRef/>
      </w:r>
      <w:r>
        <w:t>“</w:t>
      </w:r>
      <w:r>
        <w:rPr>
          <w:rFonts w:ascii="Segoe UI" w:hAnsi="Segoe UI" w:cs="Segoe UI"/>
          <w:color w:val="000000"/>
        </w:rPr>
        <w:t>Traditional APA style would put such interpretative statements in the Discussion. The fact is your estimate is lower. Also, do your estimates of 'the effect' still reach significance?”</w:t>
      </w:r>
    </w:p>
    <w:p w14:paraId="0F530359" w14:textId="77777777" w:rsidR="004231D6" w:rsidRDefault="004231D6">
      <w:pPr>
        <w:pStyle w:val="CommentText"/>
        <w:rPr>
          <w:rFonts w:ascii="Segoe UI" w:hAnsi="Segoe UI" w:cs="Segoe UI"/>
          <w:color w:val="000000"/>
        </w:rPr>
      </w:pPr>
    </w:p>
    <w:p w14:paraId="71D8932E" w14:textId="1C932F38" w:rsidR="004231D6" w:rsidRDefault="004231D6">
      <w:pPr>
        <w:pStyle w:val="CommentText"/>
        <w:rPr>
          <w:rFonts w:ascii="Segoe UI" w:hAnsi="Segoe UI" w:cs="Segoe UI"/>
          <w:color w:val="000000"/>
        </w:rPr>
      </w:pPr>
      <w:r>
        <w:rPr>
          <w:rFonts w:ascii="Segoe UI" w:hAnsi="Segoe UI" w:cs="Segoe UI"/>
          <w:color w:val="000000"/>
        </w:rPr>
        <w:t>For aggressive behavior, best-practices:</w:t>
      </w:r>
    </w:p>
    <w:p w14:paraId="7EB426CC" w14:textId="48ED39A7" w:rsidR="004231D6" w:rsidRDefault="004231D6">
      <w:pPr>
        <w:pStyle w:val="CommentText"/>
      </w:pPr>
      <w:r>
        <w:t>PET: no</w:t>
      </w:r>
    </w:p>
    <w:p w14:paraId="60416C86" w14:textId="0639AE38" w:rsidR="004231D6" w:rsidRDefault="004231D6">
      <w:pPr>
        <w:pStyle w:val="CommentText"/>
      </w:pPr>
      <w:r>
        <w:t>PEESE: yes</w:t>
      </w:r>
    </w:p>
    <w:p w14:paraId="4FC9A7DD" w14:textId="2F86FB79" w:rsidR="004231D6" w:rsidRDefault="004231D6">
      <w:pPr>
        <w:pStyle w:val="CommentText"/>
      </w:pPr>
      <w:r>
        <w:t>p-curve: yes (22% power, [6%, 52% power])</w:t>
      </w:r>
    </w:p>
    <w:p w14:paraId="55873336" w14:textId="686A16F0" w:rsidR="004231D6" w:rsidRDefault="004231D6">
      <w:pPr>
        <w:pStyle w:val="CommentText"/>
      </w:pPr>
      <w:r>
        <w:t>p-uniform: no</w:t>
      </w:r>
    </w:p>
    <w:p w14:paraId="6DDD4127" w14:textId="77777777" w:rsidR="004231D6" w:rsidRDefault="004231D6">
      <w:pPr>
        <w:pStyle w:val="CommentText"/>
      </w:pPr>
    </w:p>
    <w:p w14:paraId="583CC94F" w14:textId="2F03BE4E" w:rsidR="004231D6" w:rsidRDefault="004231D6">
      <w:pPr>
        <w:pStyle w:val="CommentText"/>
      </w:pPr>
      <w:r>
        <w:t>But really, statistical significance? In this context? With the unknown 95% CI coverage of these methods?</w:t>
      </w:r>
    </w:p>
  </w:comment>
  <w:comment w:id="396" w:author="Joe" w:date="2016-06-19T14:47:00Z" w:initials="J">
    <w:p w14:paraId="1C9F5218" w14:textId="12B49C49" w:rsidR="004231D6" w:rsidRDefault="004231D6">
      <w:pPr>
        <w:pStyle w:val="CommentText"/>
      </w:pPr>
      <w:r>
        <w:rPr>
          <w:rStyle w:val="CommentReference"/>
        </w:rPr>
        <w:annotationRef/>
      </w:r>
      <w:r>
        <w:t>I would really, really prefer not to speak of “statistical significance” in our results.</w:t>
      </w:r>
    </w:p>
  </w:comment>
  <w:comment w:id="407" w:author="Joe Hilgard" w:date="2016-06-27T13:33:00Z" w:initials="JH">
    <w:p w14:paraId="32E4AB9B" w14:textId="5679AE2C" w:rsidR="004B5DD1" w:rsidRDefault="004B5DD1">
      <w:pPr>
        <w:pStyle w:val="CommentText"/>
      </w:pPr>
      <w:r>
        <w:rPr>
          <w:rStyle w:val="CommentReference"/>
        </w:rPr>
        <w:annotationRef/>
      </w:r>
      <w:r>
        <w:t>Double-check these in the wake of Matsuzaki et al. changes</w:t>
      </w:r>
    </w:p>
  </w:comment>
  <w:comment w:id="408" w:author="Joe" w:date="2016-06-19T14:47:00Z" w:initials="J">
    <w:p w14:paraId="7D7D47B7" w14:textId="739B094A" w:rsidR="004231D6" w:rsidRDefault="004231D6">
      <w:pPr>
        <w:pStyle w:val="CommentText"/>
      </w:pPr>
      <w:r>
        <w:rPr>
          <w:rStyle w:val="CommentReference"/>
        </w:rPr>
        <w:annotationRef/>
      </w:r>
      <w:r>
        <w:t>, which</w:t>
      </w:r>
    </w:p>
  </w:comment>
  <w:comment w:id="410" w:author="Joe Hilgard" w:date="2016-06-24T16:31:00Z" w:initials="JH">
    <w:p w14:paraId="73495AFD" w14:textId="79747F20" w:rsidR="004231D6" w:rsidRDefault="004231D6">
      <w:pPr>
        <w:pStyle w:val="CommentText"/>
      </w:pPr>
      <w:r>
        <w:rPr>
          <w:rStyle w:val="CommentReference"/>
        </w:rPr>
        <w:annotationRef/>
      </w:r>
      <w:r>
        <w:t>Double-check this</w:t>
      </w:r>
    </w:p>
  </w:comment>
  <w:comment w:id="444" w:author="Joe" w:date="2016-06-19T14:47:00Z" w:initials="J">
    <w:p w14:paraId="79DF05F2" w14:textId="700A2563" w:rsidR="004231D6" w:rsidRDefault="004231D6">
      <w:pPr>
        <w:pStyle w:val="CommentText"/>
        <w:rPr>
          <w:rFonts w:ascii="Segoe UI" w:hAnsi="Segoe UI" w:cs="Segoe UI"/>
          <w:color w:val="000000"/>
        </w:rPr>
      </w:pPr>
      <w:r>
        <w:rPr>
          <w:rStyle w:val="CommentReference"/>
        </w:rPr>
        <w:annotationRef/>
      </w:r>
      <w:r>
        <w:t>“</w:t>
      </w:r>
      <w:r>
        <w:rPr>
          <w:rFonts w:ascii="Segoe UI" w:hAnsi="Segoe UI" w:cs="Segoe UI"/>
          <w:color w:val="000000"/>
        </w:rPr>
        <w:t xml:space="preserve">Don't some of these conclusions appear in the face of significant heterogeneity? (And note that small samples give lower power to detect heterogeniety: see, e.g., Huedo-Medina et al., 2005, </w:t>
      </w:r>
      <w:r>
        <w:rPr>
          <w:rFonts w:ascii="Segoe UI" w:hAnsi="Segoe UI" w:cs="Segoe UI"/>
          <w:i/>
          <w:iCs/>
          <w:color w:val="000000"/>
        </w:rPr>
        <w:t>Psychological Methods</w:t>
      </w:r>
      <w:r>
        <w:rPr>
          <w:rFonts w:ascii="Segoe UI" w:hAnsi="Segoe UI" w:cs="Segoe UI"/>
          <w:color w:val="000000"/>
        </w:rPr>
        <w:t>.)”</w:t>
      </w:r>
    </w:p>
    <w:p w14:paraId="3F9B6463" w14:textId="77777777" w:rsidR="004231D6" w:rsidRDefault="004231D6">
      <w:pPr>
        <w:pStyle w:val="CommentText"/>
        <w:rPr>
          <w:rFonts w:ascii="Segoe UI" w:hAnsi="Segoe UI" w:cs="Segoe UI"/>
          <w:color w:val="000000"/>
        </w:rPr>
      </w:pPr>
    </w:p>
    <w:p w14:paraId="47670095" w14:textId="71B21F02" w:rsidR="004231D6" w:rsidRDefault="004231D6">
      <w:pPr>
        <w:pStyle w:val="CommentText"/>
      </w:pPr>
      <w:r>
        <w:rPr>
          <w:rFonts w:ascii="Segoe UI" w:hAnsi="Segoe UI" w:cs="Segoe UI"/>
          <w:color w:val="000000"/>
        </w:rPr>
        <w:t>The only experimental result with residual heterogeneity is aggressive cognition. All the cross-sectional results have considerable heterogeneity.</w:t>
      </w:r>
    </w:p>
  </w:comment>
  <w:comment w:id="451" w:author="Joe" w:date="2016-06-19T14:47:00Z" w:initials="J">
    <w:p w14:paraId="3E7FB46D" w14:textId="77777777" w:rsidR="004231D6" w:rsidRPr="002D70E4" w:rsidRDefault="004231D6" w:rsidP="007A51EA">
      <w:pPr>
        <w:autoSpaceDE w:val="0"/>
        <w:autoSpaceDN w:val="0"/>
        <w:adjustRightInd w:val="0"/>
        <w:spacing w:after="0" w:line="240" w:lineRule="auto"/>
        <w:rPr>
          <w:rFonts w:ascii="Segoe UI" w:hAnsi="Segoe UI" w:cs="Segoe UI"/>
          <w:sz w:val="20"/>
          <w:szCs w:val="20"/>
        </w:rPr>
      </w:pPr>
      <w:r>
        <w:rPr>
          <w:rStyle w:val="CommentReference"/>
        </w:rPr>
        <w:annotationRef/>
      </w:r>
      <w:r>
        <w:rPr>
          <w:rStyle w:val="CommentReference"/>
        </w:rPr>
        <w:annotationRef/>
      </w:r>
      <w:r>
        <w:t>“</w:t>
      </w:r>
      <w:r>
        <w:rPr>
          <w:rFonts w:ascii="Segoe UI" w:hAnsi="Segoe UI" w:cs="Segoe UI"/>
          <w:color w:val="000000"/>
          <w:sz w:val="20"/>
          <w:szCs w:val="20"/>
        </w:rPr>
        <w:t>It would help make your paper more like a Psychological Bulletin article if you add in more common-language interpreting the results: Is 'the effect' there or is it not? It appears that the effect is robust in cross-sectional studies, but that experimental studies offer less support. Be true to your results. (And be less of a statistician in the Discussion.)</w:t>
      </w:r>
      <w:r>
        <w:t>“</w:t>
      </w:r>
    </w:p>
    <w:p w14:paraId="57EEF122" w14:textId="77777777" w:rsidR="004231D6" w:rsidRDefault="004231D6">
      <w:pPr>
        <w:pStyle w:val="CommentText"/>
      </w:pPr>
    </w:p>
    <w:p w14:paraId="21528BB7" w14:textId="04A599A5" w:rsidR="004231D6" w:rsidRDefault="004231D6">
      <w:pPr>
        <w:pStyle w:val="CommentText"/>
      </w:pPr>
      <w:r>
        <w:t>I’m having some trouble getting the language right.</w:t>
      </w:r>
    </w:p>
  </w:comment>
  <w:comment w:id="467" w:author="Joe" w:date="2016-06-19T14:47:00Z" w:initials="J">
    <w:p w14:paraId="609E1587" w14:textId="3FD5F7EE" w:rsidR="004231D6" w:rsidRDefault="004231D6" w:rsidP="002D70E4">
      <w:pPr>
        <w:autoSpaceDE w:val="0"/>
        <w:autoSpaceDN w:val="0"/>
        <w:adjustRightInd w:val="0"/>
        <w:spacing w:after="0" w:line="240" w:lineRule="auto"/>
      </w:pPr>
      <w:r>
        <w:rPr>
          <w:rStyle w:val="CommentReference"/>
        </w:rPr>
        <w:annotationRef/>
      </w:r>
      <w:r>
        <w:t>“</w:t>
      </w:r>
      <w:r>
        <w:rPr>
          <w:rFonts w:ascii="Segoe UI" w:hAnsi="Segoe UI" w:cs="Segoe UI"/>
          <w:color w:val="000000"/>
          <w:sz w:val="20"/>
          <w:szCs w:val="20"/>
        </w:rPr>
        <w:t>A critic might argue that the cross-sectional results are the most externally valid, so why are these results getting so little coverage? Also, the fact that your new analyses excluded the covariate-adjusted cross-sectional studies (which were 95% the same studies as the raw bivariate correlations) is germane here: Anderson et al. found that that the adjusted effects were much smaller than the raw effects, by about 57% (if you compare them in R2 form). If the same adjustment was given to your results, would 'the effect' reach statistical significance?</w:t>
      </w:r>
      <w:r>
        <w:t>“</w:t>
      </w:r>
    </w:p>
    <w:p w14:paraId="0E95394F" w14:textId="77777777" w:rsidR="004231D6" w:rsidRDefault="004231D6" w:rsidP="002D70E4">
      <w:pPr>
        <w:autoSpaceDE w:val="0"/>
        <w:autoSpaceDN w:val="0"/>
        <w:adjustRightInd w:val="0"/>
        <w:spacing w:after="0" w:line="240" w:lineRule="auto"/>
      </w:pPr>
    </w:p>
    <w:p w14:paraId="0DC448FE" w14:textId="3E310214" w:rsidR="004231D6" w:rsidRPr="002D70E4" w:rsidRDefault="004231D6" w:rsidP="002D70E4">
      <w:pPr>
        <w:autoSpaceDE w:val="0"/>
        <w:autoSpaceDN w:val="0"/>
        <w:adjustRightInd w:val="0"/>
        <w:spacing w:after="0" w:line="240" w:lineRule="auto"/>
        <w:rPr>
          <w:rFonts w:ascii="Segoe UI" w:hAnsi="Segoe UI" w:cs="Segoe UI"/>
          <w:sz w:val="20"/>
          <w:szCs w:val="20"/>
        </w:rPr>
      </w:pPr>
      <w:r>
        <w:t>God save me from all this talk of statistical significance</w:t>
      </w:r>
    </w:p>
  </w:comment>
  <w:comment w:id="529" w:author="Joe" w:date="2016-06-19T14:47:00Z" w:initials="J">
    <w:p w14:paraId="0F9781C5" w14:textId="7347FCD3" w:rsidR="004231D6" w:rsidRDefault="004231D6" w:rsidP="002D70E4">
      <w:pPr>
        <w:autoSpaceDE w:val="0"/>
        <w:autoSpaceDN w:val="0"/>
        <w:adjustRightInd w:val="0"/>
        <w:spacing w:after="0" w:line="240" w:lineRule="auto"/>
        <w:rPr>
          <w:rFonts w:ascii="Segoe UI" w:hAnsi="Segoe UI" w:cs="Segoe UI"/>
          <w:color w:val="000000"/>
          <w:sz w:val="20"/>
          <w:szCs w:val="20"/>
        </w:rPr>
      </w:pPr>
      <w:r>
        <w:rPr>
          <w:rFonts w:ascii="Segoe UI" w:hAnsi="Segoe UI" w:cs="Segoe UI"/>
          <w:color w:val="000000"/>
          <w:sz w:val="20"/>
          <w:szCs w:val="20"/>
        </w:rPr>
        <w:t>“</w:t>
      </w:r>
      <w:r>
        <w:rPr>
          <w:rStyle w:val="CommentReference"/>
        </w:rPr>
        <w:annotationRef/>
      </w:r>
      <w:r>
        <w:rPr>
          <w:rFonts w:ascii="Segoe UI" w:hAnsi="Segoe UI" w:cs="Segoe UI"/>
          <w:color w:val="000000"/>
          <w:sz w:val="20"/>
          <w:szCs w:val="20"/>
        </w:rPr>
        <w:t>Yes, there are confounds with sample size that may not have been examined in any prior meta-analysis. See http://www.pnas.org/content/early/2016/05/18/1521897113.full”</w:t>
      </w:r>
    </w:p>
    <w:p w14:paraId="425A0C3A" w14:textId="77777777" w:rsidR="004231D6" w:rsidRDefault="004231D6" w:rsidP="002D70E4">
      <w:pPr>
        <w:autoSpaceDE w:val="0"/>
        <w:autoSpaceDN w:val="0"/>
        <w:adjustRightInd w:val="0"/>
        <w:spacing w:after="0" w:line="240" w:lineRule="auto"/>
        <w:rPr>
          <w:rFonts w:ascii="Segoe UI" w:hAnsi="Segoe UI" w:cs="Segoe UI"/>
          <w:sz w:val="20"/>
          <w:szCs w:val="20"/>
        </w:rPr>
      </w:pPr>
    </w:p>
    <w:p w14:paraId="79298FE1" w14:textId="2BBB2443" w:rsidR="004231D6" w:rsidRDefault="004231D6">
      <w:pPr>
        <w:pStyle w:val="CommentText"/>
      </w:pPr>
      <w:r>
        <w:t>I don’t see how this is relevant. Violent-game effects are supposed to be powerful and omnipresent, not contextually sensitive.</w:t>
      </w:r>
    </w:p>
    <w:p w14:paraId="456AF0B0" w14:textId="77777777" w:rsidR="004231D6" w:rsidRDefault="004231D6">
      <w:pPr>
        <w:pStyle w:val="CommentText"/>
      </w:pPr>
    </w:p>
    <w:p w14:paraId="32A05B51" w14:textId="3F450F65" w:rsidR="004231D6" w:rsidRDefault="004231D6">
      <w:pPr>
        <w:pStyle w:val="CommentText"/>
      </w:pPr>
      <w:r>
        <w:t xml:space="preserve">May be able to put this stupid argument to bed by pointing out that 1) No study has strong evidence, e.g. three-sigma evidence and 2) there’s no heterogeneity (or even variance, really) left after adjusting for small-study effects. </w:t>
      </w:r>
    </w:p>
  </w:comment>
  <w:comment w:id="533" w:author="Joe Hilgard" w:date="2016-06-24T16:56:00Z" w:initials="JH">
    <w:p w14:paraId="7FEA477B" w14:textId="238F3B0B" w:rsidR="004231D6" w:rsidRDefault="004231D6">
      <w:pPr>
        <w:pStyle w:val="CommentText"/>
      </w:pPr>
      <w:r>
        <w:rPr>
          <w:rStyle w:val="CommentReference"/>
        </w:rPr>
        <w:annotationRef/>
      </w:r>
      <w:r>
        <w:t>Seems redundant w/ references to Willoughby et al., Breuer et al. above</w:t>
      </w:r>
    </w:p>
  </w:comment>
  <w:comment w:id="541" w:author="Joe" w:date="2016-06-19T14:47:00Z" w:initials="J">
    <w:p w14:paraId="2D183473" w14:textId="4DDF7715" w:rsidR="004231D6" w:rsidRDefault="004231D6">
      <w:pPr>
        <w:pStyle w:val="CommentText"/>
        <w:rPr>
          <w:rFonts w:ascii="Segoe UI" w:hAnsi="Segoe UI" w:cs="Segoe UI"/>
          <w:color w:val="000000"/>
        </w:rPr>
      </w:pPr>
      <w:r>
        <w:rPr>
          <w:rStyle w:val="CommentReference"/>
        </w:rPr>
        <w:annotationRef/>
      </w:r>
      <w:r>
        <w:t>“</w:t>
      </w:r>
      <w:r>
        <w:rPr>
          <w:rFonts w:ascii="Segoe UI" w:hAnsi="Segoe UI" w:cs="Segoe UI"/>
          <w:color w:val="000000"/>
        </w:rPr>
        <w:t>Here you could compare to other aggression effects that have been meta-analyzed (and presumably are not as subject to small-sample effects).”</w:t>
      </w:r>
    </w:p>
    <w:p w14:paraId="10E84E8D" w14:textId="77777777" w:rsidR="004231D6" w:rsidRDefault="004231D6">
      <w:pPr>
        <w:pStyle w:val="CommentText"/>
        <w:rPr>
          <w:rFonts w:ascii="Segoe UI" w:hAnsi="Segoe UI" w:cs="Segoe UI"/>
          <w:color w:val="000000"/>
        </w:rPr>
      </w:pPr>
    </w:p>
    <w:p w14:paraId="3B1A3C9B" w14:textId="5255B1E1" w:rsidR="004231D6" w:rsidRDefault="004231D6">
      <w:pPr>
        <w:pStyle w:val="CommentText"/>
      </w:pPr>
      <w:r>
        <w:rPr>
          <w:rFonts w:ascii="Segoe UI" w:hAnsi="Segoe UI" w:cs="Segoe UI"/>
          <w:color w:val="000000"/>
        </w:rPr>
        <w:t>Good luck with that “not as subject to small-sample effects” part.</w:t>
      </w:r>
    </w:p>
  </w:comment>
  <w:comment w:id="543" w:author="Joe Hilgard" w:date="2016-06-27T16:01:00Z" w:initials="JH">
    <w:p w14:paraId="05E3FC83" w14:textId="6647DC24" w:rsidR="004C525B" w:rsidRDefault="004C525B">
      <w:pPr>
        <w:pStyle w:val="CommentText"/>
      </w:pPr>
      <w:r>
        <w:rPr>
          <w:rStyle w:val="CommentReference"/>
        </w:rPr>
        <w:annotationRef/>
      </w:r>
      <w:r>
        <w:t>I don’t really like this, but the editor is asking for something like this</w:t>
      </w:r>
    </w:p>
  </w:comment>
  <w:comment w:id="547" w:author="Joe Hilgard" w:date="2016-06-27T14:28:00Z" w:initials="JH">
    <w:p w14:paraId="2DB67D5A" w14:textId="19768622" w:rsidR="0071261A" w:rsidRDefault="0071261A">
      <w:pPr>
        <w:pStyle w:val="CommentText"/>
      </w:pPr>
      <w:r>
        <w:rPr>
          <w:rStyle w:val="CommentReference"/>
        </w:rPr>
        <w:annotationRef/>
      </w:r>
      <w:r>
        <w:t>This is a new addition as I try to add theory. Might cut it.</w:t>
      </w:r>
    </w:p>
  </w:comment>
  <w:comment w:id="642" w:author="Joe" w:date="2016-06-19T14:47:00Z" w:initials="J">
    <w:p w14:paraId="541A1B73" w14:textId="65D8FBE8" w:rsidR="004231D6" w:rsidRDefault="004231D6">
      <w:pPr>
        <w:pStyle w:val="CommentText"/>
      </w:pPr>
      <w:r>
        <w:rPr>
          <w:rStyle w:val="CommentReference"/>
        </w:rPr>
        <w:annotationRef/>
      </w:r>
      <w:r>
        <w:rPr>
          <w:rFonts w:ascii="Segoe UI" w:hAnsi="Segoe UI" w:cs="Segoe UI"/>
          <w:color w:val="000000"/>
        </w:rPr>
        <w:t>“Like the letter says, I am an outsider to this literature (and I have not played such games in a long time), but it would seem to me that violent games have not train not just violent actions but also control. It is the 'bad guys' one must gun down, so it trains the gamer to focus violence not just be indiscriminate. In this way, violent gaming differs from say, passive exposure to violent media or actions.”</w:t>
      </w:r>
      <w:r>
        <w:rPr>
          <w:rFonts w:ascii="Segoe UI" w:hAnsi="Segoe UI" w:cs="Segoe UI"/>
          <w:color w:val="000000"/>
        </w:rPr>
        <w:br/>
      </w:r>
      <w:r>
        <w:rPr>
          <w:rFonts w:ascii="Segoe UI" w:hAnsi="Segoe UI" w:cs="Segoe UI"/>
          <w:color w:val="000000"/>
        </w:rPr>
        <w:br/>
        <w:t>There’s lots of room for speculation, and very little good data.</w:t>
      </w:r>
      <w:r w:rsidR="00751F0E">
        <w:rPr>
          <w:rFonts w:ascii="Segoe UI" w:hAnsi="Segoe UI" w:cs="Segoe UI"/>
          <w:color w:val="000000"/>
        </w:rPr>
        <w:t xml:space="preserve"> I’d rather not spend any further wordcount on this.</w:t>
      </w:r>
    </w:p>
  </w:comment>
  <w:comment w:id="671" w:author="Joe Hilgard" w:date="2016-06-27T17:18:00Z" w:initials="JH">
    <w:p w14:paraId="2380A717" w14:textId="1996E570" w:rsidR="00EB712E" w:rsidRDefault="00EB712E">
      <w:pPr>
        <w:pStyle w:val="CommentText"/>
      </w:pPr>
      <w:r>
        <w:rPr>
          <w:rStyle w:val="CommentReference"/>
        </w:rPr>
        <w:annotationRef/>
      </w:r>
    </w:p>
  </w:comment>
  <w:comment w:id="674" w:author="Joe Hilgard" w:date="2016-06-27T17:46:00Z" w:initials="JH">
    <w:p w14:paraId="444364F1" w14:textId="32C1A36B" w:rsidR="00751F0E" w:rsidRDefault="00751F0E">
      <w:pPr>
        <w:pStyle w:val="CommentText"/>
      </w:pPr>
      <w:r>
        <w:rPr>
          <w:rStyle w:val="CommentReference"/>
        </w:rPr>
        <w:annotationRef/>
      </w:r>
      <w:r>
        <w:t>IMAGES NEED UPDATING NOW THAT MATSUZAKI IS BACK IN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5D2F1A" w15:done="0"/>
  <w15:commentEx w15:paraId="347F8075" w15:done="0"/>
  <w15:commentEx w15:paraId="6797B9BB" w15:done="0"/>
  <w15:commentEx w15:paraId="519B439A" w15:done="0"/>
  <w15:commentEx w15:paraId="6290CDCD" w15:done="0"/>
  <w15:commentEx w15:paraId="0CB29FA9" w15:done="0"/>
  <w15:commentEx w15:paraId="25829E35" w15:done="0"/>
  <w15:commentEx w15:paraId="45B3FA8D" w15:done="0"/>
  <w15:commentEx w15:paraId="6F1F067D" w15:done="0"/>
  <w15:commentEx w15:paraId="6B85A089" w15:done="0"/>
  <w15:commentEx w15:paraId="0CFABFF1" w15:done="0"/>
  <w15:commentEx w15:paraId="1A7ADBCF" w15:done="0"/>
  <w15:commentEx w15:paraId="4DD7B264" w15:done="0"/>
  <w15:commentEx w15:paraId="79A000BF" w15:done="0"/>
  <w15:commentEx w15:paraId="1C47D201" w15:done="0"/>
  <w15:commentEx w15:paraId="77F2E0E8" w15:done="0"/>
  <w15:commentEx w15:paraId="2BF4D9AE" w15:done="0"/>
  <w15:commentEx w15:paraId="2E3CC478" w15:done="0"/>
  <w15:commentEx w15:paraId="42FBF681" w15:done="0"/>
  <w15:commentEx w15:paraId="0B35436E" w15:done="0"/>
  <w15:commentEx w15:paraId="24F3D2A1" w15:done="0"/>
  <w15:commentEx w15:paraId="1B1D0670" w15:done="0"/>
  <w15:commentEx w15:paraId="2240DE35" w15:done="0"/>
  <w15:commentEx w15:paraId="583CC94F" w15:done="0"/>
  <w15:commentEx w15:paraId="1C9F5218" w15:done="0"/>
  <w15:commentEx w15:paraId="32E4AB9B" w15:done="0"/>
  <w15:commentEx w15:paraId="7D7D47B7" w15:done="0"/>
  <w15:commentEx w15:paraId="73495AFD" w15:done="0"/>
  <w15:commentEx w15:paraId="47670095" w15:done="0"/>
  <w15:commentEx w15:paraId="21528BB7" w15:done="0"/>
  <w15:commentEx w15:paraId="0DC448FE" w15:done="0"/>
  <w15:commentEx w15:paraId="32A05B51" w15:done="0"/>
  <w15:commentEx w15:paraId="7FEA477B" w15:done="0"/>
  <w15:commentEx w15:paraId="3B1A3C9B" w15:done="0"/>
  <w15:commentEx w15:paraId="05E3FC83" w15:done="0"/>
  <w15:commentEx w15:paraId="2DB67D5A" w15:done="0"/>
  <w15:commentEx w15:paraId="541A1B73" w15:done="0"/>
  <w15:commentEx w15:paraId="2380A717" w15:done="0"/>
  <w15:commentEx w15:paraId="444364F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E618C" w14:textId="77777777" w:rsidR="00D11518" w:rsidRDefault="00D11518" w:rsidP="00DA515D">
      <w:pPr>
        <w:spacing w:after="0" w:line="240" w:lineRule="auto"/>
      </w:pPr>
      <w:r>
        <w:separator/>
      </w:r>
    </w:p>
  </w:endnote>
  <w:endnote w:type="continuationSeparator" w:id="0">
    <w:p w14:paraId="28222BE2" w14:textId="77777777" w:rsidR="00D11518" w:rsidRDefault="00D11518" w:rsidP="00DA51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LMRoman12-Regular">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LMRoman12-Italic">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Roman8-Regular">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8FE023" w14:textId="77777777" w:rsidR="00D11518" w:rsidRDefault="00D11518" w:rsidP="00DA515D">
      <w:pPr>
        <w:spacing w:after="0" w:line="240" w:lineRule="auto"/>
      </w:pPr>
      <w:r>
        <w:separator/>
      </w:r>
    </w:p>
  </w:footnote>
  <w:footnote w:type="continuationSeparator" w:id="0">
    <w:p w14:paraId="4B7299AB" w14:textId="77777777" w:rsidR="00D11518" w:rsidRDefault="00D11518" w:rsidP="00DA515D">
      <w:pPr>
        <w:spacing w:after="0" w:line="240" w:lineRule="auto"/>
      </w:pPr>
      <w:r>
        <w:continuationSeparator/>
      </w:r>
    </w:p>
  </w:footnote>
  <w:footnote w:id="1">
    <w:p w14:paraId="4D971519" w14:textId="77777777" w:rsidR="004231D6" w:rsidRDefault="004231D6">
      <w:pPr>
        <w:pStyle w:val="FootnoteText"/>
      </w:pPr>
      <w:r>
        <w:rPr>
          <w:rStyle w:val="FootnoteReference"/>
        </w:rPr>
        <w:footnoteRef/>
      </w:r>
      <w:r>
        <w:t xml:space="preserve"> See supplementary file p_curve_power_analysis.R for a simulation.</w:t>
      </w:r>
    </w:p>
  </w:footnote>
  <w:footnote w:id="2">
    <w:p w14:paraId="2047D155" w14:textId="5289103E" w:rsidR="004231D6" w:rsidRDefault="004231D6">
      <w:pPr>
        <w:pStyle w:val="FootnoteText"/>
      </w:pPr>
      <w:ins w:id="222" w:author="Joseph Hilgard" w:date="2016-06-16T12:04:00Z">
        <w:r>
          <w:rPr>
            <w:rStyle w:val="FootnoteReference"/>
          </w:rPr>
          <w:footnoteRef/>
        </w:r>
        <w:r>
          <w:t xml:space="preserve"> As a reviewer points out, this approximation is technically only correct </w:t>
        </w:r>
      </w:ins>
      <w:ins w:id="223" w:author="Joseph Hilgard" w:date="2016-06-16T12:05:00Z">
        <w:r>
          <w:t>when the effect size is zero; as the effect size increases, the standard error becomes smaller tha</w:t>
        </w:r>
        <w:r w:rsidRPr="002D3945">
          <w:t xml:space="preserve">n </w:t>
        </w:r>
      </w:ins>
      <m:oMath>
        <m:f>
          <m:fPr>
            <m:ctrlPr>
              <w:ins w:id="224" w:author="Joseph Hilgard" w:date="2016-06-16T12:06:00Z">
                <w:rPr>
                  <w:rFonts w:ascii="Cambria Math" w:hAnsi="Cambria Math" w:cs="Times New Roman"/>
                  <w:i/>
                </w:rPr>
              </w:ins>
            </m:ctrlPr>
          </m:fPr>
          <m:num>
            <m:r>
              <w:ins w:id="225" w:author="Joseph Hilgard" w:date="2016-06-16T12:06:00Z">
                <w:rPr>
                  <w:rFonts w:ascii="Cambria Math" w:hAnsi="Cambria Math" w:cs="Times New Roman"/>
                  <w:rPrChange w:id="226" w:author="Joseph Hilgard" w:date="2016-06-16T12:06:00Z">
                    <w:rPr>
                      <w:rFonts w:ascii="Cambria Math" w:hAnsi="Cambria Math" w:cs="Times New Roman"/>
                      <w:sz w:val="24"/>
                      <w:szCs w:val="24"/>
                    </w:rPr>
                  </w:rPrChange>
                </w:rPr>
                <m:t>1</m:t>
              </w:ins>
            </m:r>
          </m:num>
          <m:den>
            <m:rad>
              <m:radPr>
                <m:degHide m:val="1"/>
                <m:ctrlPr>
                  <w:ins w:id="227" w:author="Joseph Hilgard" w:date="2016-06-16T12:06:00Z">
                    <w:rPr>
                      <w:rFonts w:ascii="Cambria Math" w:hAnsi="Cambria Math" w:cs="Times New Roman"/>
                      <w:i/>
                    </w:rPr>
                  </w:ins>
                </m:ctrlPr>
              </m:radPr>
              <m:deg/>
              <m:e>
                <m:r>
                  <w:ins w:id="228" w:author="Joseph Hilgard" w:date="2016-06-16T12:06:00Z">
                    <w:rPr>
                      <w:rFonts w:ascii="Cambria Math" w:hAnsi="Cambria Math" w:cs="Times New Roman"/>
                      <w:rPrChange w:id="229" w:author="Joseph Hilgard" w:date="2016-06-16T12:06:00Z">
                        <w:rPr>
                          <w:rFonts w:ascii="Cambria Math" w:hAnsi="Cambria Math" w:cs="Times New Roman"/>
                          <w:sz w:val="24"/>
                          <w:szCs w:val="24"/>
                        </w:rPr>
                      </w:rPrChange>
                    </w:rPr>
                    <m:t>N-3</m:t>
                  </w:ins>
                </m:r>
              </m:e>
            </m:rad>
          </m:den>
        </m:f>
      </m:oMath>
      <w:ins w:id="230" w:author="Joseph Hilgard" w:date="2016-06-16T12:06:00Z">
        <w:r w:rsidRPr="002D3945">
          <w:rPr>
            <w:rFonts w:eastAsiaTheme="minorEastAsia"/>
            <w:rPrChange w:id="231" w:author="Joseph Hilgard" w:date="2016-06-16T12:06:00Z">
              <w:rPr>
                <w:rFonts w:eastAsiaTheme="minorEastAsia"/>
                <w:sz w:val="24"/>
                <w:szCs w:val="24"/>
              </w:rPr>
            </w:rPrChange>
          </w:rPr>
          <w:t xml:space="preserve">. Still, </w:t>
        </w:r>
        <w:r>
          <w:rPr>
            <w:rFonts w:eastAsiaTheme="minorEastAsia"/>
          </w:rPr>
          <w:t xml:space="preserve">we prefer this estimator because it eliminates an inherent correlation between effect size and standard error, </w:t>
        </w:r>
      </w:ins>
      <w:ins w:id="232" w:author="Joseph Hilgard" w:date="2016-06-16T12:07:00Z">
        <w:r>
          <w:rPr>
            <w:rFonts w:eastAsiaTheme="minorEastAsia"/>
          </w:rPr>
          <w:t xml:space="preserve">thereby avoiding potential bias in meta-regression tests. Additionally, </w:t>
        </w:r>
      </w:ins>
      <w:ins w:id="233" w:author="Joseph Hilgard" w:date="2016-06-16T12:08:00Z">
        <w:r>
          <w:rPr>
            <w:rFonts w:eastAsiaTheme="minorEastAsia"/>
          </w:rPr>
          <w:t>the approximation is good when effects are not too large, as here. See</w:t>
        </w:r>
      </w:ins>
      <w:ins w:id="234" w:author="Joseph Hilgard" w:date="2016-06-16T12:09:00Z">
        <w:r>
          <w:rPr>
            <w:rFonts w:eastAsiaTheme="minorEastAsia"/>
          </w:rPr>
          <w:t>, e.g., Borenstein, 2009, p. 226.</w:t>
        </w:r>
      </w:ins>
    </w:p>
  </w:footnote>
  <w:footnote w:id="3">
    <w:p w14:paraId="48EB8B0D" w14:textId="25820B3D" w:rsidR="006F65DF" w:rsidRDefault="006F65DF">
      <w:pPr>
        <w:pStyle w:val="FootnoteText"/>
      </w:pPr>
      <w:ins w:id="243" w:author="Joe Hilgard" w:date="2016-06-27T13:12:00Z">
        <w:r>
          <w:rPr>
            <w:rStyle w:val="FootnoteReference"/>
          </w:rPr>
          <w:footnoteRef/>
        </w:r>
        <w:r>
          <w:t xml:space="preserve"> </w:t>
        </w:r>
      </w:ins>
      <w:ins w:id="244" w:author="Joe Hilgard" w:date="2016-06-27T13:13:00Z">
        <w:r w:rsidR="007D5491">
          <w:t>We also fit f</w:t>
        </w:r>
        <w:r>
          <w:t>ixed-effects models with a multiplicative error term</w:t>
        </w:r>
        <w:r w:rsidR="007D5491">
          <w:t>. These are available in supplementary file [XXXX NEEDED]</w:t>
        </w:r>
      </w:ins>
    </w:p>
  </w:footnote>
  <w:footnote w:id="4">
    <w:p w14:paraId="381133DA" w14:textId="77777777" w:rsidR="004231D6" w:rsidRDefault="004231D6">
      <w:pPr>
        <w:pStyle w:val="FootnoteText"/>
      </w:pPr>
      <w:r>
        <w:rPr>
          <w:rStyle w:val="FootnoteReference"/>
        </w:rPr>
        <w:footnoteRef/>
      </w:r>
      <w:r>
        <w:t xml:space="preserve"> </w:t>
      </w:r>
      <w:r w:rsidRPr="00DA515D">
        <w:t>Initially, we had attempted a different sensitivity analysis in which we removed datapoints with a Cook’s distance of more than 0.5 on the PET regression. In the case that several observations were excessively influential, we performed an iterative procedure, deleting the single most influential observation and checking again for influence until no observations had excessive influence. In practice, this tended to delete all datapoints that did not fit the PET regression well. This seemed to inappropriately favor the PET model</w:t>
      </w:r>
      <w:r>
        <w:t xml:space="preserve"> </w:t>
      </w:r>
      <w:r w:rsidRPr="00DA515D">
        <w:t>over the available data, so we abandoned this approach.</w:t>
      </w:r>
    </w:p>
  </w:footnote>
  <w:footnote w:id="5">
    <w:p w14:paraId="060E8E37" w14:textId="6117EB34" w:rsidR="004231D6" w:rsidRDefault="004231D6">
      <w:pPr>
        <w:pStyle w:val="FootnoteText"/>
      </w:pPr>
      <w:ins w:id="276" w:author="Joe" w:date="2016-06-18T23:24:00Z">
        <w:r>
          <w:rPr>
            <w:rStyle w:val="FootnoteReference"/>
          </w:rPr>
          <w:footnoteRef/>
        </w:r>
        <w:r>
          <w:t xml:space="preserve"> In their original report, Anderson et al. (2010) report trim-and-fill analyses only for the “best practices” </w:t>
        </w:r>
      </w:ins>
      <w:ins w:id="277" w:author="Joe" w:date="2016-06-18T23:27:00Z">
        <w:r>
          <w:t>experiments and “best partials” cross-sections</w:t>
        </w:r>
      </w:ins>
      <w:ins w:id="278" w:author="Joe" w:date="2016-06-18T23:24:00Z">
        <w:r>
          <w:t xml:space="preserve">. </w:t>
        </w:r>
      </w:ins>
      <w:ins w:id="279" w:author="Joe" w:date="2016-06-18T23:27:00Z">
        <w:r>
          <w:t>Of these exclusions, only Panee and Ballard (200</w:t>
        </w:r>
      </w:ins>
      <w:ins w:id="280" w:author="Joe" w:date="2016-06-18T23:28:00Z">
        <w:r>
          <w:t>2</w:t>
        </w:r>
      </w:ins>
      <w:ins w:id="281" w:author="Joe" w:date="2016-06-18T23:27:00Z">
        <w:r>
          <w:t xml:space="preserve">) </w:t>
        </w:r>
      </w:ins>
      <w:ins w:id="282" w:author="Joe" w:date="2016-06-18T23:28:00Z">
        <w:r>
          <w:t>has any effect sizes entered as best-practices experiments</w:t>
        </w:r>
      </w:ins>
      <w:ins w:id="283" w:author="Joe" w:date="2016-06-18T23:30:00Z">
        <w:r>
          <w:t xml:space="preserve"> (one, aggressive affect)</w:t>
        </w:r>
      </w:ins>
      <w:ins w:id="284" w:author="Joe" w:date="2016-06-18T23:28:00Z">
        <w:r>
          <w:t xml:space="preserve">. </w:t>
        </w:r>
      </w:ins>
      <w:ins w:id="285" w:author="Joe" w:date="2016-06-18T23:30:00Z">
        <w:r>
          <w:t xml:space="preserve">We tested the degree to </w:t>
        </w:r>
      </w:ins>
      <w:ins w:id="286" w:author="Joe" w:date="2016-06-18T23:31:00Z">
        <w:r>
          <w:t xml:space="preserve">which this exclusion changed </w:t>
        </w:r>
      </w:ins>
      <w:ins w:id="287" w:author="Joe" w:date="2016-06-18T23:54:00Z">
        <w:r>
          <w:t>the results of naïve and trim-and-fill analysis. Even without this exclusion we were unable to reproduce their trim-and-fill result for aggressive affect</w:t>
        </w:r>
        <w:del w:id="288" w:author="Joe Hilgard" w:date="2016-06-24T16:27:00Z">
          <w:r w:rsidDel="00D74F14">
            <w:delText>.</w:delText>
          </w:r>
        </w:del>
      </w:ins>
      <w:ins w:id="289" w:author="Joe Hilgard" w:date="2016-06-24T16:27:00Z">
        <w:r>
          <w:t>:</w:t>
        </w:r>
      </w:ins>
      <w:ins w:id="290" w:author="Joe" w:date="2016-06-18T23:55:00Z">
        <w:r>
          <w:t xml:space="preserve"> </w:t>
        </w:r>
        <w:del w:id="291" w:author="Joe Hilgard" w:date="2016-06-24T16:27:00Z">
          <w:r w:rsidDel="00D74F14">
            <w:delText>T</w:delText>
          </w:r>
        </w:del>
      </w:ins>
      <w:ins w:id="292" w:author="Joe Hilgard" w:date="2016-06-24T16:27:00Z">
        <w:r>
          <w:t>t</w:t>
        </w:r>
      </w:ins>
      <w:ins w:id="293" w:author="Joe" w:date="2016-06-18T23:55:00Z">
        <w:r>
          <w:t xml:space="preserve">hey report </w:t>
        </w:r>
        <w:del w:id="294" w:author="Joe Hilgard" w:date="2016-06-24T16:26:00Z">
          <w:r w:rsidDel="00D74F14">
            <w:delText xml:space="preserve"> </w:delText>
          </w:r>
        </w:del>
      </w:ins>
      <w:ins w:id="295" w:author="Joe" w:date="2016-06-18T23:58:00Z">
        <w:r>
          <w:rPr>
            <w:i/>
          </w:rPr>
          <w:t xml:space="preserve">r+ </w:t>
        </w:r>
        <w:r>
          <w:t>= .294, with zero imputed studies</w:t>
        </w:r>
      </w:ins>
      <w:ins w:id="296" w:author="Joe Hilgard" w:date="2016-06-24T16:27:00Z">
        <w:r>
          <w:t>, whereas</w:t>
        </w:r>
      </w:ins>
      <w:ins w:id="297" w:author="Joe" w:date="2016-06-18T23:58:00Z">
        <w:del w:id="298" w:author="Joe Hilgard" w:date="2016-06-24T16:27:00Z">
          <w:r w:rsidDel="00D74F14">
            <w:delText>. W</w:delText>
          </w:r>
        </w:del>
      </w:ins>
      <w:ins w:id="299" w:author="Joe Hilgard" w:date="2016-06-24T16:27:00Z">
        <w:r>
          <w:t xml:space="preserve"> w</w:t>
        </w:r>
      </w:ins>
      <w:ins w:id="300" w:author="Joe" w:date="2016-06-18T23:58:00Z">
        <w:r>
          <w:t xml:space="preserve">e </w:t>
        </w:r>
      </w:ins>
      <w:ins w:id="301" w:author="Joe" w:date="2016-06-18T23:59:00Z">
        <w:r>
          <w:t xml:space="preserve">get </w:t>
        </w:r>
        <w:r>
          <w:rPr>
            <w:i/>
          </w:rPr>
          <w:t>r+</w:t>
        </w:r>
        <w:r>
          <w:t xml:space="preserve"> = .247, with six studies imputed to the left side of the funnel plot. See the supplement for details.</w:t>
        </w:r>
      </w:ins>
    </w:p>
  </w:footnote>
  <w:footnote w:id="6">
    <w:p w14:paraId="06FF0EE3" w14:textId="77777777" w:rsidR="004231D6" w:rsidRDefault="004231D6">
      <w:pPr>
        <w:pStyle w:val="FootnoteText"/>
      </w:pPr>
      <w:r>
        <w:rPr>
          <w:rStyle w:val="FootnoteReference"/>
        </w:rPr>
        <w:footnoteRef/>
      </w:r>
      <w:r>
        <w:t xml:space="preserve"> </w:t>
      </w:r>
      <w:r w:rsidRPr="00241A4E">
        <w:t>Moderators confounded with effect size could give the false impression of publication bias. We looked for such a confounding, and found none: see supplementary file moderator_inspection.R. In general, we agree with Anderson et al. (2010) that there is little evidence of moderation between studies.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7ABD15" w14:textId="1C0BD0B2" w:rsidR="004231D6" w:rsidRPr="00C135D7" w:rsidRDefault="004231D6" w:rsidP="00C135D7">
    <w:pPr>
      <w:pStyle w:val="Header"/>
    </w:pPr>
    <w:r>
      <w:rPr>
        <w:rFonts w:ascii="LMRoman12-Regular" w:hAnsi="LMRoman12-Regular" w:cs="LMRoman12-Regular"/>
        <w:sz w:val="24"/>
        <w:szCs w:val="24"/>
      </w:rPr>
      <w:t>Running head: OVERESTIMATED EFFECTS OF VIOLENT GAMES</w:t>
    </w:r>
    <w:r>
      <w:tab/>
    </w:r>
    <w:r>
      <w:fldChar w:fldCharType="begin"/>
    </w:r>
    <w:r>
      <w:instrText xml:space="preserve"> PAGE   \* MERGEFORMAT </w:instrText>
    </w:r>
    <w:r>
      <w:fldChar w:fldCharType="separate"/>
    </w:r>
    <w:r w:rsidR="00751F0E">
      <w:rPr>
        <w:noProof/>
      </w:rPr>
      <w:t>1</w:t>
    </w:r>
    <w:r>
      <w:rPr>
        <w:noProof/>
      </w:rPr>
      <w:fldChar w:fldCharType="end"/>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848695" w14:textId="4333702D" w:rsidR="004231D6" w:rsidRPr="00C135D7" w:rsidRDefault="004231D6">
    <w:pPr>
      <w:pStyle w:val="Header"/>
      <w:rPr>
        <w:rFonts w:ascii="Times New Roman" w:hAnsi="Times New Roman" w:cs="Times New Roman"/>
        <w:sz w:val="24"/>
        <w:szCs w:val="24"/>
      </w:rPr>
    </w:pPr>
    <w:r w:rsidRPr="00C135D7">
      <w:rPr>
        <w:rFonts w:ascii="Times New Roman" w:hAnsi="Times New Roman" w:cs="Times New Roman"/>
        <w:sz w:val="24"/>
        <w:szCs w:val="24"/>
      </w:rPr>
      <w:t>OVERESTIMATED EFFECTS OF VIOLENT</w:t>
    </w:r>
    <w:r>
      <w:rPr>
        <w:rFonts w:ascii="Times New Roman" w:hAnsi="Times New Roman" w:cs="Times New Roman"/>
        <w:sz w:val="24"/>
        <w:szCs w:val="24"/>
      </w:rPr>
      <w:t xml:space="preserve"> </w:t>
    </w:r>
    <w:r w:rsidRPr="00C135D7">
      <w:rPr>
        <w:rFonts w:ascii="Times New Roman" w:hAnsi="Times New Roman" w:cs="Times New Roman"/>
        <w:sz w:val="24"/>
        <w:szCs w:val="24"/>
      </w:rPr>
      <w:t>GAMES</w:t>
    </w:r>
    <w:r w:rsidRPr="00C135D7">
      <w:rPr>
        <w:rFonts w:ascii="Times New Roman" w:hAnsi="Times New Roman" w:cs="Times New Roman"/>
        <w:sz w:val="24"/>
        <w:szCs w:val="24"/>
      </w:rPr>
      <w:tab/>
    </w:r>
    <w:r w:rsidRPr="00C135D7">
      <w:rPr>
        <w:rFonts w:ascii="Times New Roman" w:hAnsi="Times New Roman" w:cs="Times New Roman"/>
        <w:sz w:val="24"/>
        <w:szCs w:val="24"/>
      </w:rPr>
      <w:fldChar w:fldCharType="begin"/>
    </w:r>
    <w:r w:rsidRPr="00C135D7">
      <w:rPr>
        <w:rFonts w:ascii="Times New Roman" w:hAnsi="Times New Roman" w:cs="Times New Roman"/>
        <w:sz w:val="24"/>
        <w:szCs w:val="24"/>
      </w:rPr>
      <w:instrText xml:space="preserve"> PAGE   \* MERGEFORMAT </w:instrText>
    </w:r>
    <w:r w:rsidRPr="00C135D7">
      <w:rPr>
        <w:rFonts w:ascii="Times New Roman" w:hAnsi="Times New Roman" w:cs="Times New Roman"/>
        <w:sz w:val="24"/>
        <w:szCs w:val="24"/>
      </w:rPr>
      <w:fldChar w:fldCharType="separate"/>
    </w:r>
    <w:r w:rsidR="00751F0E">
      <w:rPr>
        <w:rFonts w:ascii="Times New Roman" w:hAnsi="Times New Roman" w:cs="Times New Roman"/>
        <w:noProof/>
        <w:sz w:val="24"/>
        <w:szCs w:val="24"/>
      </w:rPr>
      <w:t>2</w:t>
    </w:r>
    <w:r w:rsidRPr="00C135D7">
      <w:rPr>
        <w:rFonts w:ascii="Times New Roman" w:hAnsi="Times New Roman" w:cs="Times New Roman"/>
        <w:noProof/>
        <w:sz w:val="24"/>
        <w:szCs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A48CE1" w14:textId="7170094A" w:rsidR="004231D6" w:rsidRPr="00C135D7" w:rsidRDefault="004231D6" w:rsidP="00C135D7">
    <w:pPr>
      <w:pStyle w:val="Header"/>
    </w:pPr>
    <w:r>
      <w:rPr>
        <w:rFonts w:ascii="LMRoman12-Regular" w:hAnsi="LMRoman12-Regular" w:cs="LMRoman12-Regular"/>
        <w:sz w:val="24"/>
        <w:szCs w:val="24"/>
      </w:rPr>
      <w:t>OVERESTIMATED EFFECTS OF VIOLENT GAMES</w:t>
    </w:r>
    <w:r>
      <w:tab/>
    </w:r>
    <w:r>
      <w:fldChar w:fldCharType="begin"/>
    </w:r>
    <w:r>
      <w:instrText xml:space="preserve"> PAGE   \* MERGEFORMAT </w:instrText>
    </w:r>
    <w:r>
      <w:fldChar w:fldCharType="separate"/>
    </w:r>
    <w:r w:rsidR="00751F0E">
      <w:rPr>
        <w:noProof/>
      </w:rPr>
      <w:t>56</w:t>
    </w:r>
    <w:r>
      <w:rPr>
        <w:noProof/>
      </w:rPr>
      <w:fldChar w:fldCharType="end"/>
    </w:r>
    <w:r>
      <w:ptab w:relativeTo="margin" w:alignment="right" w:leader="none"/>
    </w: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seph Hilgard">
    <w15:presenceInfo w15:providerId="AD" w15:userId="S-1-5-21-2360013893-2977618200-151297559-36703"/>
  </w15:person>
  <w15:person w15:author="Joe Hilgard">
    <w15:presenceInfo w15:providerId="None" w15:userId="Joe Hilgar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2B8"/>
    <w:rsid w:val="00010C1F"/>
    <w:rsid w:val="00015FEB"/>
    <w:rsid w:val="00017783"/>
    <w:rsid w:val="00020F3B"/>
    <w:rsid w:val="000401B4"/>
    <w:rsid w:val="00077886"/>
    <w:rsid w:val="0008400A"/>
    <w:rsid w:val="000A0E13"/>
    <w:rsid w:val="000A12B8"/>
    <w:rsid w:val="000C63B6"/>
    <w:rsid w:val="000D648B"/>
    <w:rsid w:val="00114D9F"/>
    <w:rsid w:val="0014219D"/>
    <w:rsid w:val="00147815"/>
    <w:rsid w:val="001E5C34"/>
    <w:rsid w:val="001F2D1D"/>
    <w:rsid w:val="001F2D6C"/>
    <w:rsid w:val="00205E4E"/>
    <w:rsid w:val="00212CD9"/>
    <w:rsid w:val="00217897"/>
    <w:rsid w:val="00217C93"/>
    <w:rsid w:val="002246C0"/>
    <w:rsid w:val="00241A4E"/>
    <w:rsid w:val="002C3A03"/>
    <w:rsid w:val="002C56C4"/>
    <w:rsid w:val="002D3945"/>
    <w:rsid w:val="002D70E4"/>
    <w:rsid w:val="002F6D33"/>
    <w:rsid w:val="00344290"/>
    <w:rsid w:val="00350F25"/>
    <w:rsid w:val="00380170"/>
    <w:rsid w:val="003B1995"/>
    <w:rsid w:val="003B7EAD"/>
    <w:rsid w:val="003E5B58"/>
    <w:rsid w:val="004231D6"/>
    <w:rsid w:val="004A3F5F"/>
    <w:rsid w:val="004B5DD1"/>
    <w:rsid w:val="004C525B"/>
    <w:rsid w:val="004E4C5E"/>
    <w:rsid w:val="004E52F3"/>
    <w:rsid w:val="00514779"/>
    <w:rsid w:val="00514A6A"/>
    <w:rsid w:val="00541B77"/>
    <w:rsid w:val="0054738E"/>
    <w:rsid w:val="00547B6F"/>
    <w:rsid w:val="005664F1"/>
    <w:rsid w:val="00613EE7"/>
    <w:rsid w:val="006436B5"/>
    <w:rsid w:val="00647C44"/>
    <w:rsid w:val="0065406A"/>
    <w:rsid w:val="00654B28"/>
    <w:rsid w:val="006742F1"/>
    <w:rsid w:val="006A06F7"/>
    <w:rsid w:val="006D5222"/>
    <w:rsid w:val="006F65DF"/>
    <w:rsid w:val="0070492A"/>
    <w:rsid w:val="0071261A"/>
    <w:rsid w:val="00713A85"/>
    <w:rsid w:val="00721CF8"/>
    <w:rsid w:val="00751F0E"/>
    <w:rsid w:val="00761CD1"/>
    <w:rsid w:val="007757BF"/>
    <w:rsid w:val="007A51EA"/>
    <w:rsid w:val="007B7320"/>
    <w:rsid w:val="007C63CA"/>
    <w:rsid w:val="007C681E"/>
    <w:rsid w:val="007D2386"/>
    <w:rsid w:val="007D5491"/>
    <w:rsid w:val="00825EB4"/>
    <w:rsid w:val="00842DED"/>
    <w:rsid w:val="00874993"/>
    <w:rsid w:val="008C297C"/>
    <w:rsid w:val="008D1655"/>
    <w:rsid w:val="008D6873"/>
    <w:rsid w:val="008F5869"/>
    <w:rsid w:val="009151F3"/>
    <w:rsid w:val="00926678"/>
    <w:rsid w:val="00945878"/>
    <w:rsid w:val="00964D20"/>
    <w:rsid w:val="009A0AA3"/>
    <w:rsid w:val="009B0644"/>
    <w:rsid w:val="009B15BB"/>
    <w:rsid w:val="009B65CD"/>
    <w:rsid w:val="009D5F0E"/>
    <w:rsid w:val="00A37D8C"/>
    <w:rsid w:val="00A42274"/>
    <w:rsid w:val="00A5354E"/>
    <w:rsid w:val="00A60A19"/>
    <w:rsid w:val="00A65B8F"/>
    <w:rsid w:val="00AA69DA"/>
    <w:rsid w:val="00AB1437"/>
    <w:rsid w:val="00AC2301"/>
    <w:rsid w:val="00AE537A"/>
    <w:rsid w:val="00AF2074"/>
    <w:rsid w:val="00B00DC4"/>
    <w:rsid w:val="00B30497"/>
    <w:rsid w:val="00B44813"/>
    <w:rsid w:val="00B50450"/>
    <w:rsid w:val="00B97D13"/>
    <w:rsid w:val="00BE2851"/>
    <w:rsid w:val="00C0244E"/>
    <w:rsid w:val="00C04636"/>
    <w:rsid w:val="00C135D7"/>
    <w:rsid w:val="00C55F18"/>
    <w:rsid w:val="00C5724C"/>
    <w:rsid w:val="00C61686"/>
    <w:rsid w:val="00C62529"/>
    <w:rsid w:val="00C777BE"/>
    <w:rsid w:val="00C91EA2"/>
    <w:rsid w:val="00CB3582"/>
    <w:rsid w:val="00CE1129"/>
    <w:rsid w:val="00CE7770"/>
    <w:rsid w:val="00CF545C"/>
    <w:rsid w:val="00D11518"/>
    <w:rsid w:val="00D5288E"/>
    <w:rsid w:val="00D74F14"/>
    <w:rsid w:val="00D84DF6"/>
    <w:rsid w:val="00DA2471"/>
    <w:rsid w:val="00DA515D"/>
    <w:rsid w:val="00DA5799"/>
    <w:rsid w:val="00DF0008"/>
    <w:rsid w:val="00DF494B"/>
    <w:rsid w:val="00E11A47"/>
    <w:rsid w:val="00E52505"/>
    <w:rsid w:val="00E53EB3"/>
    <w:rsid w:val="00E57124"/>
    <w:rsid w:val="00E9644A"/>
    <w:rsid w:val="00EB712E"/>
    <w:rsid w:val="00EF1539"/>
    <w:rsid w:val="00EF1B25"/>
    <w:rsid w:val="00F12DD0"/>
    <w:rsid w:val="00F365A8"/>
    <w:rsid w:val="00F53ECA"/>
    <w:rsid w:val="00F7099B"/>
    <w:rsid w:val="00F77DBE"/>
    <w:rsid w:val="00F97C12"/>
    <w:rsid w:val="00FA64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E677D"/>
  <w15:docId w15:val="{8321537A-9FB9-4EA5-A916-4AB916749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
    <w:name w:val="EndNote Bibliography"/>
    <w:basedOn w:val="Normal"/>
    <w:link w:val="EndNoteBibliographyChar"/>
    <w:qFormat/>
    <w:rsid w:val="00015FEB"/>
    <w:pPr>
      <w:spacing w:after="0" w:line="480" w:lineRule="auto"/>
    </w:pPr>
    <w:rPr>
      <w:rFonts w:ascii="Times New Roman" w:hAnsi="Times New Roman"/>
      <w:noProof/>
      <w:sz w:val="24"/>
    </w:rPr>
  </w:style>
  <w:style w:type="character" w:customStyle="1" w:styleId="EndNoteBibliographyChar">
    <w:name w:val="EndNote Bibliography Char"/>
    <w:basedOn w:val="DefaultParagraphFont"/>
    <w:link w:val="EndNoteBibliography"/>
    <w:rsid w:val="00015FEB"/>
    <w:rPr>
      <w:rFonts w:ascii="Times New Roman" w:hAnsi="Times New Roman"/>
      <w:noProof/>
      <w:sz w:val="24"/>
    </w:rPr>
  </w:style>
  <w:style w:type="paragraph" w:styleId="FootnoteText">
    <w:name w:val="footnote text"/>
    <w:basedOn w:val="Normal"/>
    <w:link w:val="FootnoteTextChar"/>
    <w:uiPriority w:val="99"/>
    <w:semiHidden/>
    <w:unhideWhenUsed/>
    <w:rsid w:val="00DA51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A515D"/>
    <w:rPr>
      <w:sz w:val="20"/>
      <w:szCs w:val="20"/>
    </w:rPr>
  </w:style>
  <w:style w:type="character" w:styleId="FootnoteReference">
    <w:name w:val="footnote reference"/>
    <w:basedOn w:val="DefaultParagraphFont"/>
    <w:uiPriority w:val="99"/>
    <w:semiHidden/>
    <w:unhideWhenUsed/>
    <w:rsid w:val="00DA515D"/>
    <w:rPr>
      <w:vertAlign w:val="superscript"/>
    </w:rPr>
  </w:style>
  <w:style w:type="character" w:styleId="CommentReference">
    <w:name w:val="annotation reference"/>
    <w:basedOn w:val="DefaultParagraphFont"/>
    <w:uiPriority w:val="99"/>
    <w:semiHidden/>
    <w:unhideWhenUsed/>
    <w:rsid w:val="00241A4E"/>
    <w:rPr>
      <w:sz w:val="16"/>
      <w:szCs w:val="16"/>
    </w:rPr>
  </w:style>
  <w:style w:type="paragraph" w:styleId="CommentText">
    <w:name w:val="annotation text"/>
    <w:basedOn w:val="Normal"/>
    <w:link w:val="CommentTextChar"/>
    <w:uiPriority w:val="99"/>
    <w:unhideWhenUsed/>
    <w:rsid w:val="00241A4E"/>
    <w:pPr>
      <w:spacing w:line="240" w:lineRule="auto"/>
    </w:pPr>
    <w:rPr>
      <w:sz w:val="20"/>
      <w:szCs w:val="20"/>
    </w:rPr>
  </w:style>
  <w:style w:type="character" w:customStyle="1" w:styleId="CommentTextChar">
    <w:name w:val="Comment Text Char"/>
    <w:basedOn w:val="DefaultParagraphFont"/>
    <w:link w:val="CommentText"/>
    <w:uiPriority w:val="99"/>
    <w:rsid w:val="00241A4E"/>
    <w:rPr>
      <w:sz w:val="20"/>
      <w:szCs w:val="20"/>
    </w:rPr>
  </w:style>
  <w:style w:type="paragraph" w:styleId="CommentSubject">
    <w:name w:val="annotation subject"/>
    <w:basedOn w:val="CommentText"/>
    <w:next w:val="CommentText"/>
    <w:link w:val="CommentSubjectChar"/>
    <w:uiPriority w:val="99"/>
    <w:semiHidden/>
    <w:unhideWhenUsed/>
    <w:rsid w:val="00241A4E"/>
    <w:rPr>
      <w:b/>
      <w:bCs/>
    </w:rPr>
  </w:style>
  <w:style w:type="character" w:customStyle="1" w:styleId="CommentSubjectChar">
    <w:name w:val="Comment Subject Char"/>
    <w:basedOn w:val="CommentTextChar"/>
    <w:link w:val="CommentSubject"/>
    <w:uiPriority w:val="99"/>
    <w:semiHidden/>
    <w:rsid w:val="00241A4E"/>
    <w:rPr>
      <w:b/>
      <w:bCs/>
      <w:sz w:val="20"/>
      <w:szCs w:val="20"/>
    </w:rPr>
  </w:style>
  <w:style w:type="paragraph" w:styleId="BalloonText">
    <w:name w:val="Balloon Text"/>
    <w:basedOn w:val="Normal"/>
    <w:link w:val="BalloonTextChar"/>
    <w:uiPriority w:val="99"/>
    <w:semiHidden/>
    <w:unhideWhenUsed/>
    <w:rsid w:val="00241A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1A4E"/>
    <w:rPr>
      <w:rFonts w:ascii="Segoe UI" w:hAnsi="Segoe UI" w:cs="Segoe UI"/>
      <w:sz w:val="18"/>
      <w:szCs w:val="18"/>
    </w:rPr>
  </w:style>
  <w:style w:type="paragraph" w:styleId="Header">
    <w:name w:val="header"/>
    <w:basedOn w:val="Normal"/>
    <w:link w:val="HeaderChar"/>
    <w:uiPriority w:val="99"/>
    <w:unhideWhenUsed/>
    <w:rsid w:val="00C135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5D7"/>
  </w:style>
  <w:style w:type="paragraph" w:styleId="Footer">
    <w:name w:val="footer"/>
    <w:basedOn w:val="Normal"/>
    <w:link w:val="FooterChar"/>
    <w:uiPriority w:val="99"/>
    <w:unhideWhenUsed/>
    <w:rsid w:val="00C135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5D7"/>
  </w:style>
  <w:style w:type="character" w:styleId="Hyperlink">
    <w:name w:val="Hyperlink"/>
    <w:basedOn w:val="DefaultParagraphFont"/>
    <w:uiPriority w:val="99"/>
    <w:unhideWhenUsed/>
    <w:rsid w:val="00C135D7"/>
    <w:rPr>
      <w:color w:val="0563C1" w:themeColor="hyperlink"/>
      <w:u w:val="single"/>
    </w:rPr>
  </w:style>
  <w:style w:type="character" w:styleId="PlaceholderText">
    <w:name w:val="Placeholder Text"/>
    <w:basedOn w:val="DefaultParagraphFont"/>
    <w:uiPriority w:val="99"/>
    <w:semiHidden/>
    <w:rsid w:val="00547B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5753">
      <w:bodyDiv w:val="1"/>
      <w:marLeft w:val="0"/>
      <w:marRight w:val="0"/>
      <w:marTop w:val="0"/>
      <w:marBottom w:val="0"/>
      <w:divBdr>
        <w:top w:val="none" w:sz="0" w:space="0" w:color="auto"/>
        <w:left w:val="none" w:sz="0" w:space="0" w:color="auto"/>
        <w:bottom w:val="none" w:sz="0" w:space="0" w:color="auto"/>
        <w:right w:val="none" w:sz="0" w:space="0" w:color="auto"/>
      </w:divBdr>
    </w:div>
    <w:div w:id="108084690">
      <w:bodyDiv w:val="1"/>
      <w:marLeft w:val="0"/>
      <w:marRight w:val="0"/>
      <w:marTop w:val="0"/>
      <w:marBottom w:val="0"/>
      <w:divBdr>
        <w:top w:val="none" w:sz="0" w:space="0" w:color="auto"/>
        <w:left w:val="none" w:sz="0" w:space="0" w:color="auto"/>
        <w:bottom w:val="none" w:sz="0" w:space="0" w:color="auto"/>
        <w:right w:val="none" w:sz="0" w:space="0" w:color="auto"/>
      </w:divBdr>
    </w:div>
    <w:div w:id="200938675">
      <w:bodyDiv w:val="1"/>
      <w:marLeft w:val="0"/>
      <w:marRight w:val="0"/>
      <w:marTop w:val="0"/>
      <w:marBottom w:val="0"/>
      <w:divBdr>
        <w:top w:val="none" w:sz="0" w:space="0" w:color="auto"/>
        <w:left w:val="none" w:sz="0" w:space="0" w:color="auto"/>
        <w:bottom w:val="none" w:sz="0" w:space="0" w:color="auto"/>
        <w:right w:val="none" w:sz="0" w:space="0" w:color="auto"/>
      </w:divBdr>
    </w:div>
    <w:div w:id="250896197">
      <w:bodyDiv w:val="1"/>
      <w:marLeft w:val="0"/>
      <w:marRight w:val="0"/>
      <w:marTop w:val="0"/>
      <w:marBottom w:val="0"/>
      <w:divBdr>
        <w:top w:val="none" w:sz="0" w:space="0" w:color="auto"/>
        <w:left w:val="none" w:sz="0" w:space="0" w:color="auto"/>
        <w:bottom w:val="none" w:sz="0" w:space="0" w:color="auto"/>
        <w:right w:val="none" w:sz="0" w:space="0" w:color="auto"/>
      </w:divBdr>
    </w:div>
    <w:div w:id="1522163934">
      <w:bodyDiv w:val="1"/>
      <w:marLeft w:val="0"/>
      <w:marRight w:val="0"/>
      <w:marTop w:val="0"/>
      <w:marBottom w:val="0"/>
      <w:divBdr>
        <w:top w:val="none" w:sz="0" w:space="0" w:color="auto"/>
        <w:left w:val="none" w:sz="0" w:space="0" w:color="auto"/>
        <w:bottom w:val="none" w:sz="0" w:space="0" w:color="auto"/>
        <w:right w:val="none" w:sz="0" w:space="0" w:color="auto"/>
      </w:divBdr>
    </w:div>
    <w:div w:id="1694841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41E15-79DB-44FA-9984-39D2AD7A81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2680</TotalTime>
  <Pages>56</Pages>
  <Words>14582</Words>
  <Characters>83121</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Hilgard</dc:creator>
  <cp:keywords/>
  <dc:description/>
  <cp:lastModifiedBy>Joe Hilgard</cp:lastModifiedBy>
  <cp:revision>44</cp:revision>
  <dcterms:created xsi:type="dcterms:W3CDTF">2016-03-11T15:29:00Z</dcterms:created>
  <dcterms:modified xsi:type="dcterms:W3CDTF">2016-06-27T21:46:00Z</dcterms:modified>
</cp:coreProperties>
</file>