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71EF9D" w14:textId="77777777" w:rsidR="00CD30D6" w:rsidRPr="0080214C" w:rsidRDefault="00CD30D6">
      <w:pPr>
        <w:rPr>
          <w:rFonts w:cs="Times New Roman"/>
          <w:szCs w:val="24"/>
        </w:rPr>
      </w:pPr>
    </w:p>
    <w:p w14:paraId="3302379F" w14:textId="77777777" w:rsidR="00890B78" w:rsidRPr="0080214C" w:rsidRDefault="00090671">
      <w:pPr>
        <w:rPr>
          <w:rFonts w:cs="Times New Roman"/>
          <w:szCs w:val="24"/>
        </w:rPr>
      </w:pPr>
      <w:r w:rsidRPr="0080214C">
        <w:rPr>
          <w:rFonts w:cs="Times New Roman"/>
          <w:szCs w:val="24"/>
        </w:rPr>
        <w:t>Main points:</w:t>
      </w:r>
    </w:p>
    <w:p w14:paraId="771CA394" w14:textId="3E1CB740" w:rsidR="00090671" w:rsidRPr="0080214C" w:rsidRDefault="00090671" w:rsidP="00090671">
      <w:pPr>
        <w:rPr>
          <w:rFonts w:cs="Times New Roman"/>
          <w:b/>
          <w:szCs w:val="24"/>
        </w:rPr>
      </w:pPr>
      <w:r w:rsidRPr="0080214C">
        <w:rPr>
          <w:rFonts w:cs="Times New Roman"/>
          <w:b/>
          <w:szCs w:val="24"/>
        </w:rPr>
        <w:t xml:space="preserve">I. </w:t>
      </w:r>
      <w:r w:rsidR="00040850">
        <w:rPr>
          <w:rFonts w:cs="Times New Roman"/>
          <w:b/>
          <w:szCs w:val="24"/>
        </w:rPr>
        <w:t>“How to best inte</w:t>
      </w:r>
      <w:r w:rsidR="00C47631">
        <w:rPr>
          <w:rFonts w:cs="Times New Roman"/>
          <w:b/>
          <w:szCs w:val="24"/>
        </w:rPr>
        <w:t>rp</w:t>
      </w:r>
      <w:r w:rsidR="00040850">
        <w:rPr>
          <w:rFonts w:cs="Times New Roman"/>
          <w:b/>
          <w:szCs w:val="24"/>
        </w:rPr>
        <w:t>ret your Results?”</w:t>
      </w:r>
    </w:p>
    <w:p w14:paraId="6271B2D7" w14:textId="4D450D2F" w:rsidR="00777AA1" w:rsidRPr="0080214C" w:rsidRDefault="00777AA1" w:rsidP="00090671">
      <w:pPr>
        <w:rPr>
          <w:rFonts w:cs="Times New Roman"/>
          <w:szCs w:val="24"/>
        </w:rPr>
      </w:pPr>
      <w:r w:rsidRPr="0080214C">
        <w:rPr>
          <w:rFonts w:cs="Times New Roman"/>
          <w:szCs w:val="24"/>
        </w:rPr>
        <w:t xml:space="preserve">In your letter, you ask </w:t>
      </w:r>
      <w:r w:rsidR="00040850">
        <w:rPr>
          <w:rFonts w:cs="Times New Roman"/>
          <w:szCs w:val="24"/>
        </w:rPr>
        <w:t xml:space="preserve">to clarify </w:t>
      </w:r>
      <w:r w:rsidRPr="0080214C">
        <w:rPr>
          <w:rFonts w:cs="Times New Roman"/>
          <w:szCs w:val="24"/>
        </w:rPr>
        <w:t>“how best to interpret your results?” We have clarified accordingly. Our results can be summarized in brief as follows:</w:t>
      </w:r>
    </w:p>
    <w:p w14:paraId="23E983F3" w14:textId="3E6880DE" w:rsidR="009B1BDA" w:rsidRDefault="00040850" w:rsidP="00090671">
      <w:pPr>
        <w:rPr>
          <w:rFonts w:cs="Times New Roman"/>
          <w:szCs w:val="24"/>
        </w:rPr>
      </w:pPr>
      <w:r>
        <w:rPr>
          <w:rFonts w:cs="Times New Roman"/>
          <w:szCs w:val="24"/>
        </w:rPr>
        <w:t xml:space="preserve">RESPONSE: </w:t>
      </w:r>
      <w:r w:rsidR="00777AA1" w:rsidRPr="0080214C">
        <w:rPr>
          <w:rFonts w:cs="Times New Roman"/>
          <w:szCs w:val="24"/>
        </w:rPr>
        <w:t xml:space="preserve">There is clearly </w:t>
      </w:r>
      <w:r>
        <w:rPr>
          <w:rFonts w:cs="Times New Roman"/>
          <w:szCs w:val="24"/>
        </w:rPr>
        <w:t>a large degree of</w:t>
      </w:r>
      <w:r w:rsidR="00777AA1" w:rsidRPr="0080214C">
        <w:rPr>
          <w:rFonts w:cs="Times New Roman"/>
          <w:szCs w:val="24"/>
        </w:rPr>
        <w:t xml:space="preserve"> bias among </w:t>
      </w:r>
      <w:r>
        <w:rPr>
          <w:rFonts w:cs="Times New Roman"/>
          <w:szCs w:val="24"/>
        </w:rPr>
        <w:t xml:space="preserve">the collection of </w:t>
      </w:r>
      <w:r w:rsidR="00777AA1" w:rsidRPr="0080214C">
        <w:rPr>
          <w:rFonts w:cs="Times New Roman"/>
          <w:szCs w:val="24"/>
        </w:rPr>
        <w:t xml:space="preserve">experiments of aggressive affect and aggressive behavior. </w:t>
      </w:r>
      <w:r>
        <w:rPr>
          <w:rFonts w:cs="Times New Roman"/>
          <w:szCs w:val="24"/>
        </w:rPr>
        <w:t xml:space="preserve">We think the large degree of bias has substantial, important theoretical and practical ramifications.  We discuss </w:t>
      </w:r>
      <w:r w:rsidR="009B1BDA">
        <w:rPr>
          <w:rFonts w:cs="Times New Roman"/>
          <w:szCs w:val="24"/>
        </w:rPr>
        <w:t xml:space="preserve">first the practical ramifications, then the </w:t>
      </w:r>
      <w:r>
        <w:rPr>
          <w:rFonts w:cs="Times New Roman"/>
          <w:szCs w:val="24"/>
        </w:rPr>
        <w:t xml:space="preserve">theoretical ramifications.  </w:t>
      </w:r>
    </w:p>
    <w:p w14:paraId="148D49EF" w14:textId="48FEA60A" w:rsidR="00E66CF3" w:rsidRDefault="00040850" w:rsidP="00090671">
      <w:pPr>
        <w:rPr>
          <w:rFonts w:cs="Times New Roman"/>
          <w:szCs w:val="24"/>
        </w:rPr>
      </w:pPr>
      <w:r>
        <w:rPr>
          <w:rFonts w:cs="Times New Roman"/>
          <w:szCs w:val="24"/>
        </w:rPr>
        <w:t>From a practical perspective,</w:t>
      </w:r>
      <w:r w:rsidR="00791149">
        <w:rPr>
          <w:rFonts w:cs="Times New Roman"/>
          <w:szCs w:val="24"/>
        </w:rPr>
        <w:t xml:space="preserve"> the question of whether there are</w:t>
      </w:r>
      <w:r w:rsidR="00C47631">
        <w:rPr>
          <w:rFonts w:cs="Times New Roman"/>
          <w:szCs w:val="24"/>
        </w:rPr>
        <w:t xml:space="preserve"> violent-media effects seemed </w:t>
      </w:r>
      <w:r>
        <w:rPr>
          <w:rFonts w:cs="Times New Roman"/>
          <w:szCs w:val="24"/>
        </w:rPr>
        <w:t>to be solved</w:t>
      </w:r>
      <w:r w:rsidR="00C47631">
        <w:rPr>
          <w:rFonts w:cs="Times New Roman"/>
          <w:szCs w:val="24"/>
        </w:rPr>
        <w:t xml:space="preserve"> prior to our work</w:t>
      </w:r>
      <w:r>
        <w:rPr>
          <w:rFonts w:cs="Times New Roman"/>
          <w:szCs w:val="24"/>
        </w:rPr>
        <w:t xml:space="preserve">.  Most researchers in the field strongly believe in it, so much so that </w:t>
      </w:r>
      <w:proofErr w:type="spellStart"/>
      <w:r w:rsidR="00E66CF3">
        <w:rPr>
          <w:rFonts w:cs="Times New Roman"/>
          <w:szCs w:val="24"/>
        </w:rPr>
        <w:t>Strasburger</w:t>
      </w:r>
      <w:proofErr w:type="spellEnd"/>
      <w:r w:rsidR="00E66CF3">
        <w:rPr>
          <w:rFonts w:cs="Times New Roman"/>
          <w:szCs w:val="24"/>
        </w:rPr>
        <w:t xml:space="preserve">, </w:t>
      </w:r>
      <w:proofErr w:type="spellStart"/>
      <w:r w:rsidR="00E66CF3">
        <w:rPr>
          <w:rFonts w:cs="Times New Roman"/>
          <w:szCs w:val="24"/>
        </w:rPr>
        <w:t>Donnerstein</w:t>
      </w:r>
      <w:proofErr w:type="spellEnd"/>
      <w:r w:rsidR="00E66CF3">
        <w:rPr>
          <w:rFonts w:cs="Times New Roman"/>
          <w:szCs w:val="24"/>
        </w:rPr>
        <w:t>, and Bushman</w:t>
      </w:r>
      <w:r>
        <w:rPr>
          <w:rFonts w:cs="Times New Roman"/>
          <w:szCs w:val="24"/>
        </w:rPr>
        <w:t xml:space="preserve"> </w:t>
      </w:r>
      <w:r w:rsidR="00E66CF3">
        <w:rPr>
          <w:rFonts w:cs="Times New Roman"/>
          <w:szCs w:val="24"/>
        </w:rPr>
        <w:t xml:space="preserve">(2014, p. 572) </w:t>
      </w:r>
      <w:r>
        <w:rPr>
          <w:rFonts w:cs="Times New Roman"/>
          <w:szCs w:val="24"/>
        </w:rPr>
        <w:t>write, “</w:t>
      </w:r>
      <w:r w:rsidR="00E66CF3">
        <w:rPr>
          <w:rFonts w:cs="Times New Roman"/>
          <w:szCs w:val="24"/>
        </w:rPr>
        <w:t>Despite thousands of research studies on media effects, many people simply refuse to believe them. […] Of course, many people still believe that President Obama wasn’t born in the United States, President Kennedy wasn’t assassinated, men didn’t walk on the moon, and the Holocaust didn’t occur.</w:t>
      </w:r>
      <w:r>
        <w:rPr>
          <w:rFonts w:cs="Times New Roman"/>
          <w:szCs w:val="24"/>
        </w:rPr>
        <w:t xml:space="preserve">” </w:t>
      </w:r>
      <w:r w:rsidR="00E66CF3">
        <w:rPr>
          <w:rFonts w:cs="Times New Roman"/>
          <w:szCs w:val="24"/>
        </w:rPr>
        <w:t xml:space="preserve">A research summary published last year by Anderson, Bushman, </w:t>
      </w:r>
      <w:proofErr w:type="spellStart"/>
      <w:r w:rsidR="00E66CF3">
        <w:rPr>
          <w:rFonts w:cs="Times New Roman"/>
          <w:szCs w:val="24"/>
        </w:rPr>
        <w:t>Donnerstein</w:t>
      </w:r>
      <w:proofErr w:type="spellEnd"/>
      <w:r w:rsidR="00E66CF3">
        <w:rPr>
          <w:rFonts w:cs="Times New Roman"/>
          <w:szCs w:val="24"/>
        </w:rPr>
        <w:t>, Hummer, and Warburton (2015, p. 7) claims “Media violence research has provided one of the largest and most well-understood bodies of scientific evidence in all of social and behavioral science.” Anderson and Bushman (2002, p. 2377) report that violent-game effects are “larger than the effects of calcium intake on bone mass or of lead exposure on IQ in children</w:t>
      </w:r>
      <w:r w:rsidR="00205F4A">
        <w:rPr>
          <w:rFonts w:cs="Times New Roman"/>
          <w:szCs w:val="24"/>
        </w:rPr>
        <w:t>,</w:t>
      </w:r>
      <w:r w:rsidR="00E66CF3">
        <w:rPr>
          <w:rFonts w:cs="Times New Roman"/>
          <w:szCs w:val="24"/>
        </w:rPr>
        <w:t>”</w:t>
      </w:r>
      <w:r w:rsidR="00205F4A">
        <w:rPr>
          <w:rFonts w:cs="Times New Roman"/>
          <w:szCs w:val="24"/>
        </w:rPr>
        <w:t xml:space="preserve"> and the American Academy of Pediatrics says in their 2009 policy statement on media violence that “the strength of the association between media violence and aggressive behavior […] is nearly as strong as the association between cigarette smoking and lung cancer – associations that clinicians accept and on which preventative medicine is based without question. (p. 1497)”</w:t>
      </w:r>
    </w:p>
    <w:p w14:paraId="6D158A2A" w14:textId="0B5A03FC" w:rsidR="00777AA1" w:rsidRPr="0080214C" w:rsidRDefault="00C47631" w:rsidP="00090671">
      <w:pPr>
        <w:rPr>
          <w:rFonts w:cs="Times New Roman"/>
          <w:szCs w:val="24"/>
        </w:rPr>
      </w:pPr>
      <w:r>
        <w:rPr>
          <w:rFonts w:cs="Times New Roman"/>
          <w:szCs w:val="24"/>
        </w:rPr>
        <w:t xml:space="preserve">The best piece of evidence for this strong stance is the Anderson et al. meta-analysis.  </w:t>
      </w:r>
      <w:r w:rsidR="00040850">
        <w:rPr>
          <w:rFonts w:cs="Times New Roman"/>
          <w:szCs w:val="24"/>
        </w:rPr>
        <w:t>Our results are critically important because they bring this strong claim into question</w:t>
      </w:r>
      <w:r>
        <w:rPr>
          <w:rFonts w:cs="Times New Roman"/>
          <w:szCs w:val="24"/>
        </w:rPr>
        <w:t xml:space="preserve"> in two distinct ways.  First, we conclude that there is not as much evidence fo</w:t>
      </w:r>
      <w:r w:rsidR="00156AA9">
        <w:rPr>
          <w:rFonts w:cs="Times New Roman"/>
          <w:szCs w:val="24"/>
        </w:rPr>
        <w:t>r effects as claimed, primarily because in the face of such bias it is hard to trust the data</w:t>
      </w:r>
      <w:r>
        <w:rPr>
          <w:rFonts w:cs="Times New Roman"/>
          <w:szCs w:val="24"/>
        </w:rPr>
        <w:t xml:space="preserve">.  Second, we conclude that effect sizes are not as large as claimed.  </w:t>
      </w:r>
      <w:r w:rsidR="00A127E9" w:rsidRPr="0080214C">
        <w:rPr>
          <w:rFonts w:cs="Times New Roman"/>
          <w:szCs w:val="24"/>
        </w:rPr>
        <w:t xml:space="preserve">Scientists need to be aware that the evidence </w:t>
      </w:r>
      <w:r w:rsidR="00040850">
        <w:rPr>
          <w:rFonts w:cs="Times New Roman"/>
          <w:szCs w:val="24"/>
        </w:rPr>
        <w:t xml:space="preserve">for these phenomena is tenuous rather than firm. </w:t>
      </w:r>
      <w:r w:rsidR="00A127E9" w:rsidRPr="0080214C">
        <w:rPr>
          <w:rFonts w:cs="Times New Roman"/>
          <w:szCs w:val="24"/>
        </w:rPr>
        <w:t xml:space="preserve">As to whether there </w:t>
      </w:r>
      <w:r w:rsidR="00F01943">
        <w:rPr>
          <w:rFonts w:cs="Times New Roman"/>
          <w:szCs w:val="24"/>
        </w:rPr>
        <w:t xml:space="preserve">is or is not “an effect” </w:t>
      </w:r>
      <w:r>
        <w:rPr>
          <w:rFonts w:cs="Times New Roman"/>
          <w:szCs w:val="24"/>
        </w:rPr>
        <w:t>in experiments, we think in the face of such large bias it is</w:t>
      </w:r>
      <w:r w:rsidR="00A127E9" w:rsidRPr="0080214C">
        <w:rPr>
          <w:rFonts w:cs="Times New Roman"/>
          <w:szCs w:val="24"/>
        </w:rPr>
        <w:t xml:space="preserve"> premature t</w:t>
      </w:r>
      <w:r>
        <w:rPr>
          <w:rFonts w:cs="Times New Roman"/>
          <w:szCs w:val="24"/>
        </w:rPr>
        <w:t>o try to come to a conclusion. W</w:t>
      </w:r>
      <w:r w:rsidR="00A127E9" w:rsidRPr="0080214C">
        <w:rPr>
          <w:rFonts w:cs="Times New Roman"/>
          <w:szCs w:val="24"/>
        </w:rPr>
        <w:t>e report adjusted effect size estimates</w:t>
      </w:r>
      <w:r>
        <w:rPr>
          <w:rFonts w:cs="Times New Roman"/>
          <w:szCs w:val="24"/>
        </w:rPr>
        <w:t xml:space="preserve"> more as a courtesy</w:t>
      </w:r>
      <w:r w:rsidR="00A127E9" w:rsidRPr="0080214C">
        <w:rPr>
          <w:rFonts w:cs="Times New Roman"/>
          <w:szCs w:val="24"/>
        </w:rPr>
        <w:t xml:space="preserve">, but </w:t>
      </w:r>
      <w:r>
        <w:rPr>
          <w:rFonts w:cs="Times New Roman"/>
          <w:szCs w:val="24"/>
        </w:rPr>
        <w:t xml:space="preserve">note that </w:t>
      </w:r>
      <w:r w:rsidR="00A127E9" w:rsidRPr="0080214C">
        <w:rPr>
          <w:rFonts w:cs="Times New Roman"/>
          <w:szCs w:val="24"/>
        </w:rPr>
        <w:t xml:space="preserve">in the face of such a problematic </w:t>
      </w:r>
      <w:r w:rsidR="00040850">
        <w:rPr>
          <w:rFonts w:cs="Times New Roman"/>
          <w:szCs w:val="24"/>
        </w:rPr>
        <w:t>bias</w:t>
      </w:r>
      <w:r w:rsidR="00A127E9" w:rsidRPr="0080214C">
        <w:rPr>
          <w:rFonts w:cs="Times New Roman"/>
          <w:szCs w:val="24"/>
        </w:rPr>
        <w:t>,</w:t>
      </w:r>
      <w:r w:rsidR="00040850">
        <w:rPr>
          <w:rFonts w:cs="Times New Roman"/>
          <w:szCs w:val="24"/>
        </w:rPr>
        <w:t xml:space="preserve"> defin</w:t>
      </w:r>
      <w:r>
        <w:rPr>
          <w:rFonts w:cs="Times New Roman"/>
          <w:szCs w:val="24"/>
        </w:rPr>
        <w:t xml:space="preserve">itive statements are difficult. </w:t>
      </w:r>
      <w:r w:rsidR="00040850">
        <w:rPr>
          <w:rFonts w:cs="Times New Roman"/>
          <w:szCs w:val="24"/>
        </w:rPr>
        <w:t xml:space="preserve">  </w:t>
      </w:r>
      <w:commentRangeStart w:id="0"/>
      <w:r>
        <w:rPr>
          <w:rFonts w:cs="Times New Roman"/>
          <w:szCs w:val="24"/>
        </w:rPr>
        <w:t>REVISIONS: ???</w:t>
      </w:r>
      <w:commentRangeEnd w:id="0"/>
      <w:r w:rsidR="00791149">
        <w:rPr>
          <w:rStyle w:val="CommentReference"/>
        </w:rPr>
        <w:commentReference w:id="0"/>
      </w:r>
    </w:p>
    <w:p w14:paraId="39B2CC80" w14:textId="55D7DA26" w:rsidR="00A127E9" w:rsidRPr="0080214C" w:rsidRDefault="00A127E9" w:rsidP="00A127E9">
      <w:pPr>
        <w:rPr>
          <w:rFonts w:cs="Times New Roman"/>
          <w:szCs w:val="24"/>
        </w:rPr>
      </w:pPr>
      <w:r w:rsidRPr="0080214C">
        <w:rPr>
          <w:rFonts w:cs="Times New Roman"/>
          <w:szCs w:val="24"/>
        </w:rPr>
        <w:t xml:space="preserve">For us, the </w:t>
      </w:r>
      <w:r w:rsidR="00040850">
        <w:rPr>
          <w:rFonts w:cs="Times New Roman"/>
          <w:szCs w:val="24"/>
        </w:rPr>
        <w:t>most dramat</w:t>
      </w:r>
      <w:r w:rsidR="00C47631">
        <w:rPr>
          <w:rFonts w:cs="Times New Roman"/>
          <w:szCs w:val="24"/>
        </w:rPr>
        <w:t>ic findings</w:t>
      </w:r>
      <w:r w:rsidR="00040850">
        <w:rPr>
          <w:rFonts w:cs="Times New Roman"/>
          <w:szCs w:val="24"/>
        </w:rPr>
        <w:t xml:space="preserve"> are</w:t>
      </w:r>
      <w:r w:rsidRPr="0080214C">
        <w:rPr>
          <w:rFonts w:cs="Times New Roman"/>
          <w:szCs w:val="24"/>
        </w:rPr>
        <w:t xml:space="preserve"> the funnel plots</w:t>
      </w:r>
      <w:r w:rsidR="00040850">
        <w:rPr>
          <w:rFonts w:cs="Times New Roman"/>
          <w:szCs w:val="24"/>
        </w:rPr>
        <w:t xml:space="preserve"> themselves</w:t>
      </w:r>
      <w:r w:rsidRPr="0080214C">
        <w:rPr>
          <w:rFonts w:cs="Times New Roman"/>
          <w:szCs w:val="24"/>
        </w:rPr>
        <w:t>.</w:t>
      </w:r>
      <w:r w:rsidR="00C47631">
        <w:rPr>
          <w:rFonts w:cs="Times New Roman"/>
          <w:szCs w:val="24"/>
        </w:rPr>
        <w:t xml:space="preserve"> These are alarming and</w:t>
      </w:r>
      <w:r w:rsidRPr="0080214C">
        <w:rPr>
          <w:rFonts w:cs="Times New Roman"/>
          <w:szCs w:val="24"/>
        </w:rPr>
        <w:t xml:space="preserve"> </w:t>
      </w:r>
      <w:r w:rsidR="00C47631">
        <w:rPr>
          <w:rFonts w:cs="Times New Roman"/>
          <w:szCs w:val="24"/>
        </w:rPr>
        <w:t xml:space="preserve">directly </w:t>
      </w:r>
      <w:r w:rsidRPr="0080214C">
        <w:rPr>
          <w:rFonts w:cs="Times New Roman"/>
          <w:szCs w:val="24"/>
        </w:rPr>
        <w:t xml:space="preserve">contest the strength of evidence for purported violent-game effects in experiments. This is particularly true of the Anderson et al. (2010) best-practices subset, which seems to have </w:t>
      </w:r>
      <w:r w:rsidRPr="0080214C">
        <w:rPr>
          <w:rFonts w:cs="Times New Roman"/>
          <w:szCs w:val="24"/>
        </w:rPr>
        <w:lastRenderedPageBreak/>
        <w:t xml:space="preserve">preferred the inclusion of statistically-significant results. Like Reviewer 4, we feel that it is crucial that the scientific community be aware of these limitations of the literature and adjust their research practices, rhetoric, and policy recommendations accordingly. </w:t>
      </w:r>
      <w:r w:rsidR="00C47631">
        <w:rPr>
          <w:rFonts w:cs="Times New Roman"/>
          <w:szCs w:val="24"/>
        </w:rPr>
        <w:t xml:space="preserve"> REVISIONS</w:t>
      </w:r>
      <w:proofErr w:type="gramStart"/>
      <w:r w:rsidR="00C47631">
        <w:rPr>
          <w:rFonts w:cs="Times New Roman"/>
          <w:szCs w:val="24"/>
        </w:rPr>
        <w:t>: ???</w:t>
      </w:r>
      <w:proofErr w:type="gramEnd"/>
    </w:p>
    <w:p w14:paraId="251E9394" w14:textId="77777777" w:rsidR="004F2E56" w:rsidRDefault="00A127E9" w:rsidP="00090671">
      <w:pPr>
        <w:rPr>
          <w:rFonts w:cs="Times New Roman"/>
          <w:szCs w:val="24"/>
        </w:rPr>
      </w:pPr>
      <w:r w:rsidRPr="0080214C">
        <w:rPr>
          <w:rFonts w:cs="Times New Roman"/>
          <w:szCs w:val="24"/>
        </w:rPr>
        <w:t xml:space="preserve">Experiments of aggressive cognition may be less biased and </w:t>
      </w:r>
      <w:r w:rsidR="00F01943">
        <w:rPr>
          <w:rFonts w:cs="Times New Roman"/>
          <w:szCs w:val="24"/>
        </w:rPr>
        <w:t xml:space="preserve">may </w:t>
      </w:r>
      <w:r w:rsidRPr="0080214C">
        <w:rPr>
          <w:rFonts w:cs="Times New Roman"/>
          <w:szCs w:val="24"/>
        </w:rPr>
        <w:t>enjoy a stronger evidence base. However, there is considerable heterogeneity among studies. Since there is little evidence that this heterogeneity is caused by differences in stimuli or study population, perhaps they are due to differences in measurement methodology.</w:t>
      </w:r>
      <w:r w:rsidR="00156AA9">
        <w:rPr>
          <w:rFonts w:cs="Times New Roman"/>
          <w:szCs w:val="24"/>
        </w:rPr>
        <w:t xml:space="preserve">  </w:t>
      </w:r>
    </w:p>
    <w:p w14:paraId="2024516D" w14:textId="4D8970B4" w:rsidR="00A127E9" w:rsidRPr="0080214C" w:rsidRDefault="00156AA9" w:rsidP="00090671">
      <w:pPr>
        <w:rPr>
          <w:rFonts w:cs="Times New Roman"/>
          <w:szCs w:val="24"/>
        </w:rPr>
      </w:pPr>
      <w:r>
        <w:rPr>
          <w:rFonts w:cs="Times New Roman"/>
          <w:szCs w:val="24"/>
        </w:rPr>
        <w:t>REVISIONS</w:t>
      </w:r>
      <w:r w:rsidR="00365D3F">
        <w:rPr>
          <w:rFonts w:cs="Times New Roman"/>
          <w:szCs w:val="24"/>
        </w:rPr>
        <w:t>: On page 34</w:t>
      </w:r>
      <w:r w:rsidR="00791149">
        <w:rPr>
          <w:rFonts w:cs="Times New Roman"/>
          <w:szCs w:val="24"/>
        </w:rPr>
        <w:t>, we explain how publication bias might make it difficult to detect moderation.</w:t>
      </w:r>
    </w:p>
    <w:p w14:paraId="0FB6353A" w14:textId="77777777" w:rsidR="0078231C" w:rsidRDefault="00777AA1" w:rsidP="002F36C3">
      <w:pPr>
        <w:rPr>
          <w:rFonts w:cs="Times New Roman"/>
          <w:szCs w:val="24"/>
        </w:rPr>
      </w:pPr>
      <w:r w:rsidRPr="0080214C">
        <w:rPr>
          <w:rFonts w:cs="Times New Roman"/>
          <w:szCs w:val="24"/>
        </w:rPr>
        <w:t xml:space="preserve">Cross-sectional studies </w:t>
      </w:r>
      <w:r w:rsidR="00156AA9">
        <w:rPr>
          <w:rFonts w:cs="Times New Roman"/>
          <w:szCs w:val="24"/>
        </w:rPr>
        <w:t xml:space="preserve">do not seem to suffer from bias and the results from this class of experiments may be on firmer ground than the experimental studies.  One limitation of these studies is that they are correlational and do not </w:t>
      </w:r>
      <w:r w:rsidRPr="0080214C">
        <w:rPr>
          <w:rFonts w:cs="Times New Roman"/>
          <w:szCs w:val="24"/>
        </w:rPr>
        <w:t>provide evidence of a causal relationship</w:t>
      </w:r>
      <w:r w:rsidR="00156AA9">
        <w:rPr>
          <w:rFonts w:cs="Times New Roman"/>
          <w:szCs w:val="24"/>
        </w:rPr>
        <w:t xml:space="preserve"> per se</w:t>
      </w:r>
      <w:r w:rsidRPr="0080214C">
        <w:rPr>
          <w:rFonts w:cs="Times New Roman"/>
          <w:szCs w:val="24"/>
        </w:rPr>
        <w:t xml:space="preserve">. Partial correlations can address this to a degree. In other </w:t>
      </w:r>
      <w:r w:rsidR="002F36C3">
        <w:rPr>
          <w:rFonts w:cs="Times New Roman"/>
          <w:szCs w:val="24"/>
        </w:rPr>
        <w:t>research</w:t>
      </w:r>
      <w:r w:rsidRPr="0080214C">
        <w:rPr>
          <w:rFonts w:cs="Times New Roman"/>
          <w:szCs w:val="24"/>
        </w:rPr>
        <w:t>, partial correlations in cross-sectiona</w:t>
      </w:r>
      <w:r w:rsidR="002F36C3">
        <w:rPr>
          <w:rFonts w:cs="Times New Roman"/>
          <w:szCs w:val="24"/>
        </w:rPr>
        <w:t>l and longitudinal research are reported as being</w:t>
      </w:r>
      <w:r w:rsidRPr="0080214C">
        <w:rPr>
          <w:rFonts w:cs="Times New Roman"/>
          <w:szCs w:val="24"/>
        </w:rPr>
        <w:t xml:space="preserve"> quite small</w:t>
      </w:r>
      <w:r w:rsidR="002F36C3">
        <w:rPr>
          <w:rFonts w:cs="Times New Roman"/>
          <w:szCs w:val="24"/>
        </w:rPr>
        <w:t xml:space="preserve"> </w:t>
      </w:r>
      <w:r w:rsidR="002F36C3" w:rsidRPr="0080214C">
        <w:rPr>
          <w:rFonts w:cs="Times New Roman"/>
          <w:szCs w:val="24"/>
        </w:rPr>
        <w:t xml:space="preserve">(Anderson et al., 2010; Ferguson, 2015; </w:t>
      </w:r>
      <w:proofErr w:type="spellStart"/>
      <w:r w:rsidR="002F36C3" w:rsidRPr="0080214C">
        <w:rPr>
          <w:rFonts w:cs="Times New Roman"/>
          <w:szCs w:val="24"/>
        </w:rPr>
        <w:t>Furuya-Kanamori</w:t>
      </w:r>
      <w:proofErr w:type="spellEnd"/>
      <w:r w:rsidR="002F36C3" w:rsidRPr="0080214C">
        <w:rPr>
          <w:rFonts w:cs="Times New Roman"/>
          <w:szCs w:val="24"/>
        </w:rPr>
        <w:t xml:space="preserve"> &amp; </w:t>
      </w:r>
      <w:proofErr w:type="spellStart"/>
      <w:r w:rsidR="002F36C3" w:rsidRPr="0080214C">
        <w:rPr>
          <w:rFonts w:cs="Times New Roman"/>
          <w:szCs w:val="24"/>
        </w:rPr>
        <w:t>Doi</w:t>
      </w:r>
      <w:proofErr w:type="spellEnd"/>
      <w:r w:rsidR="002F36C3" w:rsidRPr="0080214C">
        <w:rPr>
          <w:rFonts w:cs="Times New Roman"/>
          <w:szCs w:val="24"/>
        </w:rPr>
        <w:t>, 2016)</w:t>
      </w:r>
      <w:r w:rsidRPr="0080214C">
        <w:rPr>
          <w:rFonts w:cs="Times New Roman"/>
          <w:szCs w:val="24"/>
        </w:rPr>
        <w:t>.</w:t>
      </w:r>
      <w:r w:rsidR="002F36C3">
        <w:rPr>
          <w:rFonts w:cs="Times New Roman"/>
          <w:szCs w:val="24"/>
        </w:rPr>
        <w:t xml:space="preserve"> </w:t>
      </w:r>
      <w:r w:rsidR="002F36C3" w:rsidRPr="0080214C">
        <w:rPr>
          <w:rFonts w:cs="Times New Roman"/>
          <w:szCs w:val="24"/>
        </w:rPr>
        <w:t xml:space="preserve">In general, we find it plausible that long-term violent game use would have some effects. This is not in conflict with our core finding that the effects of </w:t>
      </w:r>
      <w:r w:rsidR="002F36C3" w:rsidRPr="0080214C">
        <w:rPr>
          <w:rFonts w:cs="Times New Roman"/>
          <w:i/>
          <w:szCs w:val="24"/>
        </w:rPr>
        <w:t>short</w:t>
      </w:r>
      <w:r w:rsidR="002F36C3" w:rsidRPr="0080214C">
        <w:rPr>
          <w:rFonts w:cs="Times New Roman"/>
          <w:szCs w:val="24"/>
        </w:rPr>
        <w:t xml:space="preserve">-term violent game use are </w:t>
      </w:r>
      <w:r w:rsidR="00156AA9">
        <w:rPr>
          <w:rFonts w:cs="Times New Roman"/>
          <w:szCs w:val="24"/>
        </w:rPr>
        <w:t xml:space="preserve">biased, tenuous, and overstated.  </w:t>
      </w:r>
    </w:p>
    <w:p w14:paraId="5F3BAEE7" w14:textId="49F1262F" w:rsidR="002F36C3" w:rsidRPr="0080214C" w:rsidRDefault="00156AA9" w:rsidP="002F36C3">
      <w:pPr>
        <w:rPr>
          <w:rFonts w:cs="Times New Roman"/>
          <w:szCs w:val="24"/>
        </w:rPr>
      </w:pPr>
      <w:r>
        <w:rPr>
          <w:rFonts w:cs="Times New Roman"/>
          <w:szCs w:val="24"/>
        </w:rPr>
        <w:t>REVISIONS</w:t>
      </w:r>
      <w:r w:rsidR="0078231C">
        <w:rPr>
          <w:rFonts w:cs="Times New Roman"/>
          <w:szCs w:val="24"/>
        </w:rPr>
        <w:t xml:space="preserve">: We emphasize in the abstract the absence of bias from the cross-sectional literature. On page </w:t>
      </w:r>
      <w:r w:rsidR="00365D3F">
        <w:rPr>
          <w:rFonts w:cs="Times New Roman"/>
          <w:szCs w:val="24"/>
        </w:rPr>
        <w:t>29</w:t>
      </w:r>
      <w:r w:rsidR="0078231C">
        <w:rPr>
          <w:rFonts w:cs="Times New Roman"/>
          <w:szCs w:val="24"/>
        </w:rPr>
        <w:t>, we describe the clear associations indicated by cross-sectional studies, but</w:t>
      </w:r>
      <w:r w:rsidR="00E41E54">
        <w:rPr>
          <w:rFonts w:cs="Times New Roman"/>
          <w:szCs w:val="24"/>
        </w:rPr>
        <w:t xml:space="preserve"> caution that</w:t>
      </w:r>
      <w:r w:rsidR="00441AF9">
        <w:rPr>
          <w:rFonts w:cs="Times New Roman"/>
          <w:szCs w:val="24"/>
        </w:rPr>
        <w:t xml:space="preserve"> other research suggests these are small in longitudinal research or when </w:t>
      </w:r>
      <w:proofErr w:type="spellStart"/>
      <w:r w:rsidR="00441AF9">
        <w:rPr>
          <w:rFonts w:cs="Times New Roman"/>
          <w:szCs w:val="24"/>
        </w:rPr>
        <w:t>partialing</w:t>
      </w:r>
      <w:proofErr w:type="spellEnd"/>
      <w:r w:rsidR="00441AF9">
        <w:rPr>
          <w:rFonts w:cs="Times New Roman"/>
          <w:szCs w:val="24"/>
        </w:rPr>
        <w:t xml:space="preserve"> out the effects of </w:t>
      </w:r>
      <w:r w:rsidR="005C797C">
        <w:rPr>
          <w:rFonts w:cs="Times New Roman"/>
          <w:szCs w:val="24"/>
        </w:rPr>
        <w:t xml:space="preserve">potential </w:t>
      </w:r>
      <w:r w:rsidR="00441AF9">
        <w:rPr>
          <w:rFonts w:cs="Times New Roman"/>
          <w:szCs w:val="24"/>
        </w:rPr>
        <w:t>confounds such as sex.</w:t>
      </w:r>
    </w:p>
    <w:p w14:paraId="7F1BE4E4" w14:textId="3BA6E947" w:rsidR="0078231C" w:rsidRDefault="00290BA8" w:rsidP="00090671">
      <w:pPr>
        <w:rPr>
          <w:rFonts w:cs="Times New Roman"/>
          <w:szCs w:val="24"/>
        </w:rPr>
      </w:pPr>
      <w:r w:rsidRPr="0080214C">
        <w:rPr>
          <w:rFonts w:cs="Times New Roman"/>
          <w:szCs w:val="24"/>
        </w:rPr>
        <w:t xml:space="preserve">As for whether a significant effect remains </w:t>
      </w:r>
      <w:r w:rsidR="00AE4387" w:rsidRPr="0080214C">
        <w:rPr>
          <w:rFonts w:cs="Times New Roman"/>
          <w:szCs w:val="24"/>
        </w:rPr>
        <w:t>after adju</w:t>
      </w:r>
      <w:r w:rsidR="00791149">
        <w:rPr>
          <w:rFonts w:cs="Times New Roman"/>
          <w:szCs w:val="24"/>
        </w:rPr>
        <w:t xml:space="preserve">stment for small-study effects, </w:t>
      </w:r>
      <w:r w:rsidR="00AE4387" w:rsidRPr="0080214C">
        <w:rPr>
          <w:rFonts w:cs="Times New Roman"/>
          <w:szCs w:val="24"/>
        </w:rPr>
        <w:t xml:space="preserve">that is very hard to say. Regarding aggressive behavior, PET and p-uniform do not find a significant effect, whereas PEESE and p-curve do. Although Stanley and </w:t>
      </w:r>
      <w:proofErr w:type="spellStart"/>
      <w:r w:rsidR="00AE4387" w:rsidRPr="0080214C">
        <w:rPr>
          <w:rFonts w:cs="Times New Roman"/>
          <w:szCs w:val="24"/>
        </w:rPr>
        <w:t>Doucouliagos</w:t>
      </w:r>
      <w:proofErr w:type="spellEnd"/>
      <w:r w:rsidR="00AE4387" w:rsidRPr="0080214C">
        <w:rPr>
          <w:rFonts w:cs="Times New Roman"/>
          <w:szCs w:val="24"/>
        </w:rPr>
        <w:t xml:space="preserve"> (20</w:t>
      </w:r>
      <w:r w:rsidR="002F36C3">
        <w:rPr>
          <w:rFonts w:cs="Times New Roman"/>
          <w:szCs w:val="24"/>
        </w:rPr>
        <w:t>13</w:t>
      </w:r>
      <w:r w:rsidR="00AE4387" w:rsidRPr="0080214C">
        <w:rPr>
          <w:rFonts w:cs="Times New Roman"/>
          <w:szCs w:val="24"/>
        </w:rPr>
        <w:t>) suggest interpreting this as a null result in the PET-PEESE framework, we understand that PET has poor sensitivity to effects: it assumes, and favors, the null hypothesis. In similar fashion, we expect that PEESE has poor specificity: it assumes, and therefore may favor, the alternative hypothesis.</w:t>
      </w:r>
      <w:r w:rsidR="00897F08">
        <w:rPr>
          <w:rFonts w:cs="Times New Roman"/>
          <w:szCs w:val="24"/>
        </w:rPr>
        <w:t xml:space="preserve"> However, the previous literature says little about the Type I and Type II error rates of these estimators. We prefer to interpret the effect size es</w:t>
      </w:r>
      <w:r w:rsidR="00156AA9">
        <w:rPr>
          <w:rFonts w:cs="Times New Roman"/>
          <w:szCs w:val="24"/>
        </w:rPr>
        <w:t xml:space="preserve">timates.  We would not characterize these results as ambiguous but rather nuanced.  Analysis is always a function of models and assumptions, and here we show that the effects are sufficiently biased that assumptions in correction matters.  </w:t>
      </w:r>
      <w:r w:rsidR="009B1BDA">
        <w:rPr>
          <w:rFonts w:cs="Times New Roman"/>
          <w:szCs w:val="24"/>
        </w:rPr>
        <w:t>The contamination by bias is so pernicious that the accumulated literature has little probative value, leading the effect size estimates to be highly dependent on the modeling assumptions</w:t>
      </w:r>
      <w:r w:rsidR="00156AA9">
        <w:rPr>
          <w:rFonts w:cs="Times New Roman"/>
          <w:szCs w:val="24"/>
        </w:rPr>
        <w:t xml:space="preserve">.  </w:t>
      </w:r>
    </w:p>
    <w:p w14:paraId="68FDF6BD" w14:textId="745A4FBD" w:rsidR="00290BA8" w:rsidRPr="0080214C" w:rsidRDefault="00156AA9" w:rsidP="00090671">
      <w:pPr>
        <w:rPr>
          <w:rFonts w:cs="Times New Roman"/>
          <w:szCs w:val="24"/>
        </w:rPr>
      </w:pPr>
      <w:r>
        <w:rPr>
          <w:rFonts w:cs="Times New Roman"/>
          <w:szCs w:val="24"/>
        </w:rPr>
        <w:t>REVISIONS:</w:t>
      </w:r>
      <w:r w:rsidR="00791149">
        <w:rPr>
          <w:rFonts w:cs="Times New Roman"/>
          <w:szCs w:val="24"/>
        </w:rPr>
        <w:t xml:space="preserve"> </w:t>
      </w:r>
      <w:r w:rsidR="009C0E2C">
        <w:rPr>
          <w:rFonts w:cs="Times New Roman"/>
          <w:szCs w:val="24"/>
        </w:rPr>
        <w:t xml:space="preserve">We now make the above point in the discussion, page </w:t>
      </w:r>
      <w:r w:rsidR="00365D3F">
        <w:rPr>
          <w:rFonts w:cs="Times New Roman"/>
          <w:szCs w:val="24"/>
        </w:rPr>
        <w:t>29</w:t>
      </w:r>
      <w:r w:rsidR="009C0E2C">
        <w:rPr>
          <w:rFonts w:cs="Times New Roman"/>
          <w:szCs w:val="24"/>
        </w:rPr>
        <w:t>.</w:t>
      </w:r>
    </w:p>
    <w:p w14:paraId="3EF230A5" w14:textId="1957FDE5" w:rsidR="00090671" w:rsidRPr="0080214C" w:rsidRDefault="00090671" w:rsidP="00090671">
      <w:pPr>
        <w:rPr>
          <w:rFonts w:cs="Times New Roman"/>
          <w:b/>
          <w:szCs w:val="24"/>
        </w:rPr>
      </w:pPr>
      <w:r w:rsidRPr="0080214C">
        <w:rPr>
          <w:rFonts w:cs="Times New Roman"/>
          <w:b/>
          <w:szCs w:val="24"/>
        </w:rPr>
        <w:t>II.</w:t>
      </w:r>
      <w:r w:rsidR="0078231C">
        <w:rPr>
          <w:rFonts w:cs="Times New Roman"/>
          <w:b/>
          <w:szCs w:val="24"/>
        </w:rPr>
        <w:t xml:space="preserve"> Do your exclusions cause their </w:t>
      </w:r>
      <w:r w:rsidRPr="0080214C">
        <w:rPr>
          <w:rFonts w:cs="Times New Roman"/>
          <w:b/>
          <w:szCs w:val="24"/>
        </w:rPr>
        <w:t>own bias?</w:t>
      </w:r>
    </w:p>
    <w:p w14:paraId="25FB20F4" w14:textId="44CFE120" w:rsidR="00C9338B" w:rsidRPr="0080214C" w:rsidRDefault="00156AA9" w:rsidP="00C9338B">
      <w:pPr>
        <w:rPr>
          <w:rFonts w:cs="Times New Roman"/>
          <w:szCs w:val="24"/>
        </w:rPr>
      </w:pPr>
      <w:r>
        <w:rPr>
          <w:rFonts w:cs="Times New Roman"/>
          <w:szCs w:val="24"/>
        </w:rPr>
        <w:lastRenderedPageBreak/>
        <w:t>We excluded a few studies because we found they did not fit reasonable inclusion criteria.  You ask if these additional exclusions affect our results.  They do not.  To s</w:t>
      </w:r>
      <w:r w:rsidR="00331688">
        <w:rPr>
          <w:rFonts w:cs="Times New Roman"/>
          <w:szCs w:val="24"/>
        </w:rPr>
        <w:t>how that the exclusions have a marginal effect, we</w:t>
      </w:r>
      <w:r w:rsidR="00C9338B" w:rsidRPr="0080214C">
        <w:rPr>
          <w:rFonts w:cs="Times New Roman"/>
          <w:szCs w:val="24"/>
        </w:rPr>
        <w:t xml:space="preserve"> created a supplementary table conducting</w:t>
      </w:r>
      <w:r w:rsidR="00331688">
        <w:rPr>
          <w:rFonts w:cs="Times New Roman"/>
          <w:szCs w:val="24"/>
        </w:rPr>
        <w:t xml:space="preserve"> the analyse</w:t>
      </w:r>
      <w:r w:rsidR="00195372">
        <w:rPr>
          <w:rFonts w:cs="Times New Roman"/>
          <w:szCs w:val="24"/>
        </w:rPr>
        <w:t>s performe</w:t>
      </w:r>
      <w:r w:rsidR="009B1BDA">
        <w:rPr>
          <w:rFonts w:cs="Times New Roman"/>
          <w:szCs w:val="24"/>
        </w:rPr>
        <w:t>d by Anderson et al., which are</w:t>
      </w:r>
      <w:r w:rsidR="00C9338B" w:rsidRPr="0080214C">
        <w:rPr>
          <w:rFonts w:cs="Times New Roman"/>
          <w:szCs w:val="24"/>
        </w:rPr>
        <w:t xml:space="preserve"> naïve fixed-effects meta-analys</w:t>
      </w:r>
      <w:r w:rsidR="00331688">
        <w:rPr>
          <w:rFonts w:cs="Times New Roman"/>
          <w:szCs w:val="24"/>
        </w:rPr>
        <w:t>es and trim-and-fill analyses</w:t>
      </w:r>
      <w:r w:rsidR="00195372">
        <w:rPr>
          <w:rFonts w:cs="Times New Roman"/>
          <w:szCs w:val="24"/>
        </w:rPr>
        <w:t xml:space="preserve">.  </w:t>
      </w:r>
      <w:r w:rsidR="00C9338B" w:rsidRPr="0080214C">
        <w:rPr>
          <w:rFonts w:cs="Times New Roman"/>
          <w:szCs w:val="24"/>
        </w:rPr>
        <w:t xml:space="preserve"> </w:t>
      </w:r>
      <w:r w:rsidR="00897F08">
        <w:rPr>
          <w:rFonts w:cs="Times New Roman"/>
          <w:szCs w:val="24"/>
        </w:rPr>
        <w:t>T</w:t>
      </w:r>
      <w:r w:rsidR="00C9338B" w:rsidRPr="0080214C">
        <w:rPr>
          <w:rFonts w:cs="Times New Roman"/>
          <w:szCs w:val="24"/>
        </w:rPr>
        <w:t>heir trim-and-fill analyses were restricted to the “best experiments” and “best partials” datasets</w:t>
      </w:r>
      <w:r w:rsidR="009B1BDA">
        <w:rPr>
          <w:rFonts w:cs="Times New Roman"/>
          <w:szCs w:val="24"/>
        </w:rPr>
        <w:t xml:space="preserve">, in which only one the removed effect sizes </w:t>
      </w:r>
      <w:proofErr w:type="gramStart"/>
      <w:r w:rsidR="009B1BDA">
        <w:rPr>
          <w:rFonts w:cs="Times New Roman"/>
          <w:szCs w:val="24"/>
        </w:rPr>
        <w:t>was</w:t>
      </w:r>
      <w:proofErr w:type="gramEnd"/>
      <w:r w:rsidR="009B1BDA">
        <w:rPr>
          <w:rFonts w:cs="Times New Roman"/>
          <w:szCs w:val="24"/>
        </w:rPr>
        <w:t xml:space="preserve"> included</w:t>
      </w:r>
      <w:r w:rsidR="00C9338B" w:rsidRPr="0080214C">
        <w:rPr>
          <w:rFonts w:cs="Times New Roman"/>
          <w:szCs w:val="24"/>
        </w:rPr>
        <w:t>.</w:t>
      </w:r>
    </w:p>
    <w:p w14:paraId="0D8DF3D4" w14:textId="24EC025B" w:rsidR="00C9338B" w:rsidRPr="0080214C" w:rsidRDefault="00C9338B" w:rsidP="00C9338B">
      <w:pPr>
        <w:rPr>
          <w:rFonts w:cs="Times New Roman"/>
          <w:szCs w:val="24"/>
          <w:vertAlign w:val="subscript"/>
        </w:rPr>
      </w:pPr>
      <w:r w:rsidRPr="0080214C">
        <w:rPr>
          <w:rFonts w:cs="Times New Roman"/>
          <w:szCs w:val="24"/>
        </w:rPr>
        <w:t xml:space="preserve">Anderson et al. report trim-and-fill results for best experiments </w:t>
      </w:r>
      <w:r w:rsidRPr="0080214C">
        <w:rPr>
          <w:rFonts w:cs="Times New Roman"/>
          <w:i/>
          <w:szCs w:val="24"/>
        </w:rPr>
        <w:t xml:space="preserve">r+ </w:t>
      </w:r>
      <w:r w:rsidRPr="0080214C">
        <w:rPr>
          <w:rFonts w:cs="Times New Roman"/>
          <w:szCs w:val="24"/>
        </w:rPr>
        <w:t xml:space="preserve">= .294, with zero imputed studies. </w:t>
      </w:r>
      <w:r w:rsidR="00195372">
        <w:rPr>
          <w:rFonts w:cs="Times New Roman"/>
          <w:szCs w:val="24"/>
        </w:rPr>
        <w:t xml:space="preserve">We obtain </w:t>
      </w:r>
      <w:r w:rsidRPr="0080214C">
        <w:rPr>
          <w:rFonts w:cs="Times New Roman"/>
          <w:szCs w:val="24"/>
        </w:rPr>
        <w:t xml:space="preserve">naïve FE result </w:t>
      </w:r>
      <w:r w:rsidRPr="0080214C">
        <w:rPr>
          <w:rFonts w:cs="Times New Roman"/>
          <w:i/>
          <w:szCs w:val="24"/>
        </w:rPr>
        <w:t>r</w:t>
      </w:r>
      <w:r w:rsidRPr="0080214C">
        <w:rPr>
          <w:rFonts w:cs="Times New Roman"/>
          <w:szCs w:val="24"/>
        </w:rPr>
        <w:t xml:space="preserve"> = .289, and trim-and-fill imputes 6 studies to the left, reducing the effect size to </w:t>
      </w:r>
      <w:r w:rsidRPr="0080214C">
        <w:rPr>
          <w:rFonts w:cs="Times New Roman"/>
          <w:i/>
          <w:szCs w:val="24"/>
        </w:rPr>
        <w:t xml:space="preserve">r+ </w:t>
      </w:r>
      <w:r w:rsidRPr="0080214C">
        <w:rPr>
          <w:rFonts w:cs="Times New Roman"/>
          <w:szCs w:val="24"/>
        </w:rPr>
        <w:t xml:space="preserve">= .238. </w:t>
      </w:r>
      <w:r w:rsidR="00195372">
        <w:rPr>
          <w:rFonts w:cs="Times New Roman"/>
          <w:szCs w:val="24"/>
        </w:rPr>
        <w:t xml:space="preserve"> </w:t>
      </w:r>
      <w:commentRangeStart w:id="1"/>
      <w:r w:rsidR="00195372">
        <w:rPr>
          <w:rFonts w:cs="Times New Roman"/>
          <w:szCs w:val="24"/>
        </w:rPr>
        <w:t>We ar</w:t>
      </w:r>
      <w:r w:rsidRPr="0080214C">
        <w:rPr>
          <w:rFonts w:cs="Times New Roman"/>
          <w:szCs w:val="24"/>
        </w:rPr>
        <w:t>e not sure what’s res</w:t>
      </w:r>
      <w:r w:rsidR="00195372">
        <w:rPr>
          <w:rFonts w:cs="Times New Roman"/>
          <w:szCs w:val="24"/>
        </w:rPr>
        <w:t xml:space="preserve">ponsible for these differences, but we have very high confidence in our procedures and results.  Moreover, as a check, we can compare our results to the funnel plots.  </w:t>
      </w:r>
      <w:commentRangeEnd w:id="1"/>
      <w:r w:rsidR="009B1BDA">
        <w:rPr>
          <w:rStyle w:val="CommentReference"/>
        </w:rPr>
        <w:commentReference w:id="1"/>
      </w:r>
      <w:r w:rsidR="00195372">
        <w:rPr>
          <w:rFonts w:cs="Times New Roman"/>
          <w:szCs w:val="24"/>
        </w:rPr>
        <w:t>C</w:t>
      </w:r>
      <w:r w:rsidRPr="0080214C">
        <w:rPr>
          <w:rFonts w:cs="Times New Roman"/>
          <w:szCs w:val="24"/>
        </w:rPr>
        <w:t xml:space="preserve">onsidering how nakedly asymmetrical the funnel plot of best-practices aggressive affect experiment effect sizes </w:t>
      </w:r>
      <w:r w:rsidR="002F36C3">
        <w:rPr>
          <w:rFonts w:cs="Times New Roman"/>
          <w:szCs w:val="24"/>
        </w:rPr>
        <w:t>is</w:t>
      </w:r>
      <w:r w:rsidRPr="0080214C">
        <w:rPr>
          <w:rFonts w:cs="Times New Roman"/>
          <w:szCs w:val="24"/>
        </w:rPr>
        <w:t xml:space="preserve">, it seems </w:t>
      </w:r>
      <w:r w:rsidR="00195372">
        <w:rPr>
          <w:rFonts w:cs="Times New Roman"/>
          <w:szCs w:val="24"/>
        </w:rPr>
        <w:t>implausible</w:t>
      </w:r>
      <w:r w:rsidRPr="0080214C">
        <w:rPr>
          <w:rFonts w:cs="Times New Roman"/>
          <w:szCs w:val="24"/>
        </w:rPr>
        <w:t xml:space="preserve"> that trim-and-fill would have imputed zero studies</w:t>
      </w:r>
      <w:r w:rsidR="009B1BDA">
        <w:rPr>
          <w:rFonts w:cs="Times New Roman"/>
          <w:szCs w:val="24"/>
        </w:rPr>
        <w:t xml:space="preserve"> as reported by Anderson et al. (2010)</w:t>
      </w:r>
      <w:r w:rsidRPr="0080214C">
        <w:rPr>
          <w:rFonts w:cs="Times New Roman"/>
          <w:szCs w:val="24"/>
        </w:rPr>
        <w:t>.</w:t>
      </w:r>
      <w:r w:rsidR="00195372">
        <w:rPr>
          <w:rFonts w:cs="Times New Roman"/>
          <w:szCs w:val="24"/>
        </w:rPr>
        <w:t xml:space="preserve">  </w:t>
      </w:r>
      <w:r w:rsidRPr="0080214C">
        <w:rPr>
          <w:rFonts w:cs="Times New Roman"/>
          <w:szCs w:val="24"/>
        </w:rPr>
        <w:t xml:space="preserve"> </w:t>
      </w:r>
    </w:p>
    <w:p w14:paraId="164ED4EA" w14:textId="4FE05068" w:rsidR="00D2224F" w:rsidRPr="0080214C" w:rsidRDefault="00D2224F" w:rsidP="00090671">
      <w:pPr>
        <w:rPr>
          <w:rFonts w:cs="Times New Roman"/>
          <w:szCs w:val="24"/>
        </w:rPr>
      </w:pPr>
      <w:r w:rsidRPr="0080214C">
        <w:rPr>
          <w:rFonts w:cs="Times New Roman"/>
          <w:szCs w:val="24"/>
        </w:rPr>
        <w:t xml:space="preserve">We </w:t>
      </w:r>
      <w:r w:rsidR="00C9338B" w:rsidRPr="0080214C">
        <w:rPr>
          <w:rFonts w:cs="Times New Roman"/>
          <w:szCs w:val="24"/>
        </w:rPr>
        <w:t xml:space="preserve">have decided not to exclude </w:t>
      </w:r>
      <w:proofErr w:type="spellStart"/>
      <w:r w:rsidR="00C9338B" w:rsidRPr="0080214C">
        <w:rPr>
          <w:rFonts w:cs="Times New Roman"/>
          <w:szCs w:val="24"/>
        </w:rPr>
        <w:t>Matsuzaki</w:t>
      </w:r>
      <w:proofErr w:type="spellEnd"/>
      <w:r w:rsidR="00C9338B" w:rsidRPr="0080214C">
        <w:rPr>
          <w:rFonts w:cs="Times New Roman"/>
          <w:szCs w:val="24"/>
        </w:rPr>
        <w:t xml:space="preserve"> et al. (2004). We </w:t>
      </w:r>
      <w:r w:rsidRPr="0080214C">
        <w:rPr>
          <w:rFonts w:cs="Times New Roman"/>
          <w:szCs w:val="24"/>
        </w:rPr>
        <w:t>spoke with another Anderson co-author</w:t>
      </w:r>
      <w:r w:rsidR="008E4327" w:rsidRPr="0080214C">
        <w:rPr>
          <w:rFonts w:cs="Times New Roman"/>
          <w:szCs w:val="24"/>
        </w:rPr>
        <w:t xml:space="preserve">, </w:t>
      </w:r>
      <w:proofErr w:type="spellStart"/>
      <w:r w:rsidR="008E4327" w:rsidRPr="0080214C">
        <w:rPr>
          <w:rFonts w:cs="Times New Roman"/>
          <w:szCs w:val="24"/>
        </w:rPr>
        <w:t>Aikiko</w:t>
      </w:r>
      <w:proofErr w:type="spellEnd"/>
      <w:r w:rsidR="008E4327" w:rsidRPr="0080214C">
        <w:rPr>
          <w:rFonts w:cs="Times New Roman"/>
          <w:szCs w:val="24"/>
        </w:rPr>
        <w:t xml:space="preserve"> Shibuya,</w:t>
      </w:r>
      <w:r w:rsidRPr="0080214C">
        <w:rPr>
          <w:rFonts w:cs="Times New Roman"/>
          <w:szCs w:val="24"/>
        </w:rPr>
        <w:t xml:space="preserve"> and she said that there was no mistake in </w:t>
      </w:r>
      <w:r w:rsidR="00C9338B" w:rsidRPr="0080214C">
        <w:rPr>
          <w:rFonts w:cs="Times New Roman"/>
          <w:szCs w:val="24"/>
        </w:rPr>
        <w:t>the entered effect sizes,</w:t>
      </w:r>
      <w:r w:rsidR="008E4327" w:rsidRPr="0080214C">
        <w:rPr>
          <w:rFonts w:cs="Times New Roman"/>
          <w:szCs w:val="24"/>
        </w:rPr>
        <w:t xml:space="preserve"> which </w:t>
      </w:r>
      <w:r w:rsidR="00C9338B" w:rsidRPr="0080214C">
        <w:rPr>
          <w:rFonts w:cs="Times New Roman"/>
          <w:szCs w:val="24"/>
        </w:rPr>
        <w:t>do not appear in the paper but were instead</w:t>
      </w:r>
      <w:r w:rsidR="008E4327" w:rsidRPr="0080214C">
        <w:rPr>
          <w:rFonts w:cs="Times New Roman"/>
          <w:szCs w:val="24"/>
        </w:rPr>
        <w:t xml:space="preserve"> provided directly from the authors in personal correspondence</w:t>
      </w:r>
      <w:r w:rsidRPr="0080214C">
        <w:rPr>
          <w:rFonts w:cs="Times New Roman"/>
          <w:szCs w:val="24"/>
        </w:rPr>
        <w:t xml:space="preserve">. </w:t>
      </w:r>
      <w:r w:rsidR="008D2B66" w:rsidRPr="0080214C">
        <w:rPr>
          <w:rFonts w:cs="Times New Roman"/>
          <w:szCs w:val="24"/>
        </w:rPr>
        <w:t xml:space="preserve">Thus, effect sizes from </w:t>
      </w:r>
      <w:proofErr w:type="spellStart"/>
      <w:r w:rsidR="008D2B66" w:rsidRPr="0080214C">
        <w:rPr>
          <w:rFonts w:cs="Times New Roman"/>
          <w:szCs w:val="24"/>
        </w:rPr>
        <w:t>Matsuzaki</w:t>
      </w:r>
      <w:proofErr w:type="spellEnd"/>
      <w:r w:rsidR="008D2B66" w:rsidRPr="0080214C">
        <w:rPr>
          <w:rFonts w:cs="Times New Roman"/>
          <w:szCs w:val="24"/>
        </w:rPr>
        <w:t xml:space="preserve"> </w:t>
      </w:r>
      <w:r w:rsidR="00A127E9" w:rsidRPr="0080214C">
        <w:rPr>
          <w:rFonts w:cs="Times New Roman"/>
          <w:szCs w:val="24"/>
        </w:rPr>
        <w:t xml:space="preserve">et al. (2004) now </w:t>
      </w:r>
      <w:r w:rsidR="008D2B66" w:rsidRPr="0080214C">
        <w:rPr>
          <w:rFonts w:cs="Times New Roman"/>
          <w:szCs w:val="24"/>
        </w:rPr>
        <w:t xml:space="preserve">appear in our </w:t>
      </w:r>
      <w:r w:rsidR="00A127E9" w:rsidRPr="0080214C">
        <w:rPr>
          <w:rFonts w:cs="Times New Roman"/>
          <w:szCs w:val="24"/>
        </w:rPr>
        <w:t>main analyses</w:t>
      </w:r>
      <w:r w:rsidR="008E4327" w:rsidRPr="0080214C">
        <w:rPr>
          <w:rFonts w:cs="Times New Roman"/>
          <w:szCs w:val="24"/>
        </w:rPr>
        <w:t>. Its inclusion does not change our conclusions, as the cross-sectional literature was already considered robust and unbiased.</w:t>
      </w:r>
      <w:r w:rsidR="00A127E9" w:rsidRPr="0080214C">
        <w:rPr>
          <w:rFonts w:cs="Times New Roman"/>
          <w:szCs w:val="24"/>
        </w:rPr>
        <w:t xml:space="preserve"> </w:t>
      </w:r>
      <w:r w:rsidR="008E4327" w:rsidRPr="0080214C">
        <w:rPr>
          <w:rFonts w:cs="Times New Roman"/>
          <w:szCs w:val="24"/>
        </w:rPr>
        <w:t>W</w:t>
      </w:r>
      <w:r w:rsidR="00A127E9" w:rsidRPr="0080214C">
        <w:rPr>
          <w:rFonts w:cs="Times New Roman"/>
          <w:szCs w:val="24"/>
        </w:rPr>
        <w:t xml:space="preserve">e note that </w:t>
      </w:r>
      <w:r w:rsidR="008E4327" w:rsidRPr="0080214C">
        <w:rPr>
          <w:rFonts w:cs="Times New Roman"/>
          <w:szCs w:val="24"/>
        </w:rPr>
        <w:t xml:space="preserve">the </w:t>
      </w:r>
      <w:proofErr w:type="spellStart"/>
      <w:r w:rsidR="008E4327" w:rsidRPr="0080214C">
        <w:rPr>
          <w:rFonts w:cs="Times New Roman"/>
          <w:szCs w:val="24"/>
        </w:rPr>
        <w:t>Matsuzaki</w:t>
      </w:r>
      <w:proofErr w:type="spellEnd"/>
      <w:r w:rsidR="008E4327" w:rsidRPr="0080214C">
        <w:rPr>
          <w:rFonts w:cs="Times New Roman"/>
          <w:szCs w:val="24"/>
        </w:rPr>
        <w:t xml:space="preserve"> et al. effect sizes are </w:t>
      </w:r>
      <w:r w:rsidR="00A127E9" w:rsidRPr="0080214C">
        <w:rPr>
          <w:rFonts w:cs="Times New Roman"/>
          <w:szCs w:val="24"/>
        </w:rPr>
        <w:t>unusually</w:t>
      </w:r>
      <w:r w:rsidR="008E4327" w:rsidRPr="0080214C">
        <w:rPr>
          <w:rFonts w:cs="Times New Roman"/>
          <w:szCs w:val="24"/>
        </w:rPr>
        <w:t xml:space="preserve"> large for their sample sizes and have considerable influence on meta-regression analyses.</w:t>
      </w:r>
    </w:p>
    <w:p w14:paraId="2051618E" w14:textId="2B0B1E9B" w:rsidR="005C0D79" w:rsidRPr="0080214C" w:rsidRDefault="00D2224F" w:rsidP="00090671">
      <w:pPr>
        <w:rPr>
          <w:rFonts w:cs="Times New Roman"/>
          <w:szCs w:val="24"/>
        </w:rPr>
      </w:pPr>
      <w:r w:rsidRPr="0080214C">
        <w:rPr>
          <w:rFonts w:cs="Times New Roman"/>
          <w:szCs w:val="24"/>
        </w:rPr>
        <w:t xml:space="preserve">The exclusion of </w:t>
      </w:r>
      <w:proofErr w:type="spellStart"/>
      <w:r w:rsidRPr="0080214C">
        <w:rPr>
          <w:rFonts w:cs="Times New Roman"/>
          <w:szCs w:val="24"/>
        </w:rPr>
        <w:t>Panee</w:t>
      </w:r>
      <w:proofErr w:type="spellEnd"/>
      <w:r w:rsidRPr="0080214C">
        <w:rPr>
          <w:rFonts w:cs="Times New Roman"/>
          <w:szCs w:val="24"/>
        </w:rPr>
        <w:t xml:space="preserve"> &amp; Ballard (2002) had little influence on the results.</w:t>
      </w:r>
      <w:r w:rsidR="00251996" w:rsidRPr="0080214C">
        <w:rPr>
          <w:rFonts w:cs="Times New Roman"/>
          <w:szCs w:val="24"/>
        </w:rPr>
        <w:t xml:space="preserve"> </w:t>
      </w:r>
      <w:r w:rsidR="005C0D79" w:rsidRPr="0080214C">
        <w:rPr>
          <w:rFonts w:cs="Times New Roman"/>
          <w:szCs w:val="24"/>
        </w:rPr>
        <w:t xml:space="preserve">In general, we feel that the study is irrelevant, as it does not manipulate the presence of violence in the video game, instead changing the instructions given to participants in an earlier training level. </w:t>
      </w:r>
      <w:r w:rsidR="00A5476E" w:rsidRPr="0080214C">
        <w:rPr>
          <w:rFonts w:cs="Times New Roman"/>
          <w:szCs w:val="24"/>
        </w:rPr>
        <w:t>Regarding the effects of this exclusion on the results, it is a high-effect-size, low-sample-size study, and so its inclusion would further indicate funnel-plot asymmetry. I</w:t>
      </w:r>
      <w:r w:rsidR="005C0D79" w:rsidRPr="0080214C">
        <w:rPr>
          <w:rFonts w:cs="Times New Roman"/>
          <w:szCs w:val="24"/>
        </w:rPr>
        <w:t>ts inclusion caused the PET estimate of all-experiments aggressive behavior to fall slightly (r = .10) and caused best-practices aggressive affect to fall further (P</w:t>
      </w:r>
      <w:r w:rsidR="00A5476E" w:rsidRPr="0080214C">
        <w:rPr>
          <w:rFonts w:cs="Times New Roman"/>
          <w:szCs w:val="24"/>
        </w:rPr>
        <w:t xml:space="preserve">ET, </w:t>
      </w:r>
      <w:r w:rsidR="005C0D79" w:rsidRPr="0080214C">
        <w:rPr>
          <w:rFonts w:cs="Times New Roman"/>
          <w:szCs w:val="24"/>
        </w:rPr>
        <w:t xml:space="preserve">r = </w:t>
      </w:r>
      <w:r w:rsidR="00A5476E" w:rsidRPr="0080214C">
        <w:rPr>
          <w:rFonts w:cs="Times New Roman"/>
          <w:szCs w:val="24"/>
        </w:rPr>
        <w:t xml:space="preserve">-.14; PEESE, r = .14). However, it has very small p-values, and so </w:t>
      </w:r>
      <w:r w:rsidR="00897F08">
        <w:rPr>
          <w:rFonts w:cs="Times New Roman"/>
          <w:szCs w:val="24"/>
        </w:rPr>
        <w:t xml:space="preserve">its inclusion </w:t>
      </w:r>
      <w:r w:rsidR="00A5476E" w:rsidRPr="0080214C">
        <w:rPr>
          <w:rFonts w:cs="Times New Roman"/>
          <w:szCs w:val="24"/>
        </w:rPr>
        <w:t>causes a slight increase in the p-curve estimates for all-experiments aggressive behavior (r = .09) and best-experiments aggressive affect (r = .26).</w:t>
      </w:r>
    </w:p>
    <w:p w14:paraId="50CE23C2" w14:textId="2F5E25B8" w:rsidR="00C9338B" w:rsidRDefault="00D2224F" w:rsidP="00090671">
      <w:pPr>
        <w:rPr>
          <w:rFonts w:cs="Times New Roman"/>
          <w:szCs w:val="24"/>
        </w:rPr>
      </w:pPr>
      <w:r w:rsidRPr="0080214C">
        <w:rPr>
          <w:rFonts w:cs="Times New Roman"/>
          <w:szCs w:val="24"/>
        </w:rPr>
        <w:t xml:space="preserve">The exclusion of </w:t>
      </w:r>
      <w:proofErr w:type="spellStart"/>
      <w:r w:rsidRPr="0080214C">
        <w:rPr>
          <w:rFonts w:cs="Times New Roman"/>
          <w:szCs w:val="24"/>
        </w:rPr>
        <w:t>Graybill</w:t>
      </w:r>
      <w:proofErr w:type="spellEnd"/>
      <w:r w:rsidR="003A6D35" w:rsidRPr="0080214C">
        <w:rPr>
          <w:rFonts w:cs="Times New Roman"/>
          <w:szCs w:val="24"/>
        </w:rPr>
        <w:t xml:space="preserve"> doesn’t influence the results because Anderson et al. coded it as not-best-practices</w:t>
      </w:r>
      <w:r w:rsidR="00C9338B" w:rsidRPr="0080214C">
        <w:rPr>
          <w:rFonts w:cs="Times New Roman"/>
          <w:szCs w:val="24"/>
        </w:rPr>
        <w:t xml:space="preserve">, thereby excluding it from their </w:t>
      </w:r>
      <w:r w:rsidR="002F36C3">
        <w:rPr>
          <w:rFonts w:cs="Times New Roman"/>
          <w:szCs w:val="24"/>
        </w:rPr>
        <w:t>trim-and-fill</w:t>
      </w:r>
      <w:r w:rsidR="00C9338B" w:rsidRPr="0080214C">
        <w:rPr>
          <w:rFonts w:cs="Times New Roman"/>
          <w:szCs w:val="24"/>
        </w:rPr>
        <w:t xml:space="preserve"> analyses</w:t>
      </w:r>
      <w:r w:rsidR="003A6D35" w:rsidRPr="0080214C">
        <w:rPr>
          <w:rFonts w:cs="Times New Roman"/>
          <w:szCs w:val="24"/>
        </w:rPr>
        <w:t xml:space="preserve">. </w:t>
      </w:r>
      <w:r w:rsidR="002F36C3">
        <w:rPr>
          <w:rFonts w:cs="Times New Roman"/>
          <w:szCs w:val="24"/>
        </w:rPr>
        <w:t xml:space="preserve">As </w:t>
      </w:r>
      <w:r w:rsidR="00897F08">
        <w:rPr>
          <w:rFonts w:cs="Times New Roman"/>
          <w:szCs w:val="24"/>
        </w:rPr>
        <w:t xml:space="preserve">you </w:t>
      </w:r>
      <w:r w:rsidR="002F36C3">
        <w:rPr>
          <w:rFonts w:cs="Times New Roman"/>
          <w:szCs w:val="24"/>
        </w:rPr>
        <w:t>suggested, w</w:t>
      </w:r>
      <w:r w:rsidR="00836A1A" w:rsidRPr="0080214C">
        <w:rPr>
          <w:rFonts w:cs="Times New Roman"/>
          <w:szCs w:val="24"/>
        </w:rPr>
        <w:t>e looked for effect sizes that were not manipulation checks</w:t>
      </w:r>
      <w:r w:rsidR="002F36C3">
        <w:rPr>
          <w:rFonts w:cs="Times New Roman"/>
          <w:szCs w:val="24"/>
        </w:rPr>
        <w:t>.</w:t>
      </w:r>
      <w:r w:rsidR="00836A1A" w:rsidRPr="0080214C">
        <w:rPr>
          <w:rFonts w:cs="Times New Roman"/>
          <w:szCs w:val="24"/>
        </w:rPr>
        <w:t xml:space="preserve"> </w:t>
      </w:r>
      <w:r w:rsidR="002F36C3">
        <w:rPr>
          <w:rFonts w:cs="Times New Roman"/>
          <w:szCs w:val="24"/>
        </w:rPr>
        <w:t>A</w:t>
      </w:r>
      <w:r w:rsidR="00836A1A" w:rsidRPr="0080214C">
        <w:rPr>
          <w:rFonts w:cs="Times New Roman"/>
          <w:szCs w:val="24"/>
        </w:rPr>
        <w:t xml:space="preserve">nderson et al. </w:t>
      </w:r>
      <w:r w:rsidR="002F36C3">
        <w:rPr>
          <w:rFonts w:cs="Times New Roman"/>
          <w:szCs w:val="24"/>
        </w:rPr>
        <w:t xml:space="preserve">entered two: </w:t>
      </w:r>
      <w:r w:rsidR="00836A1A" w:rsidRPr="002F36C3">
        <w:rPr>
          <w:rFonts w:cs="Times New Roman"/>
          <w:i/>
          <w:szCs w:val="24"/>
        </w:rPr>
        <w:t>r</w:t>
      </w:r>
      <w:r w:rsidR="00836A1A" w:rsidRPr="0080214C">
        <w:rPr>
          <w:rFonts w:cs="Times New Roman"/>
          <w:szCs w:val="24"/>
        </w:rPr>
        <w:t xml:space="preserve"> = -.02 and </w:t>
      </w:r>
      <w:r w:rsidR="00836A1A" w:rsidRPr="002F36C3">
        <w:rPr>
          <w:rFonts w:cs="Times New Roman"/>
          <w:i/>
          <w:szCs w:val="24"/>
        </w:rPr>
        <w:t>r</w:t>
      </w:r>
      <w:r w:rsidR="00836A1A" w:rsidRPr="0080214C">
        <w:rPr>
          <w:rFonts w:cs="Times New Roman"/>
          <w:szCs w:val="24"/>
        </w:rPr>
        <w:t xml:space="preserve"> = .02, N = 116. They are an unusual measurement of the “direction” and “type” of a child’s aggressive thoughts, rather than the </w:t>
      </w:r>
      <w:r w:rsidR="00836A1A" w:rsidRPr="0080214C">
        <w:rPr>
          <w:rFonts w:cs="Times New Roman"/>
          <w:i/>
          <w:szCs w:val="24"/>
        </w:rPr>
        <w:t xml:space="preserve">quantity </w:t>
      </w:r>
      <w:r w:rsidR="00836A1A" w:rsidRPr="0080214C">
        <w:rPr>
          <w:rFonts w:cs="Times New Roman"/>
          <w:szCs w:val="24"/>
        </w:rPr>
        <w:t>of aggressive thought</w:t>
      </w:r>
      <w:r w:rsidR="00C9338B" w:rsidRPr="0080214C">
        <w:rPr>
          <w:rFonts w:cs="Times New Roman"/>
          <w:szCs w:val="24"/>
        </w:rPr>
        <w:t xml:space="preserve">. Thus, they are not relevant to the current research question. However, keep in mind that these are </w:t>
      </w:r>
      <w:proofErr w:type="spellStart"/>
      <w:r w:rsidR="00C9338B" w:rsidRPr="0080214C">
        <w:rPr>
          <w:rFonts w:cs="Times New Roman"/>
          <w:szCs w:val="24"/>
        </w:rPr>
        <w:t>nonsignificant</w:t>
      </w:r>
      <w:proofErr w:type="spellEnd"/>
      <w:r w:rsidR="00C9338B" w:rsidRPr="0080214C">
        <w:rPr>
          <w:rFonts w:cs="Times New Roman"/>
          <w:szCs w:val="24"/>
        </w:rPr>
        <w:t xml:space="preserve"> results, and so would not influence </w:t>
      </w:r>
      <w:r w:rsidR="00C9338B" w:rsidRPr="0080214C">
        <w:rPr>
          <w:rFonts w:cs="Times New Roman"/>
          <w:i/>
          <w:szCs w:val="24"/>
        </w:rPr>
        <w:t>p</w:t>
      </w:r>
      <w:r w:rsidR="00C9338B" w:rsidRPr="0080214C">
        <w:rPr>
          <w:rFonts w:cs="Times New Roman"/>
          <w:szCs w:val="24"/>
        </w:rPr>
        <w:t xml:space="preserve">-curve or </w:t>
      </w:r>
      <w:r w:rsidR="00C9338B" w:rsidRPr="0080214C">
        <w:rPr>
          <w:rFonts w:cs="Times New Roman"/>
          <w:i/>
          <w:szCs w:val="24"/>
        </w:rPr>
        <w:t>p</w:t>
      </w:r>
      <w:r w:rsidR="00C9338B" w:rsidRPr="0080214C">
        <w:rPr>
          <w:rFonts w:cs="Times New Roman"/>
          <w:szCs w:val="24"/>
        </w:rPr>
        <w:t xml:space="preserve">-uniform, and that it is a high-precision, low-effect-size study, </w:t>
      </w:r>
      <w:r w:rsidR="00C9338B" w:rsidRPr="0080214C">
        <w:rPr>
          <w:rFonts w:cs="Times New Roman"/>
          <w:szCs w:val="24"/>
        </w:rPr>
        <w:lastRenderedPageBreak/>
        <w:t>and so would tip the scales towards funnel plot asymmetry.</w:t>
      </w:r>
      <w:r w:rsidR="002F36C3">
        <w:rPr>
          <w:rFonts w:cs="Times New Roman"/>
          <w:szCs w:val="24"/>
        </w:rPr>
        <w:t xml:space="preserve"> </w:t>
      </w:r>
      <w:r w:rsidR="00897F08">
        <w:rPr>
          <w:rFonts w:cs="Times New Roman"/>
          <w:szCs w:val="24"/>
        </w:rPr>
        <w:t xml:space="preserve">Although it would support our argument, we think it best to exclude </w:t>
      </w:r>
      <w:r w:rsidR="009B1BDA">
        <w:rPr>
          <w:rFonts w:cs="Times New Roman"/>
          <w:szCs w:val="24"/>
        </w:rPr>
        <w:t>this study, as it is irrelevant</w:t>
      </w:r>
      <w:r w:rsidR="00897F08">
        <w:rPr>
          <w:rFonts w:cs="Times New Roman"/>
          <w:szCs w:val="24"/>
        </w:rPr>
        <w:t>.</w:t>
      </w:r>
    </w:p>
    <w:p w14:paraId="38F9ACE9" w14:textId="2F0FC7D0" w:rsidR="009C0E2C" w:rsidRPr="0080214C" w:rsidRDefault="009C0E2C" w:rsidP="00090671">
      <w:pPr>
        <w:rPr>
          <w:rFonts w:cs="Times New Roman"/>
          <w:szCs w:val="24"/>
        </w:rPr>
      </w:pPr>
      <w:r>
        <w:rPr>
          <w:rFonts w:cs="Times New Roman"/>
          <w:szCs w:val="24"/>
        </w:rPr>
        <w:t xml:space="preserve">REVISIONS: We explain the above on pages </w:t>
      </w:r>
      <w:r w:rsidR="00D30615">
        <w:rPr>
          <w:rFonts w:cs="Times New Roman"/>
          <w:szCs w:val="24"/>
        </w:rPr>
        <w:t>21-22</w:t>
      </w:r>
      <w:r>
        <w:rPr>
          <w:rFonts w:cs="Times New Roman"/>
          <w:szCs w:val="24"/>
        </w:rPr>
        <w:t xml:space="preserve"> and provide naïve and trim-and-fill analyses in the supplement.</w:t>
      </w:r>
    </w:p>
    <w:p w14:paraId="5B350CA9" w14:textId="6533C176" w:rsidR="00A92162" w:rsidRPr="0080214C" w:rsidRDefault="00195372">
      <w:pPr>
        <w:rPr>
          <w:rFonts w:cs="Times New Roman"/>
          <w:b/>
          <w:szCs w:val="24"/>
        </w:rPr>
      </w:pPr>
      <w:r>
        <w:rPr>
          <w:rFonts w:cs="Times New Roman"/>
          <w:b/>
          <w:szCs w:val="24"/>
        </w:rPr>
        <w:t>III. Where is</w:t>
      </w:r>
      <w:r w:rsidR="00090671" w:rsidRPr="0080214C">
        <w:rPr>
          <w:rFonts w:cs="Times New Roman"/>
          <w:b/>
          <w:szCs w:val="24"/>
        </w:rPr>
        <w:t xml:space="preserve"> the theory?</w:t>
      </w:r>
    </w:p>
    <w:p w14:paraId="20D83E69" w14:textId="7F32DADF" w:rsidR="00195372" w:rsidRDefault="00195372">
      <w:pPr>
        <w:rPr>
          <w:rFonts w:cs="Times New Roman"/>
          <w:szCs w:val="24"/>
        </w:rPr>
      </w:pPr>
      <w:r>
        <w:rPr>
          <w:rFonts w:cs="Times New Roman"/>
          <w:szCs w:val="24"/>
        </w:rPr>
        <w:t xml:space="preserve">The violent video game literature has important policy implications regarding the regulation of violent video games.  It too has important theoretical implications.  The main theoretical apparatus to explain violent </w:t>
      </w:r>
      <w:r w:rsidR="009C0E2C">
        <w:rPr>
          <w:rFonts w:cs="Times New Roman"/>
          <w:szCs w:val="24"/>
        </w:rPr>
        <w:t xml:space="preserve">game </w:t>
      </w:r>
      <w:r>
        <w:rPr>
          <w:rFonts w:cs="Times New Roman"/>
          <w:szCs w:val="24"/>
        </w:rPr>
        <w:t xml:space="preserve">effects comes from </w:t>
      </w:r>
      <w:r w:rsidR="007B3B3D">
        <w:rPr>
          <w:rFonts w:cs="Times New Roman"/>
          <w:szCs w:val="24"/>
        </w:rPr>
        <w:t>the General Aggressiven</w:t>
      </w:r>
      <w:r>
        <w:rPr>
          <w:rFonts w:cs="Times New Roman"/>
          <w:szCs w:val="24"/>
        </w:rPr>
        <w:t>ess Model (GAM)</w:t>
      </w:r>
      <w:r w:rsidR="007B3B3D">
        <w:rPr>
          <w:rFonts w:cs="Times New Roman"/>
          <w:szCs w:val="24"/>
        </w:rPr>
        <w:t>, which p</w:t>
      </w:r>
      <w:r w:rsidR="005F6020">
        <w:rPr>
          <w:rFonts w:cs="Times New Roman"/>
          <w:szCs w:val="24"/>
        </w:rPr>
        <w:t>o</w:t>
      </w:r>
      <w:r w:rsidR="007B3B3D">
        <w:rPr>
          <w:rFonts w:cs="Times New Roman"/>
          <w:szCs w:val="24"/>
        </w:rPr>
        <w:t xml:space="preserve">sits that </w:t>
      </w:r>
      <w:r w:rsidR="005F6020">
        <w:rPr>
          <w:rFonts w:cs="Times New Roman"/>
          <w:szCs w:val="24"/>
        </w:rPr>
        <w:t>exposure to violent video games causes increases in arousal, aggressive affect, and broadly-defined aggressive cognition. These aggressive internal states, in turn, are expected to cause aggressive behavior.</w:t>
      </w:r>
      <w:r w:rsidR="007B3B3D">
        <w:rPr>
          <w:rFonts w:cs="Times New Roman"/>
          <w:szCs w:val="24"/>
        </w:rPr>
        <w:t xml:space="preserve">  </w:t>
      </w:r>
    </w:p>
    <w:p w14:paraId="2E9012B0" w14:textId="5FCF88CE" w:rsidR="007B3B3D" w:rsidRDefault="007B3B3D">
      <w:pPr>
        <w:rPr>
          <w:rFonts w:cs="Times New Roman"/>
          <w:szCs w:val="24"/>
        </w:rPr>
      </w:pPr>
      <w:r>
        <w:rPr>
          <w:rFonts w:cs="Times New Roman"/>
          <w:szCs w:val="24"/>
        </w:rPr>
        <w:t>How do our results affect the plausibility of the GAM? In our previous draft, we decided not to make any statements.  We agree with your comments that we need to do so, even if we make statements that are limited in scope:</w:t>
      </w:r>
    </w:p>
    <w:p w14:paraId="22473D64" w14:textId="409D5A56" w:rsidR="007B3B3D" w:rsidRDefault="00447EF1">
      <w:pPr>
        <w:rPr>
          <w:rFonts w:cs="Times New Roman"/>
          <w:szCs w:val="24"/>
        </w:rPr>
      </w:pPr>
      <w:r>
        <w:rPr>
          <w:rFonts w:cs="Times New Roman"/>
          <w:szCs w:val="24"/>
        </w:rPr>
        <w:t>Violent</w:t>
      </w:r>
      <w:r w:rsidR="007B3B3D">
        <w:rPr>
          <w:rFonts w:cs="Times New Roman"/>
          <w:szCs w:val="24"/>
        </w:rPr>
        <w:t xml:space="preserve"> video game effects are anticipated by GAM and </w:t>
      </w:r>
      <w:r w:rsidR="005F6020">
        <w:rPr>
          <w:rFonts w:cs="Times New Roman"/>
          <w:szCs w:val="24"/>
        </w:rPr>
        <w:t>similar</w:t>
      </w:r>
      <w:r>
        <w:rPr>
          <w:rFonts w:cs="Times New Roman"/>
          <w:szCs w:val="24"/>
        </w:rPr>
        <w:t xml:space="preserve"> theories.  A</w:t>
      </w:r>
      <w:r w:rsidR="007B3B3D">
        <w:rPr>
          <w:rFonts w:cs="Times New Roman"/>
          <w:szCs w:val="24"/>
        </w:rPr>
        <w:t xml:space="preserve"> failure to find them in a large data set should count as contradictory or negative evidence for the theories.  In our case, we show that the support for effects is overstated, and, as a consequence, we think the stated support for these theories has been overstated as well.</w:t>
      </w:r>
      <w:r>
        <w:rPr>
          <w:rFonts w:cs="Times New Roman"/>
          <w:szCs w:val="24"/>
        </w:rPr>
        <w:t xml:space="preserve"> REVISIONS: We now make this point explicitly </w:t>
      </w:r>
      <w:r w:rsidR="00F969F8">
        <w:rPr>
          <w:rFonts w:cs="Times New Roman"/>
          <w:szCs w:val="24"/>
        </w:rPr>
        <w:t>in the discussion, p. 29</w:t>
      </w:r>
      <w:r>
        <w:rPr>
          <w:rFonts w:cs="Times New Roman"/>
          <w:szCs w:val="24"/>
        </w:rPr>
        <w:t>.</w:t>
      </w:r>
    </w:p>
    <w:p w14:paraId="399772BB" w14:textId="563EBF96" w:rsidR="00447EF1" w:rsidRDefault="00447EF1">
      <w:pPr>
        <w:rPr>
          <w:rFonts w:cs="Times New Roman"/>
          <w:szCs w:val="24"/>
        </w:rPr>
      </w:pPr>
      <w:commentRangeStart w:id="2"/>
      <w:r>
        <w:rPr>
          <w:rFonts w:cs="Times New Roman"/>
          <w:szCs w:val="24"/>
        </w:rPr>
        <w:t xml:space="preserve">The biggest theoretical issue is about the effect of the violent video games on internal states.  There are no theories about what makes properties, features, or attributes of a video game elicit aggressive affective states.  Without guidance, there exists the possibility of the following element of </w:t>
      </w:r>
      <w:proofErr w:type="spellStart"/>
      <w:r>
        <w:rPr>
          <w:rFonts w:cs="Times New Roman"/>
          <w:szCs w:val="24"/>
        </w:rPr>
        <w:t>unfalsifiability</w:t>
      </w:r>
      <w:proofErr w:type="spellEnd"/>
      <w:r>
        <w:rPr>
          <w:rFonts w:cs="Times New Roman"/>
          <w:szCs w:val="24"/>
        </w:rPr>
        <w:t xml:space="preserve">:  If one finds violent video game effects, then one might well conclude that the employed video games elicited aggressive affective states.  If one does not, one can always fault the game.  It wasn’t sufficiently violently efficacious, whatever that means.  With consideration of this unfortunate Catch 22, we worry that the </w:t>
      </w:r>
      <w:proofErr w:type="spellStart"/>
      <w:r>
        <w:rPr>
          <w:rFonts w:cs="Times New Roman"/>
          <w:szCs w:val="24"/>
        </w:rPr>
        <w:t>the</w:t>
      </w:r>
      <w:proofErr w:type="spellEnd"/>
      <w:r>
        <w:rPr>
          <w:rFonts w:cs="Times New Roman"/>
          <w:szCs w:val="24"/>
        </w:rPr>
        <w:t xml:space="preserve"> Gam/New Look theories haven’t been specified sufficiently to be falsifiable.  REVISIONS:  We have written a new discussion about future advances to gain falsifiability.</w:t>
      </w:r>
    </w:p>
    <w:p w14:paraId="41794E1F" w14:textId="3135C721" w:rsidR="005F6020" w:rsidRDefault="005F6020">
      <w:pPr>
        <w:rPr>
          <w:rFonts w:cs="Times New Roman"/>
          <w:szCs w:val="24"/>
        </w:rPr>
      </w:pPr>
      <w:r>
        <w:rPr>
          <w:rFonts w:cs="Times New Roman"/>
          <w:szCs w:val="24"/>
        </w:rPr>
        <w:t xml:space="preserve">Put simply, GAM theorizes two causal processes: an effect of the external environment on internal states, and an effect of internal states on aggressive behavior. The latter process is not controversial, as it seems trivial to argue that those who feel aggressively and think aggressively are more likely to aggress than those that do not. The former process, however, is in need of better empirical support. It is not clear that violent games cause aggressive affect, although they may cause certain forms of aggressive cognition. It is also not clear that violent games cause aggressive behavior, suggesting a weak relationship between aggressive cognition and aggressive behavior. </w:t>
      </w:r>
    </w:p>
    <w:p w14:paraId="02F2E250" w14:textId="330DA3C0" w:rsidR="00DA26A1" w:rsidRDefault="00447EF1">
      <w:pPr>
        <w:rPr>
          <w:rFonts w:cs="Times New Roman"/>
          <w:szCs w:val="24"/>
        </w:rPr>
      </w:pPr>
      <w:r>
        <w:rPr>
          <w:rFonts w:cs="Times New Roman"/>
          <w:szCs w:val="24"/>
        </w:rPr>
        <w:lastRenderedPageBreak/>
        <w:t xml:space="preserve">After considerable thought and discussion, we remain </w:t>
      </w:r>
      <w:r w:rsidR="00061596" w:rsidRPr="0080214C">
        <w:rPr>
          <w:rFonts w:cs="Times New Roman"/>
          <w:szCs w:val="24"/>
        </w:rPr>
        <w:t>uncertain that violent video games create</w:t>
      </w:r>
      <w:r w:rsidR="00DA26A1" w:rsidRPr="0080214C">
        <w:rPr>
          <w:rFonts w:cs="Times New Roman"/>
          <w:szCs w:val="24"/>
        </w:rPr>
        <w:t xml:space="preserve"> an aggressive affective state, as has been claimed. </w:t>
      </w:r>
      <w:r w:rsidR="00F01943">
        <w:rPr>
          <w:rFonts w:cs="Times New Roman"/>
          <w:szCs w:val="24"/>
        </w:rPr>
        <w:t>We suspect that playing violent video games is intrinsically rewarding (otherwise few would choose to do it), and as such may lead to pleasant, rather than hostile or frustrated, affective states.</w:t>
      </w:r>
      <w:r>
        <w:rPr>
          <w:rFonts w:cs="Times New Roman"/>
          <w:szCs w:val="24"/>
        </w:rPr>
        <w:t xml:space="preserve">  In support of this view, we note that the funnel plot of experimental effects on aggressive affect was the most clearly asymmetrical indicating the most bias in establishing the effect.</w:t>
      </w:r>
      <w:commentRangeEnd w:id="2"/>
      <w:r w:rsidR="00F969F8">
        <w:rPr>
          <w:rStyle w:val="CommentReference"/>
        </w:rPr>
        <w:commentReference w:id="2"/>
      </w:r>
    </w:p>
    <w:p w14:paraId="6E6CDB78" w14:textId="694D6AF0" w:rsidR="00F969F8" w:rsidRDefault="00F969F8">
      <w:pPr>
        <w:rPr>
          <w:rFonts w:cs="Times New Roman"/>
          <w:szCs w:val="24"/>
        </w:rPr>
      </w:pPr>
      <w:r>
        <w:rPr>
          <w:rFonts w:cs="Times New Roman"/>
          <w:szCs w:val="24"/>
        </w:rPr>
        <w:t>REVISIONS: We have added a section to the discussion in which we describe the above implications for theories of aggressive behavior (p. 35-36)</w:t>
      </w:r>
    </w:p>
    <w:p w14:paraId="673E9CB1" w14:textId="6DDC9975" w:rsidR="00DE4C99" w:rsidRDefault="007B6867">
      <w:pPr>
        <w:rPr>
          <w:rFonts w:cs="Times New Roman"/>
          <w:szCs w:val="24"/>
        </w:rPr>
      </w:pPr>
      <w:commentRangeStart w:id="3"/>
      <w:r>
        <w:rPr>
          <w:rFonts w:cs="Times New Roman"/>
          <w:szCs w:val="24"/>
        </w:rPr>
        <w:t>Finally, you ask us to consider the degree to which these effects may be contextually sensitive</w:t>
      </w:r>
      <w:r w:rsidR="00897F08">
        <w:rPr>
          <w:rFonts w:cs="Times New Roman"/>
          <w:szCs w:val="24"/>
        </w:rPr>
        <w:t xml:space="preserve"> (e.g., the recent Van </w:t>
      </w:r>
      <w:proofErr w:type="spellStart"/>
      <w:r w:rsidR="00897F08">
        <w:rPr>
          <w:rFonts w:cs="Times New Roman"/>
          <w:szCs w:val="24"/>
        </w:rPr>
        <w:t>Bavel</w:t>
      </w:r>
      <w:proofErr w:type="spellEnd"/>
      <w:r w:rsidR="00897F08">
        <w:rPr>
          <w:rFonts w:cs="Times New Roman"/>
          <w:szCs w:val="24"/>
        </w:rPr>
        <w:t xml:space="preserve"> paper in PNAS)</w:t>
      </w:r>
      <w:r>
        <w:rPr>
          <w:rFonts w:cs="Times New Roman"/>
          <w:szCs w:val="24"/>
        </w:rPr>
        <w:t xml:space="preserve">. The problem posed by our main findings are not that the effects are contextually sensitive; rather, the problem is that they don’t seem to be sensitive to anything but the sample size of the experiment.  </w:t>
      </w:r>
      <w:commentRangeEnd w:id="3"/>
      <w:r>
        <w:rPr>
          <w:rStyle w:val="CommentReference"/>
        </w:rPr>
        <w:commentReference w:id="3"/>
      </w:r>
      <w:r>
        <w:rPr>
          <w:rFonts w:cs="Times New Roman"/>
          <w:szCs w:val="24"/>
        </w:rPr>
        <w:t>The evidence base is so badly contaminated and distorted by bias that the study results lack probative value.</w:t>
      </w:r>
      <w:r w:rsidR="001C56CE">
        <w:rPr>
          <w:rFonts w:cs="Times New Roman"/>
          <w:szCs w:val="24"/>
        </w:rPr>
        <w:t xml:space="preserve"> </w:t>
      </w:r>
      <w:ins w:id="4" w:author="Joe Hilgard" w:date="2016-07-05T16:37:00Z">
        <w:r w:rsidR="001C56CE">
          <w:rPr>
            <w:rFonts w:cs="Times New Roman"/>
            <w:szCs w:val="24"/>
          </w:rPr>
          <w:t>We describe in the discussion how publication bias may conceal moderators, and point out that reported moderations are rarely replicated.</w:t>
        </w:r>
        <w:bookmarkStart w:id="5" w:name="_GoBack"/>
        <w:bookmarkEnd w:id="5"/>
        <w:r w:rsidR="001C56CE">
          <w:rPr>
            <w:rFonts w:cs="Times New Roman"/>
            <w:szCs w:val="24"/>
          </w:rPr>
          <w:t xml:space="preserve"> </w:t>
        </w:r>
      </w:ins>
    </w:p>
    <w:p w14:paraId="47CEBAEA" w14:textId="77777777" w:rsidR="007B6867" w:rsidRPr="0080214C" w:rsidRDefault="007B6867">
      <w:pPr>
        <w:rPr>
          <w:rFonts w:cs="Times New Roman"/>
          <w:szCs w:val="24"/>
        </w:rPr>
      </w:pPr>
    </w:p>
    <w:p w14:paraId="2DCC46D0" w14:textId="2E2B2F4A" w:rsidR="00014320" w:rsidRPr="0080214C" w:rsidRDefault="00014320">
      <w:pPr>
        <w:rPr>
          <w:rFonts w:cs="Times New Roman"/>
          <w:szCs w:val="24"/>
        </w:rPr>
      </w:pPr>
      <w:r w:rsidRPr="0080214C">
        <w:rPr>
          <w:rFonts w:cs="Times New Roman"/>
          <w:szCs w:val="24"/>
        </w:rPr>
        <w:t>We thank Reviewers 2 and 4 for their kind words. Below, we address the remaining concerns of Reviewers 1 and 3.</w:t>
      </w:r>
    </w:p>
    <w:p w14:paraId="4EDEA5D3" w14:textId="77777777" w:rsidR="00890B78" w:rsidRPr="0080214C" w:rsidRDefault="00890B78">
      <w:pPr>
        <w:rPr>
          <w:rFonts w:cs="Times New Roman"/>
          <w:szCs w:val="24"/>
        </w:rPr>
      </w:pPr>
      <w:r w:rsidRPr="0080214C">
        <w:rPr>
          <w:rFonts w:cs="Times New Roman"/>
          <w:szCs w:val="24"/>
        </w:rPr>
        <w:t>Reviewer 1:</w:t>
      </w:r>
    </w:p>
    <w:p w14:paraId="4E8C5D0D" w14:textId="1EDBB902" w:rsidR="001E1C2D" w:rsidRPr="0080214C" w:rsidRDefault="00AA4341">
      <w:pPr>
        <w:rPr>
          <w:rFonts w:cs="Times New Roman"/>
          <w:szCs w:val="24"/>
        </w:rPr>
      </w:pPr>
      <w:r w:rsidRPr="0080214C">
        <w:rPr>
          <w:rFonts w:cs="Times New Roman"/>
          <w:szCs w:val="24"/>
        </w:rPr>
        <w:t>1. Reviewer 1 suspects t</w:t>
      </w:r>
      <w:r w:rsidR="00A03C40" w:rsidRPr="0080214C">
        <w:rPr>
          <w:rFonts w:cs="Times New Roman"/>
          <w:szCs w:val="24"/>
        </w:rPr>
        <w:t xml:space="preserve">here is likely publication bias in most (social) psychological </w:t>
      </w:r>
      <w:r w:rsidRPr="0080214C">
        <w:rPr>
          <w:rFonts w:cs="Times New Roman"/>
          <w:szCs w:val="24"/>
        </w:rPr>
        <w:t>literatures.</w:t>
      </w:r>
      <w:r w:rsidR="00A03C40" w:rsidRPr="0080214C">
        <w:rPr>
          <w:rFonts w:cs="Times New Roman"/>
          <w:szCs w:val="24"/>
        </w:rPr>
        <w:t xml:space="preserve"> </w:t>
      </w:r>
      <w:r w:rsidRPr="0080214C">
        <w:rPr>
          <w:rFonts w:cs="Times New Roman"/>
          <w:szCs w:val="24"/>
        </w:rPr>
        <w:t xml:space="preserve">In that regard, Reviewer 1 seems to imply the current </w:t>
      </w:r>
      <w:r w:rsidR="00A03C40" w:rsidRPr="0080214C">
        <w:rPr>
          <w:rFonts w:cs="Times New Roman"/>
          <w:szCs w:val="24"/>
        </w:rPr>
        <w:t>results</w:t>
      </w:r>
      <w:r w:rsidRPr="0080214C">
        <w:rPr>
          <w:rFonts w:cs="Times New Roman"/>
          <w:szCs w:val="24"/>
        </w:rPr>
        <w:t xml:space="preserve"> are not particularly remarkable.</w:t>
      </w:r>
      <w:r w:rsidR="00A03C40" w:rsidRPr="0080214C">
        <w:rPr>
          <w:rFonts w:cs="Times New Roman"/>
          <w:szCs w:val="24"/>
        </w:rPr>
        <w:t xml:space="preserve"> </w:t>
      </w:r>
      <w:r w:rsidRPr="0080214C">
        <w:rPr>
          <w:rFonts w:cs="Times New Roman"/>
          <w:szCs w:val="24"/>
        </w:rPr>
        <w:t xml:space="preserve">We agree that most literatures in social psychology are probably influenced by publication bias to some degree. It is for this reason that analyses like ours are crucial in </w:t>
      </w:r>
      <w:r w:rsidR="00CC0D8D" w:rsidRPr="0080214C">
        <w:rPr>
          <w:rFonts w:cs="Times New Roman"/>
          <w:szCs w:val="24"/>
        </w:rPr>
        <w:t>diagnosing publication bias for the attention of future research</w:t>
      </w:r>
      <w:r w:rsidRPr="0080214C">
        <w:rPr>
          <w:rFonts w:cs="Times New Roman"/>
          <w:szCs w:val="24"/>
        </w:rPr>
        <w:t xml:space="preserve">. </w:t>
      </w:r>
      <w:r w:rsidR="001E1C2D" w:rsidRPr="0080214C">
        <w:rPr>
          <w:rFonts w:cs="Times New Roman"/>
          <w:szCs w:val="24"/>
        </w:rPr>
        <w:t>The literature should not endeavor to be “only as bad a</w:t>
      </w:r>
      <w:r w:rsidR="00CC0D8D" w:rsidRPr="0080214C">
        <w:rPr>
          <w:rFonts w:cs="Times New Roman"/>
          <w:szCs w:val="24"/>
        </w:rPr>
        <w:t>s the rest of social psychology</w:t>
      </w:r>
      <w:r w:rsidR="001E1C2D" w:rsidRPr="0080214C">
        <w:rPr>
          <w:rFonts w:cs="Times New Roman"/>
          <w:szCs w:val="24"/>
        </w:rPr>
        <w:t>”</w:t>
      </w:r>
      <w:r w:rsidR="00CC0D8D" w:rsidRPr="0080214C">
        <w:rPr>
          <w:rFonts w:cs="Times New Roman"/>
          <w:szCs w:val="24"/>
        </w:rPr>
        <w:t>;</w:t>
      </w:r>
      <w:r w:rsidR="001E1C2D" w:rsidRPr="0080214C">
        <w:rPr>
          <w:rFonts w:cs="Times New Roman"/>
          <w:szCs w:val="24"/>
        </w:rPr>
        <w:t xml:space="preserve"> it should instead endeavor to be </w:t>
      </w:r>
      <w:r w:rsidR="001E1C2D" w:rsidRPr="0080214C">
        <w:rPr>
          <w:rFonts w:cs="Times New Roman"/>
          <w:i/>
          <w:szCs w:val="24"/>
        </w:rPr>
        <w:t>correct</w:t>
      </w:r>
      <w:r w:rsidR="001E1C2D" w:rsidRPr="0080214C">
        <w:rPr>
          <w:rFonts w:cs="Times New Roman"/>
          <w:szCs w:val="24"/>
        </w:rPr>
        <w:t>. With this in mind, we must correct Anderson et al.’s conclusions regarding the absence of bias</w:t>
      </w:r>
      <w:r w:rsidRPr="0080214C">
        <w:rPr>
          <w:rFonts w:cs="Times New Roman"/>
          <w:szCs w:val="24"/>
        </w:rPr>
        <w:t xml:space="preserve">. </w:t>
      </w:r>
    </w:p>
    <w:p w14:paraId="56CA2CFA" w14:textId="77777777" w:rsidR="00CC0D8D" w:rsidRPr="0080214C" w:rsidRDefault="00AA4341">
      <w:pPr>
        <w:rPr>
          <w:rFonts w:cs="Times New Roman"/>
          <w:szCs w:val="24"/>
        </w:rPr>
      </w:pPr>
      <w:r w:rsidRPr="0080214C">
        <w:rPr>
          <w:rFonts w:cs="Times New Roman"/>
          <w:szCs w:val="24"/>
        </w:rPr>
        <w:t>2. Reviewer 1 suggests that o</w:t>
      </w:r>
      <w:r w:rsidR="00A03C40" w:rsidRPr="0080214C">
        <w:rPr>
          <w:rFonts w:cs="Times New Roman"/>
          <w:szCs w:val="24"/>
        </w:rPr>
        <w:t xml:space="preserve">ur conclusions are not credible given the effects of </w:t>
      </w:r>
      <w:r w:rsidR="00CC0D8D" w:rsidRPr="0080214C">
        <w:rPr>
          <w:rFonts w:cs="Times New Roman"/>
          <w:szCs w:val="24"/>
        </w:rPr>
        <w:t>very subtle</w:t>
      </w:r>
      <w:r w:rsidR="00A03C40" w:rsidRPr="0080214C">
        <w:rPr>
          <w:rFonts w:cs="Times New Roman"/>
          <w:szCs w:val="24"/>
        </w:rPr>
        <w:t xml:space="preserve"> manipulations in stimulating aggression</w:t>
      </w:r>
      <w:r w:rsidRPr="0080214C">
        <w:rPr>
          <w:rFonts w:cs="Times New Roman"/>
          <w:szCs w:val="24"/>
        </w:rPr>
        <w:t xml:space="preserve"> (e.g., black-color primes, heat-word primes, pictures of guns)</w:t>
      </w:r>
      <w:r w:rsidR="00A03C40" w:rsidRPr="0080214C">
        <w:rPr>
          <w:rFonts w:cs="Times New Roman"/>
          <w:szCs w:val="24"/>
        </w:rPr>
        <w:t xml:space="preserve">. </w:t>
      </w:r>
      <w:r w:rsidR="00CC0D8D" w:rsidRPr="0080214C">
        <w:rPr>
          <w:rFonts w:cs="Times New Roman"/>
          <w:szCs w:val="24"/>
        </w:rPr>
        <w:t>If these subtle stimuli can provoke aggression, then the stronger stimuli involved in violent video game play must also provoke aggression.</w:t>
      </w:r>
    </w:p>
    <w:p w14:paraId="79DAADE9" w14:textId="54438C5D" w:rsidR="00AA4341" w:rsidRPr="0080214C" w:rsidRDefault="00844CF1">
      <w:pPr>
        <w:rPr>
          <w:rFonts w:cs="Times New Roman"/>
          <w:szCs w:val="24"/>
        </w:rPr>
      </w:pPr>
      <w:r w:rsidRPr="0080214C">
        <w:rPr>
          <w:rFonts w:cs="Times New Roman"/>
          <w:szCs w:val="24"/>
        </w:rPr>
        <w:t xml:space="preserve">We have not been able to find the relevant citations for </w:t>
      </w:r>
      <w:r w:rsidR="00CC0D8D" w:rsidRPr="0080214C">
        <w:rPr>
          <w:rFonts w:cs="Times New Roman"/>
          <w:szCs w:val="24"/>
        </w:rPr>
        <w:t xml:space="preserve">Reviewer 1’s </w:t>
      </w:r>
      <w:r w:rsidRPr="0080214C">
        <w:rPr>
          <w:rFonts w:cs="Times New Roman"/>
          <w:szCs w:val="24"/>
        </w:rPr>
        <w:t xml:space="preserve">claims. We have found the claim that that teams in black or red jerseys are charged with more fouls (Frank &amp; </w:t>
      </w:r>
      <w:proofErr w:type="spellStart"/>
      <w:r w:rsidRPr="0080214C">
        <w:rPr>
          <w:rFonts w:cs="Times New Roman"/>
          <w:szCs w:val="24"/>
        </w:rPr>
        <w:t>Gilovich</w:t>
      </w:r>
      <w:proofErr w:type="spellEnd"/>
      <w:r w:rsidRPr="0080214C">
        <w:rPr>
          <w:rFonts w:cs="Times New Roman"/>
          <w:szCs w:val="24"/>
        </w:rPr>
        <w:t>, 1988), but follow-up studies contest this claim (Caldwell &amp; Burger, 2010). Heat-word primes have been linked not to aggressive behavior, but rather to hostile attribution bias (</w:t>
      </w:r>
      <w:proofErr w:type="spellStart"/>
      <w:r w:rsidRPr="0080214C">
        <w:rPr>
          <w:rFonts w:cs="Times New Roman"/>
          <w:szCs w:val="24"/>
        </w:rPr>
        <w:t>DeWall</w:t>
      </w:r>
      <w:proofErr w:type="spellEnd"/>
      <w:r w:rsidRPr="0080214C">
        <w:rPr>
          <w:rFonts w:cs="Times New Roman"/>
          <w:szCs w:val="24"/>
        </w:rPr>
        <w:t xml:space="preserve"> &amp; Bushman, 2009). However, evidence suggests that this finding does not replicate (McCarthy, </w:t>
      </w:r>
      <w:r w:rsidRPr="0080214C">
        <w:rPr>
          <w:rFonts w:cs="Times New Roman"/>
          <w:szCs w:val="24"/>
        </w:rPr>
        <w:lastRenderedPageBreak/>
        <w:t xml:space="preserve">2014). Actual temperature has been linked to aggressive behavior (Anderson, Anderson, Dorr, </w:t>
      </w:r>
      <w:proofErr w:type="spellStart"/>
      <w:r w:rsidRPr="0080214C">
        <w:rPr>
          <w:rFonts w:cs="Times New Roman"/>
          <w:szCs w:val="24"/>
        </w:rPr>
        <w:t>DeNeve</w:t>
      </w:r>
      <w:proofErr w:type="spellEnd"/>
      <w:r w:rsidRPr="0080214C">
        <w:rPr>
          <w:rFonts w:cs="Times New Roman"/>
          <w:szCs w:val="24"/>
        </w:rPr>
        <w:t xml:space="preserve">, &amp; Flanagan, 2000), but </w:t>
      </w:r>
      <w:r w:rsidR="00CC0D8D" w:rsidRPr="0080214C">
        <w:rPr>
          <w:rFonts w:cs="Times New Roman"/>
          <w:szCs w:val="24"/>
        </w:rPr>
        <w:t xml:space="preserve">experiencing hot temperatures </w:t>
      </w:r>
      <w:r w:rsidRPr="0080214C">
        <w:rPr>
          <w:rFonts w:cs="Times New Roman"/>
          <w:szCs w:val="24"/>
        </w:rPr>
        <w:t>is very different from priming</w:t>
      </w:r>
      <w:r w:rsidR="00CC0D8D" w:rsidRPr="0080214C">
        <w:rPr>
          <w:rFonts w:cs="Times New Roman"/>
          <w:szCs w:val="24"/>
        </w:rPr>
        <w:t xml:space="preserve"> with heat-related words</w:t>
      </w:r>
      <w:r w:rsidRPr="0080214C">
        <w:rPr>
          <w:rFonts w:cs="Times New Roman"/>
          <w:szCs w:val="24"/>
        </w:rPr>
        <w:t>.</w:t>
      </w:r>
      <w:r w:rsidR="00C501EA" w:rsidRPr="0080214C">
        <w:rPr>
          <w:rFonts w:cs="Times New Roman"/>
          <w:szCs w:val="24"/>
        </w:rPr>
        <w:t xml:space="preserve"> Meier, Robinson, &amp; </w:t>
      </w:r>
      <w:proofErr w:type="spellStart"/>
      <w:r w:rsidR="00C501EA" w:rsidRPr="0080214C">
        <w:rPr>
          <w:rFonts w:cs="Times New Roman"/>
          <w:szCs w:val="24"/>
        </w:rPr>
        <w:t>Wilkowski</w:t>
      </w:r>
      <w:proofErr w:type="spellEnd"/>
      <w:r w:rsidR="00C501EA" w:rsidRPr="0080214C">
        <w:rPr>
          <w:rFonts w:cs="Times New Roman"/>
          <w:szCs w:val="24"/>
        </w:rPr>
        <w:t xml:space="preserve"> (2006) report that aggressive lexical primes have no main effect on aggressive behavior, but that they interact with trait agreeableness. However, the evidence for even this interaction is slim: </w:t>
      </w:r>
      <w:r w:rsidR="00C501EA" w:rsidRPr="0080214C">
        <w:rPr>
          <w:rFonts w:cs="Times New Roman"/>
          <w:i/>
          <w:szCs w:val="24"/>
        </w:rPr>
        <w:t>p</w:t>
      </w:r>
      <w:r w:rsidR="00C501EA" w:rsidRPr="0080214C">
        <w:rPr>
          <w:rFonts w:cs="Times New Roman"/>
          <w:szCs w:val="24"/>
        </w:rPr>
        <w:t xml:space="preserve"> = .044 under one CRTT quantification, and </w:t>
      </w:r>
      <w:r w:rsidR="00C501EA" w:rsidRPr="0080214C">
        <w:rPr>
          <w:rFonts w:cs="Times New Roman"/>
          <w:i/>
          <w:szCs w:val="24"/>
        </w:rPr>
        <w:t>p</w:t>
      </w:r>
      <w:r w:rsidR="00C501EA" w:rsidRPr="0080214C">
        <w:rPr>
          <w:rFonts w:cs="Times New Roman"/>
          <w:szCs w:val="24"/>
        </w:rPr>
        <w:t xml:space="preserve"> = .262 under another. </w:t>
      </w:r>
      <w:r w:rsidR="00CC0D8D" w:rsidRPr="0080214C">
        <w:rPr>
          <w:rFonts w:cs="Times New Roman"/>
          <w:szCs w:val="24"/>
        </w:rPr>
        <w:t>In general, there seems to be little evidence that subtle primes provoke aggressive behavior.</w:t>
      </w:r>
    </w:p>
    <w:p w14:paraId="554EBCF4" w14:textId="3E6CAACB" w:rsidR="00C501EA" w:rsidRDefault="00C501EA">
      <w:pPr>
        <w:rPr>
          <w:rFonts w:cs="Times New Roman"/>
          <w:szCs w:val="24"/>
        </w:rPr>
      </w:pPr>
      <w:r w:rsidRPr="0080214C">
        <w:rPr>
          <w:rFonts w:cs="Times New Roman"/>
          <w:szCs w:val="24"/>
        </w:rPr>
        <w:t xml:space="preserve">It is our concern that the problems of p-hacking, </w:t>
      </w:r>
      <w:proofErr w:type="spellStart"/>
      <w:r w:rsidRPr="0080214C">
        <w:rPr>
          <w:rFonts w:cs="Times New Roman"/>
          <w:szCs w:val="24"/>
        </w:rPr>
        <w:t>HARKing</w:t>
      </w:r>
      <w:proofErr w:type="spellEnd"/>
      <w:r w:rsidRPr="0080214C">
        <w:rPr>
          <w:rFonts w:cs="Times New Roman"/>
          <w:szCs w:val="24"/>
        </w:rPr>
        <w:t xml:space="preserve">, and selective report may be found in these other literatures on aggression. Of course, a detailed inspection of those literatures is beyond the scope of the current paper. Another interesting similarity between this literature and those literatures is the conflation of cognitive outcomes (e.g., differences in reaction time to identify an aggressive stimulus) with actual </w:t>
      </w:r>
      <w:r w:rsidR="00090671" w:rsidRPr="0080214C">
        <w:rPr>
          <w:rFonts w:cs="Times New Roman"/>
          <w:szCs w:val="24"/>
        </w:rPr>
        <w:t>aggressive behavior (e.g., blasting someone with noise). Perhaps the cognitive effects are more plausible and more replicable than the behavioral effects.</w:t>
      </w:r>
    </w:p>
    <w:p w14:paraId="24418FBF" w14:textId="7B520B23" w:rsidR="001821B4" w:rsidRPr="0080214C" w:rsidRDefault="001821B4">
      <w:pPr>
        <w:rPr>
          <w:rFonts w:cs="Times New Roman"/>
          <w:szCs w:val="24"/>
        </w:rPr>
      </w:pPr>
      <w:r>
        <w:rPr>
          <w:rFonts w:cs="Times New Roman"/>
          <w:szCs w:val="24"/>
        </w:rPr>
        <w:t>REVISIONS: We cite the evidence that brief, minimal social priming manipulations do not influence behavior.</w:t>
      </w:r>
    </w:p>
    <w:p w14:paraId="48B3B97A" w14:textId="77777777" w:rsidR="00890B78" w:rsidRPr="0080214C" w:rsidRDefault="00844CF1">
      <w:pPr>
        <w:rPr>
          <w:rFonts w:cs="Times New Roman"/>
          <w:szCs w:val="24"/>
        </w:rPr>
      </w:pPr>
      <w:r w:rsidRPr="0080214C">
        <w:rPr>
          <w:rFonts w:cs="Times New Roman"/>
          <w:szCs w:val="24"/>
        </w:rPr>
        <w:t>3. Reviewer 1 suggests that o</w:t>
      </w:r>
      <w:r w:rsidR="00A03C40" w:rsidRPr="0080214C">
        <w:rPr>
          <w:rFonts w:cs="Times New Roman"/>
          <w:szCs w:val="24"/>
        </w:rPr>
        <w:t xml:space="preserve">ur results </w:t>
      </w:r>
      <w:r w:rsidR="00A92162" w:rsidRPr="0080214C">
        <w:rPr>
          <w:rFonts w:cs="Times New Roman"/>
          <w:szCs w:val="24"/>
        </w:rPr>
        <w:t>would benefit from a more thorough theoretical treatment.</w:t>
      </w:r>
      <w:r w:rsidR="001E1C2D" w:rsidRPr="0080214C">
        <w:rPr>
          <w:rFonts w:cs="Times New Roman"/>
          <w:szCs w:val="24"/>
        </w:rPr>
        <w:t xml:space="preserve"> See our response to </w:t>
      </w:r>
      <w:r w:rsidR="001E1C2D" w:rsidRPr="0080214C">
        <w:rPr>
          <w:rFonts w:cs="Times New Roman"/>
          <w:b/>
          <w:szCs w:val="24"/>
        </w:rPr>
        <w:t>I</w:t>
      </w:r>
      <w:r w:rsidR="001E1C2D" w:rsidRPr="0080214C">
        <w:rPr>
          <w:rFonts w:cs="Times New Roman"/>
          <w:szCs w:val="24"/>
        </w:rPr>
        <w:t xml:space="preserve"> above.</w:t>
      </w:r>
    </w:p>
    <w:p w14:paraId="31DF592F" w14:textId="77777777" w:rsidR="00890B78" w:rsidRPr="0080214C" w:rsidRDefault="00890B78">
      <w:pPr>
        <w:rPr>
          <w:rFonts w:cs="Times New Roman"/>
          <w:szCs w:val="24"/>
        </w:rPr>
      </w:pPr>
      <w:r w:rsidRPr="0080214C">
        <w:rPr>
          <w:rFonts w:cs="Times New Roman"/>
          <w:szCs w:val="24"/>
        </w:rPr>
        <w:t>Reviewer 3:</w:t>
      </w:r>
    </w:p>
    <w:p w14:paraId="6993FA88" w14:textId="77777777" w:rsidR="00014320" w:rsidRPr="0080214C" w:rsidRDefault="00A03C40">
      <w:pPr>
        <w:rPr>
          <w:rFonts w:cs="Times New Roman"/>
          <w:szCs w:val="24"/>
        </w:rPr>
      </w:pPr>
      <w:r w:rsidRPr="0080214C">
        <w:rPr>
          <w:rFonts w:cs="Times New Roman"/>
          <w:szCs w:val="24"/>
        </w:rPr>
        <w:t xml:space="preserve">Reviewer 3’s comments lead to a number of further revisions. </w:t>
      </w:r>
    </w:p>
    <w:p w14:paraId="1DC30DA0" w14:textId="77777777" w:rsidR="00CC0D8D" w:rsidRPr="0080214C" w:rsidRDefault="00014320">
      <w:pPr>
        <w:rPr>
          <w:rFonts w:cs="Times New Roman"/>
          <w:szCs w:val="24"/>
        </w:rPr>
      </w:pPr>
      <w:r w:rsidRPr="0080214C">
        <w:rPr>
          <w:rFonts w:cs="Times New Roman"/>
          <w:szCs w:val="24"/>
        </w:rPr>
        <w:t xml:space="preserve">1. </w:t>
      </w:r>
      <w:r w:rsidR="00A03C40" w:rsidRPr="0080214C">
        <w:rPr>
          <w:rFonts w:cs="Times New Roman"/>
          <w:szCs w:val="24"/>
        </w:rPr>
        <w:t xml:space="preserve">We apologize that our simulation was not available as we thought it was, and appreciate Reviewer 3’s </w:t>
      </w:r>
      <w:r w:rsidR="00FC5C0D" w:rsidRPr="0080214C">
        <w:rPr>
          <w:rFonts w:cs="Times New Roman"/>
          <w:szCs w:val="24"/>
        </w:rPr>
        <w:t>having performed a simulation of their own</w:t>
      </w:r>
      <w:r w:rsidR="00A03C40" w:rsidRPr="0080214C">
        <w:rPr>
          <w:rFonts w:cs="Times New Roman"/>
          <w:szCs w:val="24"/>
        </w:rPr>
        <w:t xml:space="preserve">. We appreciate Reviewer 3’s prudence in allowing us to leave closed this particular can of worms. </w:t>
      </w:r>
    </w:p>
    <w:p w14:paraId="606D2E13" w14:textId="15824736" w:rsidR="00890B78" w:rsidRPr="0080214C" w:rsidRDefault="001821B4">
      <w:pPr>
        <w:rPr>
          <w:rFonts w:cs="Times New Roman"/>
          <w:szCs w:val="24"/>
        </w:rPr>
      </w:pPr>
      <w:r>
        <w:rPr>
          <w:rFonts w:cs="Times New Roman"/>
          <w:szCs w:val="24"/>
        </w:rPr>
        <w:t xml:space="preserve">REVISIONS: </w:t>
      </w:r>
      <w:r w:rsidR="00A03C40" w:rsidRPr="0080214C">
        <w:rPr>
          <w:rFonts w:cs="Times New Roman"/>
          <w:szCs w:val="24"/>
        </w:rPr>
        <w:t xml:space="preserve">We have added an appropriate footnote on page 18, as requested. We prefer to cite the </w:t>
      </w:r>
      <w:proofErr w:type="spellStart"/>
      <w:r w:rsidR="00A03C40" w:rsidRPr="0080214C">
        <w:rPr>
          <w:rFonts w:cs="Times New Roman"/>
          <w:szCs w:val="24"/>
        </w:rPr>
        <w:t>Borenstein</w:t>
      </w:r>
      <w:proofErr w:type="spellEnd"/>
      <w:r w:rsidR="00A03C40" w:rsidRPr="0080214C">
        <w:rPr>
          <w:rFonts w:cs="Times New Roman"/>
          <w:szCs w:val="24"/>
        </w:rPr>
        <w:t xml:space="preserve"> (2009) citation used by </w:t>
      </w:r>
      <w:proofErr w:type="spellStart"/>
      <w:r w:rsidR="00A03C40" w:rsidRPr="0080214C">
        <w:rPr>
          <w:rFonts w:cs="Times New Roman"/>
          <w:szCs w:val="24"/>
        </w:rPr>
        <w:t>Pustejovsky</w:t>
      </w:r>
      <w:proofErr w:type="spellEnd"/>
      <w:r w:rsidR="00A03C40" w:rsidRPr="0080214C">
        <w:rPr>
          <w:rFonts w:cs="Times New Roman"/>
          <w:szCs w:val="24"/>
        </w:rPr>
        <w:t xml:space="preserve"> rather t</w:t>
      </w:r>
      <w:r w:rsidR="00FC5C0D" w:rsidRPr="0080214C">
        <w:rPr>
          <w:rFonts w:cs="Times New Roman"/>
          <w:szCs w:val="24"/>
        </w:rPr>
        <w:t xml:space="preserve">han citing </w:t>
      </w:r>
      <w:proofErr w:type="spellStart"/>
      <w:r w:rsidR="00FC5C0D" w:rsidRPr="0080214C">
        <w:rPr>
          <w:rFonts w:cs="Times New Roman"/>
          <w:szCs w:val="24"/>
        </w:rPr>
        <w:t>Pustejovsky</w:t>
      </w:r>
      <w:proofErr w:type="spellEnd"/>
      <w:r w:rsidR="00FC5C0D" w:rsidRPr="0080214C">
        <w:rPr>
          <w:rFonts w:cs="Times New Roman"/>
          <w:szCs w:val="24"/>
        </w:rPr>
        <w:t xml:space="preserve"> directly.</w:t>
      </w:r>
      <w:r w:rsidR="00A03C40" w:rsidRPr="0080214C">
        <w:rPr>
          <w:rFonts w:cs="Times New Roman"/>
          <w:szCs w:val="24"/>
        </w:rPr>
        <w:t xml:space="preserve"> </w:t>
      </w:r>
      <w:r w:rsidR="00FC5C0D" w:rsidRPr="0080214C">
        <w:rPr>
          <w:rFonts w:cs="Times New Roman"/>
          <w:szCs w:val="24"/>
        </w:rPr>
        <w:t xml:space="preserve">(The original </w:t>
      </w:r>
      <w:r w:rsidR="00A03C40" w:rsidRPr="0080214C">
        <w:rPr>
          <w:rFonts w:cs="Times New Roman"/>
          <w:szCs w:val="24"/>
        </w:rPr>
        <w:t xml:space="preserve">comment </w:t>
      </w:r>
      <w:r w:rsidR="00FC5C0D" w:rsidRPr="0080214C">
        <w:rPr>
          <w:rFonts w:cs="Times New Roman"/>
          <w:szCs w:val="24"/>
        </w:rPr>
        <w:t xml:space="preserve">and citation of </w:t>
      </w:r>
      <w:proofErr w:type="spellStart"/>
      <w:r w:rsidR="00FC5C0D" w:rsidRPr="0080214C">
        <w:rPr>
          <w:rFonts w:cs="Times New Roman"/>
          <w:szCs w:val="24"/>
        </w:rPr>
        <w:t>Pustejovsky</w:t>
      </w:r>
      <w:proofErr w:type="spellEnd"/>
      <w:r w:rsidR="00FC5C0D" w:rsidRPr="0080214C">
        <w:rPr>
          <w:rFonts w:cs="Times New Roman"/>
          <w:szCs w:val="24"/>
        </w:rPr>
        <w:t xml:space="preserve"> </w:t>
      </w:r>
      <w:r w:rsidR="00A03C40" w:rsidRPr="0080214C">
        <w:rPr>
          <w:rFonts w:cs="Times New Roman"/>
          <w:szCs w:val="24"/>
        </w:rPr>
        <w:t xml:space="preserve">initially caused us a great amount of confusion, as we thought the complaint regarded the need for an assumed value of </w:t>
      </w:r>
      <w:r w:rsidR="00A03C40" w:rsidRPr="0080214C">
        <w:rPr>
          <w:rFonts w:cs="Times New Roman"/>
          <w:i/>
          <w:szCs w:val="24"/>
        </w:rPr>
        <w:t>w</w:t>
      </w:r>
      <w:r w:rsidR="00FC5C0D" w:rsidRPr="0080214C">
        <w:rPr>
          <w:rFonts w:cs="Times New Roman"/>
          <w:i/>
          <w:szCs w:val="24"/>
        </w:rPr>
        <w:t xml:space="preserve">, </w:t>
      </w:r>
      <w:r w:rsidR="00FC5C0D" w:rsidRPr="0080214C">
        <w:rPr>
          <w:rFonts w:cs="Times New Roman"/>
          <w:szCs w:val="24"/>
        </w:rPr>
        <w:t xml:space="preserve">per </w:t>
      </w:r>
      <w:proofErr w:type="spellStart"/>
      <w:r w:rsidR="00FC5C0D" w:rsidRPr="0080214C">
        <w:rPr>
          <w:rFonts w:cs="Times New Roman"/>
          <w:szCs w:val="24"/>
        </w:rPr>
        <w:t>Pustejovsky’</w:t>
      </w:r>
      <w:r w:rsidR="004C7FE1" w:rsidRPr="0080214C">
        <w:rPr>
          <w:rFonts w:cs="Times New Roman"/>
          <w:szCs w:val="24"/>
        </w:rPr>
        <w:t>s</w:t>
      </w:r>
      <w:proofErr w:type="spellEnd"/>
      <w:r w:rsidR="004C7FE1" w:rsidRPr="0080214C">
        <w:rPr>
          <w:rFonts w:cs="Times New Roman"/>
          <w:szCs w:val="24"/>
        </w:rPr>
        <w:t xml:space="preserve"> (2014) equation 4</w:t>
      </w:r>
      <w:r w:rsidR="00A03C40" w:rsidRPr="0080214C">
        <w:rPr>
          <w:rFonts w:cs="Times New Roman"/>
          <w:szCs w:val="24"/>
        </w:rPr>
        <w:t>.</w:t>
      </w:r>
      <w:r w:rsidR="004C7FE1" w:rsidRPr="0080214C">
        <w:rPr>
          <w:rFonts w:cs="Times New Roman"/>
          <w:szCs w:val="24"/>
        </w:rPr>
        <w:t>)</w:t>
      </w:r>
    </w:p>
    <w:p w14:paraId="3EA4DCF5" w14:textId="77777777" w:rsidR="00CC0D8D" w:rsidRPr="0080214C" w:rsidRDefault="00014320">
      <w:pPr>
        <w:rPr>
          <w:rFonts w:cs="Times New Roman"/>
          <w:szCs w:val="24"/>
        </w:rPr>
      </w:pPr>
      <w:r w:rsidRPr="0080214C">
        <w:rPr>
          <w:rFonts w:cs="Times New Roman"/>
          <w:szCs w:val="24"/>
        </w:rPr>
        <w:t xml:space="preserve">2. </w:t>
      </w:r>
      <w:r w:rsidR="00FC5C0D" w:rsidRPr="0080214C">
        <w:rPr>
          <w:rFonts w:cs="Times New Roman"/>
          <w:szCs w:val="24"/>
        </w:rPr>
        <w:t>We have clarified that by “meta-regressions” we did indeed mean the Egger test, PET, and PEESE. The use of weighted random-effects models with additive error terms, fit by use of restricted maximum likelihood, is consistent with recommendations from Thompson and Sharp (1999)</w:t>
      </w:r>
      <w:r w:rsidR="002A1EDF" w:rsidRPr="0080214C">
        <w:rPr>
          <w:rFonts w:cs="Times New Roman"/>
          <w:szCs w:val="24"/>
        </w:rPr>
        <w:t>.</w:t>
      </w:r>
      <w:r w:rsidR="00FC5C0D" w:rsidRPr="0080214C">
        <w:rPr>
          <w:rFonts w:cs="Times New Roman"/>
          <w:szCs w:val="24"/>
        </w:rPr>
        <w:t xml:space="preserve"> </w:t>
      </w:r>
      <w:r w:rsidR="002A1EDF" w:rsidRPr="0080214C">
        <w:rPr>
          <w:rFonts w:cs="Times New Roman"/>
          <w:szCs w:val="24"/>
        </w:rPr>
        <w:t>Nevertheless, we have also conducted “dispersion” models (</w:t>
      </w:r>
      <w:r w:rsidR="00CC0D8D" w:rsidRPr="0080214C">
        <w:rPr>
          <w:rFonts w:cs="Times New Roman"/>
          <w:szCs w:val="24"/>
        </w:rPr>
        <w:t xml:space="preserve">as suggested by </w:t>
      </w:r>
      <w:r w:rsidR="002A1EDF" w:rsidRPr="0080214C">
        <w:rPr>
          <w:rFonts w:cs="Times New Roman"/>
          <w:szCs w:val="24"/>
        </w:rPr>
        <w:t xml:space="preserve">Moreno et al., 2009) using weighted fixed-effects models with multiplicative error terms. These were fit using the </w:t>
      </w:r>
      <w:proofErr w:type="gramStart"/>
      <w:r w:rsidR="002A1EDF" w:rsidRPr="0080214C">
        <w:rPr>
          <w:rFonts w:cs="Times New Roman"/>
          <w:szCs w:val="24"/>
        </w:rPr>
        <w:t>lm(</w:t>
      </w:r>
      <w:proofErr w:type="gramEnd"/>
      <w:r w:rsidR="002A1EDF" w:rsidRPr="0080214C">
        <w:rPr>
          <w:rFonts w:cs="Times New Roman"/>
          <w:szCs w:val="24"/>
        </w:rPr>
        <w:t>) function</w:t>
      </w:r>
      <w:r w:rsidR="008B77CA" w:rsidRPr="0080214C">
        <w:rPr>
          <w:rFonts w:cs="Times New Roman"/>
          <w:szCs w:val="24"/>
        </w:rPr>
        <w:t xml:space="preserve"> in base R</w:t>
      </w:r>
      <w:r w:rsidR="002A1EDF" w:rsidRPr="0080214C">
        <w:rPr>
          <w:rFonts w:cs="Times New Roman"/>
          <w:szCs w:val="24"/>
        </w:rPr>
        <w:t xml:space="preserve">. </w:t>
      </w:r>
    </w:p>
    <w:p w14:paraId="6846AAB6" w14:textId="19DC974B" w:rsidR="008B77CA" w:rsidRPr="0080214C" w:rsidRDefault="002A1EDF">
      <w:pPr>
        <w:rPr>
          <w:rFonts w:cs="Times New Roman"/>
          <w:szCs w:val="24"/>
        </w:rPr>
      </w:pPr>
      <w:r w:rsidRPr="0080214C">
        <w:rPr>
          <w:rFonts w:cs="Times New Roman"/>
          <w:szCs w:val="24"/>
        </w:rPr>
        <w:lastRenderedPageBreak/>
        <w:t xml:space="preserve">These results are available in the supplement. </w:t>
      </w:r>
      <w:r w:rsidR="00DF43FB" w:rsidRPr="0080214C">
        <w:rPr>
          <w:rFonts w:cs="Times New Roman"/>
          <w:szCs w:val="24"/>
        </w:rPr>
        <w:t>In general, t</w:t>
      </w:r>
      <w:r w:rsidRPr="0080214C">
        <w:rPr>
          <w:rFonts w:cs="Times New Roman"/>
          <w:szCs w:val="24"/>
        </w:rPr>
        <w:t xml:space="preserve">hey differ slightly from the additive-error results, usually by little more than +/- .02 units of Pearson </w:t>
      </w:r>
      <w:r w:rsidRPr="0080214C">
        <w:rPr>
          <w:rFonts w:cs="Times New Roman"/>
          <w:i/>
          <w:szCs w:val="24"/>
        </w:rPr>
        <w:t>r</w:t>
      </w:r>
      <w:r w:rsidRPr="0080214C">
        <w:rPr>
          <w:rFonts w:cs="Times New Roman"/>
          <w:szCs w:val="24"/>
        </w:rPr>
        <w:t xml:space="preserve">. </w:t>
      </w:r>
      <w:r w:rsidR="00DF43FB" w:rsidRPr="0080214C">
        <w:rPr>
          <w:rFonts w:cs="Times New Roman"/>
          <w:szCs w:val="24"/>
        </w:rPr>
        <w:t xml:space="preserve">Notable differences </w:t>
      </w:r>
      <w:r w:rsidR="008B77CA" w:rsidRPr="0080214C">
        <w:rPr>
          <w:rFonts w:cs="Times New Roman"/>
          <w:szCs w:val="24"/>
        </w:rPr>
        <w:t xml:space="preserve">between the random-effects and dispersion models are that </w:t>
      </w:r>
      <w:r w:rsidR="00D32816" w:rsidRPr="0080214C">
        <w:rPr>
          <w:rFonts w:cs="Times New Roman"/>
          <w:szCs w:val="24"/>
        </w:rPr>
        <w:t>(</w:t>
      </w:r>
      <w:r w:rsidR="008B77CA" w:rsidRPr="0080214C">
        <w:rPr>
          <w:rFonts w:cs="Times New Roman"/>
          <w:szCs w:val="24"/>
        </w:rPr>
        <w:t xml:space="preserve">1) The dispersion models estimate stronger evidence of effects on aggressive behavior in best-practices experiments, and </w:t>
      </w:r>
      <w:r w:rsidR="00D32816" w:rsidRPr="0080214C">
        <w:rPr>
          <w:rFonts w:cs="Times New Roman"/>
          <w:szCs w:val="24"/>
        </w:rPr>
        <w:t>(</w:t>
      </w:r>
      <w:r w:rsidR="008B77CA" w:rsidRPr="0080214C">
        <w:rPr>
          <w:rFonts w:cs="Times New Roman"/>
          <w:szCs w:val="24"/>
        </w:rPr>
        <w:t>2)</w:t>
      </w:r>
      <w:r w:rsidR="00D32816" w:rsidRPr="0080214C">
        <w:rPr>
          <w:rFonts w:cs="Times New Roman"/>
          <w:szCs w:val="24"/>
        </w:rPr>
        <w:t xml:space="preserve"> the dispersion models estimate weaker evidence of effects on aggressive cognition in experiments.</w:t>
      </w:r>
    </w:p>
    <w:p w14:paraId="1FAAB833" w14:textId="2D5F3877" w:rsidR="00D32816" w:rsidRPr="0080214C" w:rsidRDefault="00D32816">
      <w:pPr>
        <w:rPr>
          <w:rFonts w:cs="Times New Roman"/>
          <w:szCs w:val="24"/>
        </w:rPr>
      </w:pPr>
      <w:r w:rsidRPr="0080214C">
        <w:rPr>
          <w:rFonts w:cs="Times New Roman"/>
          <w:szCs w:val="24"/>
        </w:rPr>
        <w:t>Regarding (1), in</w:t>
      </w:r>
      <w:r w:rsidR="008B77CA" w:rsidRPr="0080214C">
        <w:rPr>
          <w:rFonts w:cs="Times New Roman"/>
          <w:szCs w:val="24"/>
        </w:rPr>
        <w:t xml:space="preserve"> best-practices experiments of aggressive affect, the PET estimate for the dispersion model is r = .096, an increase of .025 from the random-effects model. Whereas the random-effects model reports a </w:t>
      </w:r>
      <w:proofErr w:type="spellStart"/>
      <w:r w:rsidR="008B77CA" w:rsidRPr="0080214C">
        <w:rPr>
          <w:rFonts w:cs="Times New Roman"/>
          <w:szCs w:val="24"/>
        </w:rPr>
        <w:t>nonsignificant</w:t>
      </w:r>
      <w:proofErr w:type="spellEnd"/>
      <w:r w:rsidR="008B77CA" w:rsidRPr="0080214C">
        <w:rPr>
          <w:rFonts w:cs="Times New Roman"/>
          <w:szCs w:val="24"/>
        </w:rPr>
        <w:t xml:space="preserve"> PET estimate, p = .188, the dispersion model reports a significant PET intercept, p = .028.</w:t>
      </w:r>
      <w:r w:rsidRPr="0080214C">
        <w:rPr>
          <w:rFonts w:cs="Times New Roman"/>
          <w:szCs w:val="24"/>
        </w:rPr>
        <w:t xml:space="preserve"> The PEESE estimate in the dispersion model is r = .17, slightly larger than that of the random-effects model, r = .15.</w:t>
      </w:r>
    </w:p>
    <w:p w14:paraId="751FDFDE" w14:textId="4C37885A" w:rsidR="008B77CA" w:rsidRPr="0080214C" w:rsidRDefault="00D32816">
      <w:pPr>
        <w:rPr>
          <w:rFonts w:cs="Times New Roman"/>
          <w:szCs w:val="24"/>
        </w:rPr>
      </w:pPr>
      <w:r w:rsidRPr="0080214C">
        <w:rPr>
          <w:rFonts w:cs="Times New Roman"/>
          <w:szCs w:val="24"/>
        </w:rPr>
        <w:t xml:space="preserve">Regarding (2), in best-practices experiments of aggressive cognition, the PET estimate was significant in the random-effects model, as originally reported. In contrast, the dispersion PET model estimates a smaller, </w:t>
      </w:r>
      <w:proofErr w:type="spellStart"/>
      <w:r w:rsidRPr="0080214C">
        <w:rPr>
          <w:rFonts w:cs="Times New Roman"/>
          <w:szCs w:val="24"/>
        </w:rPr>
        <w:t>nonsignificant</w:t>
      </w:r>
      <w:proofErr w:type="spellEnd"/>
      <w:r w:rsidRPr="0080214C">
        <w:rPr>
          <w:rFonts w:cs="Times New Roman"/>
          <w:szCs w:val="24"/>
        </w:rPr>
        <w:t xml:space="preserve"> effect. Additionally, the random-effects Egger test did not detect significant asymmetry in either the best-practices or full sets of studies, whereas the dispersion model does.</w:t>
      </w:r>
    </w:p>
    <w:p w14:paraId="0976BCBD" w14:textId="11F9F3E4" w:rsidR="00D32816" w:rsidRPr="0080214C" w:rsidRDefault="00D32816">
      <w:pPr>
        <w:rPr>
          <w:rFonts w:cs="Times New Roman"/>
          <w:szCs w:val="24"/>
        </w:rPr>
      </w:pPr>
      <w:r w:rsidRPr="0080214C">
        <w:rPr>
          <w:rFonts w:cs="Times New Roman"/>
          <w:szCs w:val="24"/>
        </w:rPr>
        <w:t>We include the dispersion models in a supplementary table.</w:t>
      </w:r>
    </w:p>
    <w:p w14:paraId="464C44B7" w14:textId="77777777" w:rsidR="00B22046" w:rsidRPr="0080214C" w:rsidRDefault="00D32816">
      <w:pPr>
        <w:rPr>
          <w:rFonts w:cs="Times New Roman"/>
          <w:szCs w:val="24"/>
        </w:rPr>
      </w:pPr>
      <w:r w:rsidRPr="0080214C">
        <w:rPr>
          <w:rFonts w:cs="Times New Roman"/>
          <w:szCs w:val="24"/>
        </w:rPr>
        <w:t xml:space="preserve"> </w:t>
      </w:r>
      <w:r w:rsidR="00CC0D8D" w:rsidRPr="0080214C">
        <w:rPr>
          <w:rFonts w:cs="Times New Roman"/>
          <w:szCs w:val="24"/>
        </w:rPr>
        <w:t xml:space="preserve">3. </w:t>
      </w:r>
      <w:r w:rsidR="00A03C40" w:rsidRPr="0080214C">
        <w:rPr>
          <w:rFonts w:cs="Times New Roman"/>
          <w:szCs w:val="24"/>
        </w:rPr>
        <w:t>We have redone the m</w:t>
      </w:r>
      <w:r w:rsidR="001E4BC2" w:rsidRPr="0080214C">
        <w:rPr>
          <w:rFonts w:cs="Times New Roman"/>
          <w:szCs w:val="24"/>
        </w:rPr>
        <w:t xml:space="preserve">oderator analyses as suggested, removing the use of standard errors as predictors and as weights. Only one term reached statistical significance. The effect size in the combined adult/child sample in Anderson, Gentile, and Buckley (2007) was significantly smaller than those in adult-only or child-only samples. Notably, this study also has </w:t>
      </w:r>
      <w:r w:rsidR="00B22046" w:rsidRPr="0080214C">
        <w:rPr>
          <w:rFonts w:cs="Times New Roman"/>
          <w:szCs w:val="24"/>
        </w:rPr>
        <w:t>the largest sample size;</w:t>
      </w:r>
      <w:r w:rsidR="001E4BC2" w:rsidRPr="0080214C">
        <w:rPr>
          <w:rFonts w:cs="Times New Roman"/>
          <w:szCs w:val="24"/>
        </w:rPr>
        <w:t xml:space="preserve"> </w:t>
      </w:r>
      <w:r w:rsidR="00B22046" w:rsidRPr="0080214C">
        <w:rPr>
          <w:rFonts w:cs="Times New Roman"/>
          <w:szCs w:val="24"/>
        </w:rPr>
        <w:t>adjusting for moderation by standard errors accounts for the influence of adult/child samples</w:t>
      </w:r>
      <w:r w:rsidR="001E4BC2" w:rsidRPr="0080214C">
        <w:rPr>
          <w:rFonts w:cs="Times New Roman"/>
          <w:szCs w:val="24"/>
        </w:rPr>
        <w:t xml:space="preserve">. </w:t>
      </w:r>
    </w:p>
    <w:p w14:paraId="3852AD22" w14:textId="37294BC3" w:rsidR="00A03C40" w:rsidRPr="0080214C" w:rsidRDefault="001E4BC2">
      <w:pPr>
        <w:rPr>
          <w:rFonts w:cs="Times New Roman"/>
          <w:szCs w:val="24"/>
        </w:rPr>
      </w:pPr>
      <w:r w:rsidRPr="0080214C">
        <w:rPr>
          <w:rFonts w:cs="Times New Roman"/>
          <w:szCs w:val="24"/>
        </w:rPr>
        <w:t>As now conducted, these moderator analyses are redundant with the moderator analyses reported in Anderson et al. (2010) and will not be included in the current manuscript.</w:t>
      </w:r>
    </w:p>
    <w:p w14:paraId="7A4AB52B" w14:textId="11640C7D" w:rsidR="00897F08" w:rsidRDefault="00CC0D8D">
      <w:pPr>
        <w:rPr>
          <w:rFonts w:cs="Times New Roman"/>
          <w:szCs w:val="24"/>
        </w:rPr>
      </w:pPr>
      <w:r w:rsidRPr="0080214C">
        <w:rPr>
          <w:rFonts w:cs="Times New Roman"/>
          <w:szCs w:val="24"/>
        </w:rPr>
        <w:t>4</w:t>
      </w:r>
      <w:r w:rsidR="00014320" w:rsidRPr="0080214C">
        <w:rPr>
          <w:rFonts w:cs="Times New Roman"/>
          <w:szCs w:val="24"/>
        </w:rPr>
        <w:t xml:space="preserve">. </w:t>
      </w:r>
      <w:r w:rsidR="00897F08">
        <w:rPr>
          <w:rFonts w:cs="Times New Roman"/>
          <w:szCs w:val="24"/>
        </w:rPr>
        <w:t>Reviewer 3 asks us to support our statem</w:t>
      </w:r>
      <w:r w:rsidR="00897F08" w:rsidRPr="00897F08">
        <w:rPr>
          <w:rFonts w:cs="Times New Roman"/>
          <w:szCs w:val="24"/>
        </w:rPr>
        <w:t>ent that “</w:t>
      </w:r>
      <w:r w:rsidR="00897F08" w:rsidRPr="00897F08">
        <w:rPr>
          <w:rFonts w:cs="Times New Roman"/>
          <w:color w:val="222222"/>
          <w:szCs w:val="24"/>
          <w:shd w:val="clear" w:color="auto" w:fill="FFFFFF"/>
        </w:rPr>
        <w:t>Researchers believe they have well-controlled manipulations yielding robust, unbiased effects. We are concerned that, instead, researchers have poorly controlled manipulations yielding uncertain effects overstated through research bias.”</w:t>
      </w:r>
      <w:r w:rsidR="00897F08">
        <w:rPr>
          <w:rFonts w:cs="Times New Roman"/>
          <w:color w:val="222222"/>
          <w:szCs w:val="24"/>
          <w:shd w:val="clear" w:color="auto" w:fill="FFFFFF"/>
        </w:rPr>
        <w:t xml:space="preserve"> We now support this with appropriate citations.</w:t>
      </w:r>
    </w:p>
    <w:p w14:paraId="1AD566EE" w14:textId="41F2A215" w:rsidR="00897F08" w:rsidRPr="00897F08" w:rsidRDefault="00897F08">
      <w:pPr>
        <w:rPr>
          <w:rFonts w:cs="Times New Roman"/>
          <w:szCs w:val="24"/>
        </w:rPr>
      </w:pPr>
      <w:r>
        <w:rPr>
          <w:rFonts w:cs="Times New Roman"/>
          <w:szCs w:val="24"/>
        </w:rPr>
        <w:t xml:space="preserve">5. Reviewer 3 points out that the caption to Figure 3 misidentifies an outlier. We’d confused Pearson </w:t>
      </w:r>
      <w:r>
        <w:rPr>
          <w:rFonts w:cs="Times New Roman"/>
          <w:i/>
          <w:szCs w:val="24"/>
        </w:rPr>
        <w:t xml:space="preserve">r </w:t>
      </w:r>
      <w:r>
        <w:rPr>
          <w:rFonts w:cs="Times New Roman"/>
          <w:szCs w:val="24"/>
        </w:rPr>
        <w:t xml:space="preserve">with Fisher’s </w:t>
      </w:r>
      <w:r>
        <w:rPr>
          <w:rFonts w:cs="Times New Roman"/>
          <w:i/>
          <w:szCs w:val="24"/>
        </w:rPr>
        <w:t>z</w:t>
      </w:r>
      <w:r>
        <w:rPr>
          <w:rFonts w:cs="Times New Roman"/>
          <w:szCs w:val="24"/>
        </w:rPr>
        <w:t xml:space="preserve">. </w:t>
      </w:r>
      <w:r w:rsidRPr="00897F08">
        <w:rPr>
          <w:rFonts w:cs="Times New Roman"/>
          <w:szCs w:val="24"/>
        </w:rPr>
        <w:t>The</w:t>
      </w:r>
      <w:r>
        <w:rPr>
          <w:rFonts w:cs="Times New Roman"/>
          <w:szCs w:val="24"/>
        </w:rPr>
        <w:t xml:space="preserve"> correct effect size is</w:t>
      </w:r>
      <w:r w:rsidR="001821B4">
        <w:rPr>
          <w:rFonts w:cs="Times New Roman"/>
          <w:szCs w:val="24"/>
        </w:rPr>
        <w:t xml:space="preserve"> now listed as</w:t>
      </w:r>
      <w:r>
        <w:rPr>
          <w:rFonts w:cs="Times New Roman"/>
          <w:szCs w:val="24"/>
        </w:rPr>
        <w:t xml:space="preserve"> </w:t>
      </w:r>
      <w:r>
        <w:rPr>
          <w:rFonts w:cs="Times New Roman"/>
          <w:i/>
          <w:szCs w:val="24"/>
        </w:rPr>
        <w:t xml:space="preserve">z </w:t>
      </w:r>
      <w:r>
        <w:rPr>
          <w:rFonts w:cs="Times New Roman"/>
          <w:szCs w:val="24"/>
        </w:rPr>
        <w:t>= 0.53.</w:t>
      </w:r>
    </w:p>
    <w:p w14:paraId="70F11F6B" w14:textId="7D83ED1D" w:rsidR="00890B78" w:rsidRPr="0080214C" w:rsidRDefault="00897F08">
      <w:pPr>
        <w:rPr>
          <w:rFonts w:cs="Times New Roman"/>
          <w:szCs w:val="24"/>
        </w:rPr>
      </w:pPr>
      <w:r>
        <w:rPr>
          <w:rFonts w:cs="Times New Roman"/>
          <w:szCs w:val="24"/>
        </w:rPr>
        <w:t xml:space="preserve">6. </w:t>
      </w:r>
      <w:r w:rsidR="00A03C40" w:rsidRPr="0080214C">
        <w:rPr>
          <w:rFonts w:cs="Times New Roman"/>
          <w:szCs w:val="24"/>
        </w:rPr>
        <w:t xml:space="preserve">Other comments lead to </w:t>
      </w:r>
      <w:r w:rsidR="00014320" w:rsidRPr="0080214C">
        <w:rPr>
          <w:rFonts w:cs="Times New Roman"/>
          <w:szCs w:val="24"/>
        </w:rPr>
        <w:t xml:space="preserve">small </w:t>
      </w:r>
      <w:r w:rsidR="00A03C40" w:rsidRPr="0080214C">
        <w:rPr>
          <w:rFonts w:cs="Times New Roman"/>
          <w:szCs w:val="24"/>
        </w:rPr>
        <w:t>refinements in language and further support of arguments through citation.</w:t>
      </w:r>
    </w:p>
    <w:sectPr w:rsidR="00890B78" w:rsidRPr="008021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Joe" w:date="2016-07-01T18:45:00Z" w:initials="J">
    <w:p w14:paraId="6C34993C" w14:textId="3394A1F0" w:rsidR="00791149" w:rsidRDefault="00791149">
      <w:pPr>
        <w:pStyle w:val="CommentText"/>
      </w:pPr>
      <w:r>
        <w:rPr>
          <w:rStyle w:val="CommentReference"/>
        </w:rPr>
        <w:annotationRef/>
      </w:r>
      <w:r>
        <w:t>I don’t know what revisions to put here if we’re not talking about excess confidence in public policy statements.</w:t>
      </w:r>
    </w:p>
  </w:comment>
  <w:comment w:id="1" w:author="Joe" w:date="2016-07-01T17:43:00Z" w:initials="J">
    <w:p w14:paraId="0D231290" w14:textId="2F78FF21" w:rsidR="009B1BDA" w:rsidRDefault="009B1BDA">
      <w:pPr>
        <w:pStyle w:val="CommentText"/>
      </w:pPr>
      <w:r>
        <w:rPr>
          <w:rStyle w:val="CommentReference"/>
        </w:rPr>
        <w:annotationRef/>
      </w:r>
      <w:r>
        <w:t>This is rough; who gives a shit about our “confidence”?</w:t>
      </w:r>
    </w:p>
  </w:comment>
  <w:comment w:id="2" w:author="Joe" w:date="2016-07-01T21:51:00Z" w:initials="J">
    <w:p w14:paraId="6F9F79A5" w14:textId="35789806" w:rsidR="00F969F8" w:rsidRDefault="00F969F8">
      <w:pPr>
        <w:pStyle w:val="CommentText"/>
      </w:pPr>
      <w:r>
        <w:rPr>
          <w:rStyle w:val="CommentReference"/>
        </w:rPr>
        <w:annotationRef/>
      </w:r>
      <w:r>
        <w:t xml:space="preserve">I still </w:t>
      </w:r>
      <w:proofErr w:type="spellStart"/>
      <w:r>
        <w:t>gotta</w:t>
      </w:r>
      <w:proofErr w:type="spellEnd"/>
      <w:r>
        <w:t xml:space="preserve"> fix this chunk.</w:t>
      </w:r>
    </w:p>
  </w:comment>
  <w:comment w:id="3" w:author="Joe Hilgard" w:date="2016-06-24T16:36:00Z" w:initials="JH">
    <w:p w14:paraId="089EAEB8" w14:textId="53F3A8A8" w:rsidR="007B6867" w:rsidRDefault="007B6867">
      <w:pPr>
        <w:pStyle w:val="CommentText"/>
      </w:pPr>
      <w:r>
        <w:rPr>
          <w:rStyle w:val="CommentReference"/>
        </w:rPr>
        <w:annotationRef/>
      </w:r>
      <w:r>
        <w:t>Not sure if this is a good idea.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34993C" w15:done="0"/>
  <w15:commentEx w15:paraId="0D231290" w15:done="0"/>
  <w15:commentEx w15:paraId="6F9F79A5" w15:done="0"/>
  <w15:commentEx w15:paraId="089EAEB8"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BF4F89"/>
    <w:multiLevelType w:val="hybridMultilevel"/>
    <w:tmpl w:val="841A7702"/>
    <w:lvl w:ilvl="0" w:tplc="27B000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e Hilgard">
    <w15:presenceInfo w15:providerId="None" w15:userId="Joe Hilg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0B78"/>
    <w:rsid w:val="00014320"/>
    <w:rsid w:val="00040850"/>
    <w:rsid w:val="00061596"/>
    <w:rsid w:val="00090671"/>
    <w:rsid w:val="00156AA9"/>
    <w:rsid w:val="001821B4"/>
    <w:rsid w:val="00195372"/>
    <w:rsid w:val="001C56CE"/>
    <w:rsid w:val="001E1C2D"/>
    <w:rsid w:val="001E4BC2"/>
    <w:rsid w:val="00205F4A"/>
    <w:rsid w:val="00221B04"/>
    <w:rsid w:val="00251996"/>
    <w:rsid w:val="00290BA8"/>
    <w:rsid w:val="002A1EDF"/>
    <w:rsid w:val="002E7923"/>
    <w:rsid w:val="002F36C3"/>
    <w:rsid w:val="00331688"/>
    <w:rsid w:val="00337789"/>
    <w:rsid w:val="003434B6"/>
    <w:rsid w:val="00365D3F"/>
    <w:rsid w:val="003A6D35"/>
    <w:rsid w:val="00441AF9"/>
    <w:rsid w:val="00447EF1"/>
    <w:rsid w:val="004562A8"/>
    <w:rsid w:val="004A578E"/>
    <w:rsid w:val="004C7FE1"/>
    <w:rsid w:val="004F2E56"/>
    <w:rsid w:val="0053569B"/>
    <w:rsid w:val="00596C92"/>
    <w:rsid w:val="005C0D79"/>
    <w:rsid w:val="005C797C"/>
    <w:rsid w:val="005F6020"/>
    <w:rsid w:val="00777AA1"/>
    <w:rsid w:val="0078231C"/>
    <w:rsid w:val="00791149"/>
    <w:rsid w:val="007B3B3D"/>
    <w:rsid w:val="007B6867"/>
    <w:rsid w:val="0080214C"/>
    <w:rsid w:val="00836A1A"/>
    <w:rsid w:val="0083769F"/>
    <w:rsid w:val="00844CF1"/>
    <w:rsid w:val="00890B78"/>
    <w:rsid w:val="00897F08"/>
    <w:rsid w:val="008B77CA"/>
    <w:rsid w:val="008D2B66"/>
    <w:rsid w:val="008E4327"/>
    <w:rsid w:val="00944761"/>
    <w:rsid w:val="009B1BDA"/>
    <w:rsid w:val="009C0E2C"/>
    <w:rsid w:val="009D7EC2"/>
    <w:rsid w:val="00A03C40"/>
    <w:rsid w:val="00A127E9"/>
    <w:rsid w:val="00A5476E"/>
    <w:rsid w:val="00A92162"/>
    <w:rsid w:val="00AA4341"/>
    <w:rsid w:val="00AB6B3E"/>
    <w:rsid w:val="00AE00E4"/>
    <w:rsid w:val="00AE4387"/>
    <w:rsid w:val="00B10E2E"/>
    <w:rsid w:val="00B22046"/>
    <w:rsid w:val="00B852CD"/>
    <w:rsid w:val="00BE0041"/>
    <w:rsid w:val="00C43BE9"/>
    <w:rsid w:val="00C47631"/>
    <w:rsid w:val="00C501EA"/>
    <w:rsid w:val="00C9338B"/>
    <w:rsid w:val="00CC0D8D"/>
    <w:rsid w:val="00CD30D6"/>
    <w:rsid w:val="00CF4A18"/>
    <w:rsid w:val="00D2224F"/>
    <w:rsid w:val="00D30615"/>
    <w:rsid w:val="00D32816"/>
    <w:rsid w:val="00DA26A1"/>
    <w:rsid w:val="00DE4C99"/>
    <w:rsid w:val="00DF43FB"/>
    <w:rsid w:val="00E41E54"/>
    <w:rsid w:val="00E62D0E"/>
    <w:rsid w:val="00E66CF3"/>
    <w:rsid w:val="00E74E2E"/>
    <w:rsid w:val="00F01943"/>
    <w:rsid w:val="00F47685"/>
    <w:rsid w:val="00F969F8"/>
    <w:rsid w:val="00FC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412CC"/>
  <w15:docId w15:val="{2FF1429A-AD5D-41CF-8B42-2DFE83D5C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14C"/>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671"/>
    <w:pPr>
      <w:ind w:left="720"/>
      <w:contextualSpacing/>
    </w:pPr>
  </w:style>
  <w:style w:type="character" w:styleId="CommentReference">
    <w:name w:val="annotation reference"/>
    <w:basedOn w:val="DefaultParagraphFont"/>
    <w:uiPriority w:val="99"/>
    <w:semiHidden/>
    <w:unhideWhenUsed/>
    <w:rsid w:val="0053569B"/>
    <w:rPr>
      <w:sz w:val="16"/>
      <w:szCs w:val="16"/>
    </w:rPr>
  </w:style>
  <w:style w:type="paragraph" w:styleId="CommentText">
    <w:name w:val="annotation text"/>
    <w:basedOn w:val="Normal"/>
    <w:link w:val="CommentTextChar"/>
    <w:uiPriority w:val="99"/>
    <w:semiHidden/>
    <w:unhideWhenUsed/>
    <w:rsid w:val="0053569B"/>
    <w:pPr>
      <w:spacing w:line="240" w:lineRule="auto"/>
    </w:pPr>
    <w:rPr>
      <w:sz w:val="20"/>
      <w:szCs w:val="20"/>
    </w:rPr>
  </w:style>
  <w:style w:type="character" w:customStyle="1" w:styleId="CommentTextChar">
    <w:name w:val="Comment Text Char"/>
    <w:basedOn w:val="DefaultParagraphFont"/>
    <w:link w:val="CommentText"/>
    <w:uiPriority w:val="99"/>
    <w:semiHidden/>
    <w:rsid w:val="0053569B"/>
    <w:rPr>
      <w:sz w:val="20"/>
      <w:szCs w:val="20"/>
    </w:rPr>
  </w:style>
  <w:style w:type="paragraph" w:styleId="CommentSubject">
    <w:name w:val="annotation subject"/>
    <w:basedOn w:val="CommentText"/>
    <w:next w:val="CommentText"/>
    <w:link w:val="CommentSubjectChar"/>
    <w:uiPriority w:val="99"/>
    <w:semiHidden/>
    <w:unhideWhenUsed/>
    <w:rsid w:val="0053569B"/>
    <w:rPr>
      <w:b/>
      <w:bCs/>
    </w:rPr>
  </w:style>
  <w:style w:type="character" w:customStyle="1" w:styleId="CommentSubjectChar">
    <w:name w:val="Comment Subject Char"/>
    <w:basedOn w:val="CommentTextChar"/>
    <w:link w:val="CommentSubject"/>
    <w:uiPriority w:val="99"/>
    <w:semiHidden/>
    <w:rsid w:val="0053569B"/>
    <w:rPr>
      <w:b/>
      <w:bCs/>
      <w:sz w:val="20"/>
      <w:szCs w:val="20"/>
    </w:rPr>
  </w:style>
  <w:style w:type="paragraph" w:styleId="BalloonText">
    <w:name w:val="Balloon Text"/>
    <w:basedOn w:val="Normal"/>
    <w:link w:val="BalloonTextChar"/>
    <w:uiPriority w:val="99"/>
    <w:semiHidden/>
    <w:unhideWhenUsed/>
    <w:rsid w:val="0053569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69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31AB62-11F9-41A3-8709-4C1C654CA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1</Pages>
  <Words>3067</Words>
  <Characters>17483</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 Hilgard</cp:lastModifiedBy>
  <cp:revision>6</cp:revision>
  <dcterms:created xsi:type="dcterms:W3CDTF">2016-06-19T16:46:00Z</dcterms:created>
  <dcterms:modified xsi:type="dcterms:W3CDTF">2016-07-05T22:06:00Z</dcterms:modified>
</cp:coreProperties>
</file>