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BA3D3" w14:textId="77777777" w:rsidR="009B1204" w:rsidRPr="001670D2" w:rsidRDefault="009B1204">
      <w:pPr>
        <w:rPr>
          <w:rFonts w:ascii="Times New Roman" w:hAnsi="Times New Roman" w:cs="Times New Roman"/>
          <w:sz w:val="24"/>
          <w:szCs w:val="24"/>
        </w:rPr>
      </w:pPr>
    </w:p>
    <w:p w14:paraId="744E95DC" w14:textId="3C5025CB" w:rsidR="006250AB"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Dear Dr. Johnson,</w:t>
      </w:r>
    </w:p>
    <w:p w14:paraId="5ECB9E05" w14:textId="7EDA659C" w:rsidR="00B9184F" w:rsidRDefault="006250AB">
      <w:pPr>
        <w:rPr>
          <w:rFonts w:ascii="Times New Roman" w:hAnsi="Times New Roman" w:cs="Times New Roman"/>
          <w:sz w:val="24"/>
          <w:szCs w:val="24"/>
        </w:rPr>
      </w:pPr>
      <w:r w:rsidRPr="001670D2">
        <w:rPr>
          <w:rFonts w:ascii="Times New Roman" w:hAnsi="Times New Roman" w:cs="Times New Roman"/>
          <w:sz w:val="24"/>
          <w:szCs w:val="24"/>
        </w:rPr>
        <w:t>We are pleased to submit for your consideration a revised form of our manuscript</w:t>
      </w:r>
      <w:r w:rsidR="00B9184F">
        <w:rPr>
          <w:rFonts w:ascii="Times New Roman" w:hAnsi="Times New Roman" w:cs="Times New Roman"/>
          <w:sz w:val="24"/>
          <w:szCs w:val="24"/>
        </w:rPr>
        <w:t xml:space="preserve"> BUL-2015-0509, “Overestimated Effects of Violent Games on Aggressive Outcomes in Anderson et al. (2010).”</w:t>
      </w:r>
    </w:p>
    <w:p w14:paraId="6288B8DB" w14:textId="2B99B6DC" w:rsidR="009B1204" w:rsidRPr="001670D2" w:rsidRDefault="006250AB">
      <w:pPr>
        <w:rPr>
          <w:rFonts w:ascii="Times New Roman" w:hAnsi="Times New Roman" w:cs="Times New Roman"/>
          <w:sz w:val="24"/>
          <w:szCs w:val="24"/>
        </w:rPr>
      </w:pPr>
      <w:r w:rsidRPr="001670D2">
        <w:rPr>
          <w:rFonts w:ascii="Times New Roman" w:hAnsi="Times New Roman" w:cs="Times New Roman"/>
          <w:sz w:val="24"/>
          <w:szCs w:val="24"/>
        </w:rPr>
        <w:t>The reviews and editorial comments we received were thorough and constructive. The chief concerns might b</w:t>
      </w:r>
      <w:r w:rsidR="00FF0F20">
        <w:rPr>
          <w:rFonts w:ascii="Times New Roman" w:hAnsi="Times New Roman" w:cs="Times New Roman"/>
          <w:sz w:val="24"/>
          <w:szCs w:val="24"/>
        </w:rPr>
        <w:t xml:space="preserve">e summarized in three parts: </w:t>
      </w:r>
      <w:r w:rsidR="00FF0F20" w:rsidRPr="00FF0F20">
        <w:rPr>
          <w:rFonts w:ascii="Times New Roman" w:hAnsi="Times New Roman" w:cs="Times New Roman"/>
          <w:b/>
          <w:sz w:val="24"/>
          <w:szCs w:val="24"/>
        </w:rPr>
        <w:t>I</w:t>
      </w:r>
      <w:r w:rsidR="00FF0F20">
        <w:rPr>
          <w:rFonts w:ascii="Times New Roman" w:hAnsi="Times New Roman" w:cs="Times New Roman"/>
          <w:sz w:val="24"/>
          <w:szCs w:val="24"/>
        </w:rPr>
        <w:t>.</w:t>
      </w:r>
      <w:r w:rsidR="009B1204" w:rsidRPr="001670D2">
        <w:rPr>
          <w:rFonts w:ascii="Times New Roman" w:hAnsi="Times New Roman" w:cs="Times New Roman"/>
          <w:sz w:val="24"/>
          <w:szCs w:val="24"/>
        </w:rPr>
        <w:t xml:space="preserve"> the calculation of effect size estimates, </w:t>
      </w:r>
      <w:r w:rsidR="00FF0F20" w:rsidRPr="00FF0F20">
        <w:rPr>
          <w:rFonts w:ascii="Times New Roman" w:hAnsi="Times New Roman" w:cs="Times New Roman"/>
          <w:b/>
          <w:sz w:val="24"/>
          <w:szCs w:val="24"/>
        </w:rPr>
        <w:t>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attention</w:t>
      </w:r>
      <w:proofErr w:type="gramEnd"/>
      <w:r w:rsidR="009B1204" w:rsidRPr="001670D2">
        <w:rPr>
          <w:rFonts w:ascii="Times New Roman" w:hAnsi="Times New Roman" w:cs="Times New Roman"/>
          <w:sz w:val="24"/>
          <w:szCs w:val="24"/>
        </w:rPr>
        <w:t xml:space="preserve"> to heterogeneity, and </w:t>
      </w:r>
      <w:r w:rsidR="00FF0F20" w:rsidRPr="00FF0F20">
        <w:rPr>
          <w:rFonts w:ascii="Times New Roman" w:hAnsi="Times New Roman" w:cs="Times New Roman"/>
          <w:b/>
          <w:sz w:val="24"/>
          <w:szCs w:val="24"/>
        </w:rPr>
        <w:t>III</w:t>
      </w:r>
      <w:r w:rsidR="00FF0F20">
        <w:rPr>
          <w:rFonts w:ascii="Times New Roman" w:hAnsi="Times New Roman" w:cs="Times New Roman"/>
          <w:sz w:val="24"/>
          <w:szCs w:val="24"/>
        </w:rPr>
        <w:t>.</w:t>
      </w:r>
      <w:r w:rsidRPr="001670D2">
        <w:rPr>
          <w:rFonts w:ascii="Times New Roman" w:hAnsi="Times New Roman" w:cs="Times New Roman"/>
          <w:sz w:val="24"/>
          <w:szCs w:val="24"/>
        </w:rPr>
        <w:t xml:space="preserve"> </w:t>
      </w:r>
      <w:proofErr w:type="gramStart"/>
      <w:r w:rsidR="009B1204" w:rsidRPr="001670D2">
        <w:rPr>
          <w:rFonts w:ascii="Times New Roman" w:hAnsi="Times New Roman" w:cs="Times New Roman"/>
          <w:sz w:val="24"/>
          <w:szCs w:val="24"/>
        </w:rPr>
        <w:t>considerations</w:t>
      </w:r>
      <w:proofErr w:type="gramEnd"/>
      <w:r w:rsidR="009B1204" w:rsidRPr="001670D2">
        <w:rPr>
          <w:rFonts w:ascii="Times New Roman" w:hAnsi="Times New Roman" w:cs="Times New Roman"/>
          <w:sz w:val="24"/>
          <w:szCs w:val="24"/>
        </w:rPr>
        <w:t xml:space="preserve"> of study quality. We address the</w:t>
      </w:r>
      <w:r w:rsidRPr="001670D2">
        <w:rPr>
          <w:rFonts w:ascii="Times New Roman" w:hAnsi="Times New Roman" w:cs="Times New Roman"/>
          <w:sz w:val="24"/>
          <w:szCs w:val="24"/>
        </w:rPr>
        <w:t>se broad concerns first</w:t>
      </w:r>
      <w:r w:rsidR="009B1204" w:rsidRPr="001670D2">
        <w:rPr>
          <w:rFonts w:ascii="Times New Roman" w:hAnsi="Times New Roman" w:cs="Times New Roman"/>
          <w:sz w:val="24"/>
          <w:szCs w:val="24"/>
        </w:rPr>
        <w:t>, with smaller, s</w:t>
      </w:r>
      <w:r w:rsidRPr="001670D2">
        <w:rPr>
          <w:rFonts w:ascii="Times New Roman" w:hAnsi="Times New Roman" w:cs="Times New Roman"/>
          <w:sz w:val="24"/>
          <w:szCs w:val="24"/>
        </w:rPr>
        <w:t>pecific changes discussed later in the replies to individual reviewers.</w:t>
      </w:r>
    </w:p>
    <w:p w14:paraId="1B27B374" w14:textId="3A77AC4E" w:rsidR="00FF0F20" w:rsidRDefault="00FF0F20" w:rsidP="009B2522">
      <w:pPr>
        <w:rPr>
          <w:rFonts w:ascii="Times New Roman" w:hAnsi="Times New Roman" w:cs="Times New Roman"/>
          <w:sz w:val="24"/>
          <w:szCs w:val="24"/>
        </w:rPr>
      </w:pPr>
      <w:r w:rsidRPr="00FF0F20">
        <w:rPr>
          <w:rFonts w:ascii="Times New Roman" w:hAnsi="Times New Roman" w:cs="Times New Roman"/>
          <w:b/>
          <w:sz w:val="24"/>
          <w:szCs w:val="24"/>
        </w:rPr>
        <w:t>I</w:t>
      </w:r>
      <w:r w:rsidR="009B2522" w:rsidRPr="00FF0F20">
        <w:rPr>
          <w:rFonts w:ascii="Times New Roman" w:hAnsi="Times New Roman" w:cs="Times New Roman"/>
          <w:b/>
          <w:sz w:val="24"/>
          <w:szCs w:val="24"/>
        </w:rPr>
        <w:t>.</w:t>
      </w:r>
      <w:r w:rsidR="0023362B">
        <w:rPr>
          <w:rFonts w:ascii="Times New Roman" w:hAnsi="Times New Roman" w:cs="Times New Roman"/>
          <w:sz w:val="24"/>
          <w:szCs w:val="24"/>
        </w:rPr>
        <w:t xml:space="preserve">  There were three separate</w:t>
      </w:r>
      <w:r w:rsidR="009B2522">
        <w:rPr>
          <w:rFonts w:ascii="Times New Roman" w:hAnsi="Times New Roman" w:cs="Times New Roman"/>
          <w:sz w:val="24"/>
          <w:szCs w:val="24"/>
        </w:rPr>
        <w:t xml:space="preserve"> concerns about the effect-size measures: </w:t>
      </w:r>
    </w:p>
    <w:p w14:paraId="19F2F18A" w14:textId="0C42B24E" w:rsidR="00FF0F20" w:rsidRDefault="00FF0F20" w:rsidP="009B2522">
      <w:pPr>
        <w:rPr>
          <w:rFonts w:ascii="Times New Roman" w:hAnsi="Times New Roman" w:cs="Times New Roman"/>
          <w:sz w:val="24"/>
          <w:szCs w:val="24"/>
        </w:rPr>
      </w:pPr>
      <w:r w:rsidRPr="00FF0F20">
        <w:rPr>
          <w:rFonts w:ascii="Times New Roman" w:hAnsi="Times New Roman" w:cs="Times New Roman"/>
          <w:sz w:val="24"/>
          <w:szCs w:val="24"/>
        </w:rPr>
        <w:t>A</w:t>
      </w:r>
      <w:r w:rsidR="009B2522" w:rsidRPr="00FF0F20">
        <w:rPr>
          <w:rFonts w:ascii="Times New Roman" w:hAnsi="Times New Roman" w:cs="Times New Roman"/>
          <w:sz w:val="24"/>
          <w:szCs w:val="24"/>
        </w:rPr>
        <w:t xml:space="preserve">. </w:t>
      </w:r>
      <w:r w:rsidRPr="00FF0F20">
        <w:rPr>
          <w:rFonts w:ascii="Times New Roman" w:hAnsi="Times New Roman" w:cs="Times New Roman"/>
          <w:sz w:val="24"/>
          <w:szCs w:val="24"/>
        </w:rPr>
        <w:t xml:space="preserve"> </w:t>
      </w:r>
      <w:r w:rsidR="009B2522">
        <w:rPr>
          <w:rFonts w:ascii="Times New Roman" w:hAnsi="Times New Roman" w:cs="Times New Roman"/>
          <w:sz w:val="24"/>
          <w:szCs w:val="24"/>
        </w:rPr>
        <w:t xml:space="preserve">Were any outcomes dichotomous and being treated as continuous?  If so, as pointed out by </w:t>
      </w:r>
      <w:r w:rsidR="009B2522" w:rsidRPr="001670D2">
        <w:rPr>
          <w:rFonts w:ascii="Times New Roman" w:hAnsi="Times New Roman" w:cs="Times New Roman"/>
          <w:sz w:val="24"/>
          <w:szCs w:val="24"/>
        </w:rPr>
        <w:t xml:space="preserve">McGrath and </w:t>
      </w:r>
      <w:r w:rsidR="009B2522">
        <w:rPr>
          <w:rFonts w:ascii="Times New Roman" w:hAnsi="Times New Roman" w:cs="Times New Roman"/>
          <w:sz w:val="24"/>
          <w:szCs w:val="24"/>
        </w:rPr>
        <w:t>Meyer (2006) base rate differences in</w:t>
      </w:r>
      <w:r w:rsidR="009B2522" w:rsidRPr="001670D2">
        <w:rPr>
          <w:rFonts w:ascii="Times New Roman" w:hAnsi="Times New Roman" w:cs="Times New Roman"/>
          <w:sz w:val="24"/>
          <w:szCs w:val="24"/>
        </w:rPr>
        <w:t xml:space="preserve"> outcome can cause differences between </w:t>
      </w:r>
      <w:r w:rsidR="009B2522" w:rsidRPr="001670D2">
        <w:rPr>
          <w:rFonts w:ascii="Times New Roman" w:hAnsi="Times New Roman" w:cs="Times New Roman"/>
          <w:i/>
          <w:sz w:val="24"/>
          <w:szCs w:val="24"/>
        </w:rPr>
        <w:t>r</w:t>
      </w:r>
      <w:r w:rsidR="009B2522" w:rsidRPr="001670D2">
        <w:rPr>
          <w:rFonts w:ascii="Times New Roman" w:hAnsi="Times New Roman" w:cs="Times New Roman"/>
          <w:sz w:val="24"/>
          <w:szCs w:val="24"/>
        </w:rPr>
        <w:t xml:space="preserve"> and </w:t>
      </w:r>
      <w:r w:rsidR="009B2522" w:rsidRPr="001670D2">
        <w:rPr>
          <w:rFonts w:ascii="Times New Roman" w:hAnsi="Times New Roman" w:cs="Times New Roman"/>
          <w:i/>
          <w:sz w:val="24"/>
          <w:szCs w:val="24"/>
        </w:rPr>
        <w:t>d</w:t>
      </w:r>
      <w:r w:rsidR="009B2522" w:rsidRPr="001670D2">
        <w:rPr>
          <w:rFonts w:ascii="Times New Roman" w:hAnsi="Times New Roman" w:cs="Times New Roman"/>
          <w:sz w:val="24"/>
          <w:szCs w:val="24"/>
        </w:rPr>
        <w:t>. However</w:t>
      </w:r>
      <w:r w:rsidR="009B2522">
        <w:rPr>
          <w:rFonts w:ascii="Times New Roman" w:hAnsi="Times New Roman" w:cs="Times New Roman"/>
          <w:sz w:val="24"/>
          <w:szCs w:val="24"/>
        </w:rPr>
        <w:t>, the outcomes here</w:t>
      </w:r>
      <w:r w:rsidR="009B2522" w:rsidRPr="001670D2">
        <w:rPr>
          <w:rFonts w:ascii="Times New Roman" w:hAnsi="Times New Roman" w:cs="Times New Roman"/>
          <w:sz w:val="24"/>
          <w:szCs w:val="24"/>
        </w:rPr>
        <w:t xml:space="preserve"> are either continuous or modeled by original authors as roughly continuous (e.g. scales, quantities of hot sauce or noise, counts of aggressive word completions or reaction times to read aggressive words.) </w:t>
      </w:r>
      <w:commentRangeStart w:id="0"/>
      <w:r w:rsidR="009B2522" w:rsidRPr="001670D2">
        <w:rPr>
          <w:rFonts w:ascii="Times New Roman" w:hAnsi="Times New Roman" w:cs="Times New Roman"/>
          <w:sz w:val="24"/>
          <w:szCs w:val="24"/>
        </w:rPr>
        <w:t xml:space="preserve">Thus, base rate concerns for dichotomous outcomes do not </w:t>
      </w:r>
      <w:r w:rsidR="009B2522">
        <w:rPr>
          <w:rFonts w:ascii="Times New Roman" w:hAnsi="Times New Roman" w:cs="Times New Roman"/>
          <w:sz w:val="24"/>
          <w:szCs w:val="24"/>
        </w:rPr>
        <w:t>influence</w:t>
      </w:r>
      <w:r w:rsidR="0023362B">
        <w:rPr>
          <w:rFonts w:ascii="Times New Roman" w:hAnsi="Times New Roman" w:cs="Times New Roman"/>
          <w:sz w:val="24"/>
          <w:szCs w:val="24"/>
        </w:rPr>
        <w:t xml:space="preserve"> our effect sizes measures at all. </w:t>
      </w:r>
      <w:commentRangeEnd w:id="0"/>
      <w:r w:rsidR="0027394C">
        <w:rPr>
          <w:rStyle w:val="CommentReference"/>
        </w:rPr>
        <w:commentReference w:id="0"/>
      </w:r>
      <w:r w:rsidR="0023362B">
        <w:rPr>
          <w:rFonts w:ascii="Times New Roman" w:hAnsi="Times New Roman" w:cs="Times New Roman"/>
          <w:sz w:val="24"/>
          <w:szCs w:val="24"/>
        </w:rPr>
        <w:t xml:space="preserve"> We now note in our revision that all outcome measures are either continuous or modeled as a continuous.</w:t>
      </w:r>
      <w:r w:rsidR="009B2522">
        <w:rPr>
          <w:rFonts w:ascii="Times New Roman" w:hAnsi="Times New Roman" w:cs="Times New Roman"/>
          <w:sz w:val="24"/>
          <w:szCs w:val="24"/>
        </w:rPr>
        <w:t xml:space="preserve"> </w:t>
      </w:r>
      <w:r w:rsidR="0023362B">
        <w:rPr>
          <w:rFonts w:ascii="Times New Roman" w:hAnsi="Times New Roman" w:cs="Times New Roman"/>
          <w:sz w:val="24"/>
          <w:szCs w:val="24"/>
        </w:rPr>
        <w:t xml:space="preserve"> Please see p. xx. </w:t>
      </w:r>
    </w:p>
    <w:p w14:paraId="73E9C5D6" w14:textId="613157E4" w:rsidR="0023362B" w:rsidRDefault="00FF0F20" w:rsidP="009B2522">
      <w:pPr>
        <w:rPr>
          <w:rFonts w:ascii="Times New Roman" w:hAnsi="Times New Roman" w:cs="Times New Roman"/>
          <w:sz w:val="24"/>
          <w:szCs w:val="24"/>
        </w:rPr>
      </w:pPr>
      <w:r>
        <w:rPr>
          <w:rFonts w:ascii="Times New Roman" w:hAnsi="Times New Roman" w:cs="Times New Roman"/>
          <w:sz w:val="24"/>
          <w:szCs w:val="24"/>
        </w:rPr>
        <w:t>B.</w:t>
      </w:r>
      <w:r w:rsidR="009B2522">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9B2522">
        <w:rPr>
          <w:rFonts w:ascii="Times New Roman" w:hAnsi="Times New Roman" w:cs="Times New Roman"/>
          <w:sz w:val="24"/>
          <w:szCs w:val="24"/>
        </w:rPr>
        <w:t xml:space="preserve">There was concern that the use of </w:t>
      </w:r>
      <w:r w:rsidR="009B2522" w:rsidRPr="009B2522">
        <w:rPr>
          <w:rFonts w:ascii="Times New Roman" w:hAnsi="Times New Roman" w:cs="Times New Roman"/>
          <w:i/>
          <w:sz w:val="24"/>
          <w:szCs w:val="24"/>
        </w:rPr>
        <w:t>r</w:t>
      </w:r>
      <w:r w:rsidR="009B2522">
        <w:rPr>
          <w:rFonts w:ascii="Times New Roman" w:hAnsi="Times New Roman" w:cs="Times New Roman"/>
          <w:sz w:val="24"/>
          <w:szCs w:val="24"/>
        </w:rPr>
        <w:t xml:space="preserve"> presented pr</w:t>
      </w:r>
      <w:r>
        <w:rPr>
          <w:rFonts w:ascii="Times New Roman" w:hAnsi="Times New Roman" w:cs="Times New Roman"/>
          <w:sz w:val="24"/>
          <w:szCs w:val="24"/>
        </w:rPr>
        <w:t xml:space="preserve">oblems in assessment.  </w:t>
      </w:r>
      <w:r w:rsidR="0023362B">
        <w:rPr>
          <w:rFonts w:ascii="Times New Roman" w:hAnsi="Times New Roman" w:cs="Times New Roman"/>
          <w:sz w:val="24"/>
          <w:szCs w:val="24"/>
        </w:rPr>
        <w:t xml:space="preserve">One </w:t>
      </w:r>
      <w:bookmarkStart w:id="1" w:name="_GoBack"/>
      <w:bookmarkEnd w:id="1"/>
      <w:r w:rsidR="0023362B">
        <w:rPr>
          <w:rFonts w:ascii="Times New Roman" w:hAnsi="Times New Roman" w:cs="Times New Roman"/>
          <w:sz w:val="24"/>
          <w:szCs w:val="24"/>
        </w:rPr>
        <w:t>issue is that some correlations are point-</w:t>
      </w:r>
      <w:proofErr w:type="spellStart"/>
      <w:r w:rsidR="0023362B">
        <w:rPr>
          <w:rFonts w:ascii="Times New Roman" w:hAnsi="Times New Roman" w:cs="Times New Roman"/>
          <w:sz w:val="24"/>
          <w:szCs w:val="24"/>
        </w:rPr>
        <w:t>biserial</w:t>
      </w:r>
      <w:proofErr w:type="spellEnd"/>
      <w:r w:rsidR="0023362B">
        <w:rPr>
          <w:rFonts w:ascii="Times New Roman" w:hAnsi="Times New Roman" w:cs="Times New Roman"/>
          <w:sz w:val="24"/>
          <w:szCs w:val="24"/>
        </w:rPr>
        <w:t xml:space="preserve"> while others are Pearson moment.  </w:t>
      </w:r>
      <w:r w:rsidR="00220971">
        <w:rPr>
          <w:rFonts w:ascii="Times New Roman" w:hAnsi="Times New Roman" w:cs="Times New Roman"/>
          <w:sz w:val="24"/>
          <w:szCs w:val="24"/>
        </w:rPr>
        <w:t>Reviewer 3</w:t>
      </w:r>
      <w:r w:rsidR="0023362B">
        <w:rPr>
          <w:rFonts w:ascii="Times New Roman" w:hAnsi="Times New Roman" w:cs="Times New Roman"/>
          <w:sz w:val="24"/>
          <w:szCs w:val="24"/>
        </w:rPr>
        <w:t xml:space="preserve"> </w:t>
      </w:r>
      <w:r w:rsidR="00220971">
        <w:rPr>
          <w:rFonts w:ascii="Times New Roman" w:hAnsi="Times New Roman" w:cs="Times New Roman"/>
          <w:sz w:val="24"/>
          <w:szCs w:val="24"/>
        </w:rPr>
        <w:t xml:space="preserve">suggests </w:t>
      </w:r>
      <w:r w:rsidR="0023362B">
        <w:rPr>
          <w:rFonts w:ascii="Times New Roman" w:hAnsi="Times New Roman" w:cs="Times New Roman"/>
          <w:sz w:val="24"/>
          <w:szCs w:val="24"/>
        </w:rPr>
        <w:t xml:space="preserve">that these should not be aggregated or compared.  </w:t>
      </w:r>
      <w:r w:rsidR="00220971">
        <w:rPr>
          <w:rFonts w:ascii="Times New Roman" w:hAnsi="Times New Roman" w:cs="Times New Roman"/>
          <w:sz w:val="24"/>
          <w:szCs w:val="24"/>
        </w:rPr>
        <w:t>We agree, and do not aggregate these effect sizes</w:t>
      </w:r>
      <w:r w:rsidR="0023362B">
        <w:rPr>
          <w:rFonts w:ascii="Times New Roman" w:hAnsi="Times New Roman" w:cs="Times New Roman"/>
          <w:sz w:val="24"/>
          <w:szCs w:val="24"/>
        </w:rPr>
        <w:t>.  We treat experimental studies and correlational studies</w:t>
      </w:r>
      <w:r w:rsidR="00220971">
        <w:rPr>
          <w:rFonts w:ascii="Times New Roman" w:hAnsi="Times New Roman" w:cs="Times New Roman"/>
          <w:sz w:val="24"/>
          <w:szCs w:val="24"/>
        </w:rPr>
        <w:t xml:space="preserve"> </w:t>
      </w:r>
      <w:r w:rsidR="00220971">
        <w:rPr>
          <w:rFonts w:ascii="Times New Roman" w:hAnsi="Times New Roman" w:cs="Times New Roman"/>
          <w:sz w:val="24"/>
          <w:szCs w:val="24"/>
        </w:rPr>
        <w:t>separately</w:t>
      </w:r>
      <w:r w:rsidR="00220971">
        <w:rPr>
          <w:rFonts w:ascii="Times New Roman" w:hAnsi="Times New Roman" w:cs="Times New Roman"/>
          <w:sz w:val="24"/>
          <w:szCs w:val="24"/>
        </w:rPr>
        <w:t>.</w:t>
      </w:r>
      <w:r w:rsidR="0023362B">
        <w:rPr>
          <w:rFonts w:ascii="Times New Roman" w:hAnsi="Times New Roman" w:cs="Times New Roman"/>
          <w:sz w:val="24"/>
          <w:szCs w:val="24"/>
        </w:rPr>
        <w:t xml:space="preserve"> Therefore, there is no mixing</w:t>
      </w:r>
      <w:r w:rsidR="00220971">
        <w:rPr>
          <w:rFonts w:ascii="Times New Roman" w:hAnsi="Times New Roman" w:cs="Times New Roman"/>
          <w:sz w:val="24"/>
          <w:szCs w:val="24"/>
        </w:rPr>
        <w:t xml:space="preserve"> of the Pearson moment correlations from </w:t>
      </w:r>
      <w:r w:rsidR="008D1A86">
        <w:rPr>
          <w:rFonts w:ascii="Times New Roman" w:hAnsi="Times New Roman" w:cs="Times New Roman"/>
          <w:sz w:val="24"/>
          <w:szCs w:val="24"/>
        </w:rPr>
        <w:t>cross-sectional studies and the point-</w:t>
      </w:r>
      <w:proofErr w:type="spellStart"/>
      <w:r w:rsidR="008D1A86">
        <w:rPr>
          <w:rFonts w:ascii="Times New Roman" w:hAnsi="Times New Roman" w:cs="Times New Roman"/>
          <w:sz w:val="24"/>
          <w:szCs w:val="24"/>
        </w:rPr>
        <w:t>biserial</w:t>
      </w:r>
      <w:proofErr w:type="spellEnd"/>
      <w:r w:rsidR="008D1A86">
        <w:rPr>
          <w:rFonts w:ascii="Times New Roman" w:hAnsi="Times New Roman" w:cs="Times New Roman"/>
          <w:sz w:val="24"/>
          <w:szCs w:val="24"/>
        </w:rPr>
        <w:t xml:space="preserve"> correlations from experimental studies</w:t>
      </w:r>
      <w:r w:rsidR="0023362B">
        <w:rPr>
          <w:rFonts w:ascii="Times New Roman" w:hAnsi="Times New Roman" w:cs="Times New Roman"/>
          <w:sz w:val="24"/>
          <w:szCs w:val="24"/>
        </w:rPr>
        <w:t>.  We note this state in our revision on p xx.</w:t>
      </w:r>
    </w:p>
    <w:p w14:paraId="3B897853" w14:textId="1B61BC11" w:rsidR="0023362B" w:rsidRDefault="0023362B" w:rsidP="009B2522">
      <w:pPr>
        <w:rPr>
          <w:rFonts w:ascii="Times New Roman" w:hAnsi="Times New Roman" w:cs="Times New Roman"/>
          <w:sz w:val="24"/>
          <w:szCs w:val="24"/>
        </w:rPr>
      </w:pPr>
      <w:r>
        <w:rPr>
          <w:rFonts w:ascii="Times New Roman" w:hAnsi="Times New Roman" w:cs="Times New Roman"/>
          <w:sz w:val="24"/>
          <w:szCs w:val="24"/>
        </w:rPr>
        <w:t xml:space="preserve">C.  Perhaps the most salient argument is that the variance of </w:t>
      </w:r>
      <w:r w:rsidR="00220971">
        <w:rPr>
          <w:rFonts w:ascii="Times New Roman" w:hAnsi="Times New Roman" w:cs="Times New Roman"/>
          <w:sz w:val="24"/>
          <w:szCs w:val="24"/>
        </w:rPr>
        <w:t xml:space="preserve">Fisher’s </w:t>
      </w:r>
      <w:r w:rsidR="00220971" w:rsidRPr="00220971">
        <w:rPr>
          <w:rFonts w:ascii="Times New Roman" w:hAnsi="Times New Roman" w:cs="Times New Roman"/>
          <w:i/>
          <w:sz w:val="24"/>
          <w:szCs w:val="24"/>
        </w:rPr>
        <w:t>z</w:t>
      </w:r>
      <w:r>
        <w:rPr>
          <w:rFonts w:ascii="Times New Roman" w:hAnsi="Times New Roman" w:cs="Times New Roman"/>
          <w:sz w:val="24"/>
          <w:szCs w:val="24"/>
        </w:rPr>
        <w:t xml:space="preserve"> is </w:t>
      </w:r>
      <w:r w:rsidR="00220971">
        <w:rPr>
          <w:rFonts w:ascii="Times New Roman" w:hAnsi="Times New Roman" w:cs="Times New Roman"/>
          <w:sz w:val="24"/>
          <w:szCs w:val="24"/>
        </w:rPr>
        <w:t>not as we estimated</w:t>
      </w:r>
      <w:r>
        <w:rPr>
          <w:rFonts w:ascii="Times New Roman" w:hAnsi="Times New Roman" w:cs="Times New Roman"/>
          <w:sz w:val="24"/>
          <w:szCs w:val="24"/>
        </w:rPr>
        <w:t>, and, therefore, the funnel plots</w:t>
      </w:r>
      <w:r w:rsidR="000C45EB">
        <w:rPr>
          <w:rFonts w:ascii="Times New Roman" w:hAnsi="Times New Roman" w:cs="Times New Roman"/>
          <w:sz w:val="24"/>
          <w:szCs w:val="24"/>
        </w:rPr>
        <w:t xml:space="preserve"> do not accurately represent the relationship between effect size and precision</w:t>
      </w:r>
      <w:r>
        <w:rPr>
          <w:rFonts w:ascii="Times New Roman" w:hAnsi="Times New Roman" w:cs="Times New Roman"/>
          <w:sz w:val="24"/>
          <w:szCs w:val="24"/>
        </w:rPr>
        <w:t>.  Such an argument has the potential to threaten the validity of the message of the manuscript, and as such, we put a lot of time into exploring it</w:t>
      </w:r>
      <w:r w:rsidR="00980066">
        <w:rPr>
          <w:rFonts w:ascii="Times New Roman" w:hAnsi="Times New Roman" w:cs="Times New Roman"/>
          <w:sz w:val="24"/>
          <w:szCs w:val="24"/>
        </w:rPr>
        <w:t>, and we spend some time writing about it here</w:t>
      </w:r>
      <w:r w:rsidR="000C655B">
        <w:rPr>
          <w:rFonts w:ascii="Times New Roman" w:hAnsi="Times New Roman" w:cs="Times New Roman"/>
          <w:sz w:val="24"/>
          <w:szCs w:val="24"/>
        </w:rPr>
        <w:t xml:space="preserve">. </w:t>
      </w:r>
      <w:r>
        <w:rPr>
          <w:rFonts w:ascii="Times New Roman" w:hAnsi="Times New Roman" w:cs="Times New Roman"/>
          <w:sz w:val="24"/>
          <w:szCs w:val="24"/>
        </w:rPr>
        <w:t>Please consider the following:</w:t>
      </w:r>
    </w:p>
    <w:p w14:paraId="1084F9BD" w14:textId="4438CD91" w:rsidR="00980066" w:rsidRDefault="0023362B" w:rsidP="009B2522">
      <w:pPr>
        <w:rPr>
          <w:rFonts w:ascii="Times New Roman" w:hAnsi="Times New Roman" w:cs="Times New Roman"/>
          <w:sz w:val="24"/>
          <w:szCs w:val="24"/>
        </w:rPr>
      </w:pPr>
      <w:r>
        <w:rPr>
          <w:rFonts w:ascii="Times New Roman" w:hAnsi="Times New Roman" w:cs="Times New Roman"/>
          <w:sz w:val="24"/>
          <w:szCs w:val="24"/>
        </w:rPr>
        <w:t>The design of the experimental work is that a continuous outcome, aggression, is studied as a function of people playing violent and nonviolent video games</w:t>
      </w:r>
      <w:r w:rsidR="00FF0F20">
        <w:rPr>
          <w:rFonts w:ascii="Times New Roman" w:hAnsi="Times New Roman" w:cs="Times New Roman"/>
          <w:sz w:val="24"/>
          <w:szCs w:val="24"/>
        </w:rPr>
        <w:t xml:space="preserve">.  Although </w:t>
      </w:r>
      <w:r w:rsidR="00FF0F20" w:rsidRPr="00FF0F20">
        <w:rPr>
          <w:rFonts w:ascii="Times New Roman" w:hAnsi="Times New Roman" w:cs="Times New Roman"/>
          <w:i/>
          <w:sz w:val="24"/>
          <w:szCs w:val="24"/>
        </w:rPr>
        <w:t>d</w:t>
      </w:r>
      <w:r w:rsidR="00FF0F20">
        <w:rPr>
          <w:rFonts w:ascii="Times New Roman" w:hAnsi="Times New Roman" w:cs="Times New Roman"/>
          <w:sz w:val="24"/>
          <w:szCs w:val="24"/>
        </w:rPr>
        <w:t xml:space="preserve"> is clearly preferred</w:t>
      </w:r>
      <w:r w:rsidR="0031459C">
        <w:rPr>
          <w:rFonts w:ascii="Times New Roman" w:hAnsi="Times New Roman" w:cs="Times New Roman"/>
          <w:sz w:val="24"/>
          <w:szCs w:val="24"/>
        </w:rPr>
        <w:t xml:space="preserve"> for conceptual clarity</w:t>
      </w:r>
      <w:r w:rsidR="00FF0F20">
        <w:rPr>
          <w:rFonts w:ascii="Times New Roman" w:hAnsi="Times New Roman" w:cs="Times New Roman"/>
          <w:sz w:val="24"/>
          <w:szCs w:val="24"/>
        </w:rPr>
        <w:t xml:space="preserve">, we use </w:t>
      </w:r>
      <w:r w:rsidR="00FF0F20" w:rsidRPr="00FF0F20">
        <w:rPr>
          <w:rFonts w:ascii="Times New Roman" w:hAnsi="Times New Roman" w:cs="Times New Roman"/>
          <w:i/>
          <w:sz w:val="24"/>
          <w:szCs w:val="24"/>
        </w:rPr>
        <w:t>r</w:t>
      </w:r>
      <w:r w:rsidR="00FF0F20">
        <w:rPr>
          <w:rFonts w:ascii="Times New Roman" w:hAnsi="Times New Roman" w:cs="Times New Roman"/>
          <w:sz w:val="24"/>
          <w:szCs w:val="24"/>
        </w:rPr>
        <w:t xml:space="preserve"> because </w:t>
      </w:r>
      <w:r w:rsidR="00DB4997">
        <w:rPr>
          <w:rFonts w:ascii="Times New Roman" w:hAnsi="Times New Roman" w:cs="Times New Roman"/>
          <w:sz w:val="24"/>
          <w:szCs w:val="24"/>
        </w:rPr>
        <w:t>the original Anderson et al.</w:t>
      </w:r>
      <w:r w:rsidR="00FF0F20">
        <w:rPr>
          <w:rFonts w:ascii="Times New Roman" w:hAnsi="Times New Roman" w:cs="Times New Roman"/>
          <w:sz w:val="24"/>
          <w:szCs w:val="24"/>
        </w:rPr>
        <w:t xml:space="preserve"> paper did so.  </w:t>
      </w:r>
      <w:r w:rsidR="00DB4997">
        <w:rPr>
          <w:rFonts w:ascii="Times New Roman" w:hAnsi="Times New Roman" w:cs="Times New Roman"/>
          <w:sz w:val="24"/>
          <w:szCs w:val="24"/>
        </w:rPr>
        <w:t xml:space="preserve">Use of </w:t>
      </w:r>
      <w:r w:rsidR="00DB4997" w:rsidRPr="00DB4997">
        <w:rPr>
          <w:rFonts w:ascii="Times New Roman" w:hAnsi="Times New Roman" w:cs="Times New Roman"/>
          <w:i/>
          <w:sz w:val="24"/>
          <w:szCs w:val="24"/>
        </w:rPr>
        <w:t>r</w:t>
      </w:r>
      <w:r w:rsidR="00DB4997">
        <w:rPr>
          <w:rFonts w:ascii="Times New Roman" w:hAnsi="Times New Roman" w:cs="Times New Roman"/>
          <w:sz w:val="24"/>
          <w:szCs w:val="24"/>
        </w:rPr>
        <w:t xml:space="preserve"> allows direct comparison of our results to Anderson et al.’s,</w:t>
      </w:r>
      <w:r w:rsidR="00FF0F20">
        <w:rPr>
          <w:rFonts w:ascii="Times New Roman" w:hAnsi="Times New Roman" w:cs="Times New Roman"/>
          <w:sz w:val="24"/>
          <w:szCs w:val="24"/>
        </w:rPr>
        <w:t xml:space="preserve"> which is critical. </w:t>
      </w:r>
      <w:r w:rsidR="00980066">
        <w:rPr>
          <w:rFonts w:ascii="Times New Roman" w:hAnsi="Times New Roman" w:cs="Times New Roman"/>
          <w:sz w:val="24"/>
          <w:szCs w:val="24"/>
        </w:rPr>
        <w:t xml:space="preserve"> To draw funnel plots, we transformed these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correlations to Fisher </w:t>
      </w:r>
      <w:r w:rsidR="00980066" w:rsidRPr="008A1DA6">
        <w:rPr>
          <w:rFonts w:ascii="Times New Roman" w:hAnsi="Times New Roman" w:cs="Times New Roman"/>
          <w:i/>
          <w:sz w:val="24"/>
          <w:szCs w:val="24"/>
        </w:rPr>
        <w:t>z</w:t>
      </w:r>
      <w:r w:rsidR="00DB4997">
        <w:rPr>
          <w:rFonts w:ascii="Times New Roman" w:hAnsi="Times New Roman" w:cs="Times New Roman"/>
          <w:sz w:val="24"/>
          <w:szCs w:val="24"/>
        </w:rPr>
        <w:t>-scores</w:t>
      </w:r>
      <w:r w:rsidR="00220971">
        <w:rPr>
          <w:rFonts w:ascii="Times New Roman" w:hAnsi="Times New Roman" w:cs="Times New Roman"/>
          <w:sz w:val="24"/>
          <w:szCs w:val="24"/>
        </w:rPr>
        <w:t>, using the equation 1/</w:t>
      </w:r>
      <w:proofErr w:type="spellStart"/>
      <w:proofErr w:type="gramStart"/>
      <w:r w:rsidR="00220971">
        <w:rPr>
          <w:rFonts w:ascii="Times New Roman" w:hAnsi="Times New Roman" w:cs="Times New Roman"/>
          <w:sz w:val="24"/>
          <w:szCs w:val="24"/>
        </w:rPr>
        <w:t>sqrt</w:t>
      </w:r>
      <w:proofErr w:type="spellEnd"/>
      <w:r w:rsidR="00220971">
        <w:rPr>
          <w:rFonts w:ascii="Times New Roman" w:hAnsi="Times New Roman" w:cs="Times New Roman"/>
          <w:sz w:val="24"/>
          <w:szCs w:val="24"/>
        </w:rPr>
        <w:t>(</w:t>
      </w:r>
      <w:proofErr w:type="gramEnd"/>
      <w:r w:rsidR="00220971">
        <w:rPr>
          <w:rFonts w:ascii="Times New Roman" w:hAnsi="Times New Roman" w:cs="Times New Roman"/>
          <w:sz w:val="24"/>
          <w:szCs w:val="24"/>
        </w:rPr>
        <w:t xml:space="preserve">N-3) to approximate the standard error of </w:t>
      </w:r>
      <w:r w:rsidR="00220971">
        <w:rPr>
          <w:rFonts w:ascii="Times New Roman" w:hAnsi="Times New Roman" w:cs="Times New Roman"/>
          <w:i/>
          <w:sz w:val="24"/>
          <w:szCs w:val="24"/>
        </w:rPr>
        <w:t>z</w:t>
      </w:r>
      <w:r w:rsidR="00220971">
        <w:rPr>
          <w:rFonts w:ascii="Times New Roman" w:hAnsi="Times New Roman" w:cs="Times New Roman"/>
          <w:sz w:val="24"/>
          <w:szCs w:val="24"/>
        </w:rPr>
        <w:t xml:space="preserve"> (</w:t>
      </w:r>
      <w:proofErr w:type="spellStart"/>
      <w:r w:rsidR="00220971">
        <w:rPr>
          <w:rFonts w:ascii="Times New Roman" w:hAnsi="Times New Roman" w:cs="Times New Roman"/>
          <w:sz w:val="24"/>
          <w:szCs w:val="24"/>
        </w:rPr>
        <w:t>Borenstein</w:t>
      </w:r>
      <w:proofErr w:type="spellEnd"/>
      <w:r w:rsidR="00220971">
        <w:rPr>
          <w:rFonts w:ascii="Times New Roman" w:hAnsi="Times New Roman" w:cs="Times New Roman"/>
          <w:sz w:val="24"/>
          <w:szCs w:val="24"/>
        </w:rPr>
        <w:t xml:space="preserve"> et al., 2009, p. 42, equations 6.2, </w:t>
      </w:r>
      <w:r w:rsidR="00220971">
        <w:rPr>
          <w:rFonts w:ascii="Times New Roman" w:hAnsi="Times New Roman" w:cs="Times New Roman"/>
          <w:sz w:val="24"/>
          <w:szCs w:val="24"/>
        </w:rPr>
        <w:lastRenderedPageBreak/>
        <w:t xml:space="preserve">6.3). </w:t>
      </w:r>
      <w:r w:rsidR="00292F8E">
        <w:rPr>
          <w:rFonts w:ascii="Times New Roman" w:hAnsi="Times New Roman" w:cs="Times New Roman"/>
          <w:sz w:val="24"/>
          <w:szCs w:val="24"/>
        </w:rPr>
        <w:t>This approach is identical to that taken by Anderson et al. (2010). However, if this approximation of the standard error is incorrect, our analyses would be invalid</w:t>
      </w:r>
      <w:r w:rsidR="00980066">
        <w:rPr>
          <w:rFonts w:ascii="Times New Roman" w:hAnsi="Times New Roman" w:cs="Times New Roman"/>
          <w:sz w:val="24"/>
          <w:szCs w:val="24"/>
        </w:rPr>
        <w:t xml:space="preserve">.  </w:t>
      </w:r>
    </w:p>
    <w:p w14:paraId="7C3C455E" w14:textId="77777777" w:rsidR="00292F8E" w:rsidRDefault="00292F8E" w:rsidP="009B2522">
      <w:pPr>
        <w:rPr>
          <w:rFonts w:ascii="Times New Roman" w:hAnsi="Times New Roman" w:cs="Times New Roman"/>
          <w:sz w:val="24"/>
          <w:szCs w:val="24"/>
        </w:rPr>
      </w:pPr>
      <w:r>
        <w:rPr>
          <w:rFonts w:ascii="Times New Roman" w:hAnsi="Times New Roman" w:cs="Times New Roman"/>
          <w:sz w:val="24"/>
          <w:szCs w:val="24"/>
        </w:rPr>
        <w:t>We provide two supplementary files to support the efficacy of this approximation. First, we conduct a</w:t>
      </w:r>
      <w:r w:rsidR="007A66A7">
        <w:rPr>
          <w:rFonts w:ascii="Times New Roman" w:hAnsi="Times New Roman" w:cs="Times New Roman"/>
          <w:sz w:val="24"/>
          <w:szCs w:val="24"/>
        </w:rPr>
        <w:t xml:space="preserve"> small simulation.  We</w:t>
      </w:r>
      <w:r w:rsidR="00980066">
        <w:rPr>
          <w:rFonts w:ascii="Times New Roman" w:hAnsi="Times New Roman" w:cs="Times New Roman"/>
          <w:sz w:val="24"/>
          <w:szCs w:val="24"/>
        </w:rPr>
        <w:t xml:space="preserve"> simulated ag</w:t>
      </w:r>
      <w:r w:rsidR="007A66A7">
        <w:rPr>
          <w:rFonts w:ascii="Times New Roman" w:hAnsi="Times New Roman" w:cs="Times New Roman"/>
          <w:sz w:val="24"/>
          <w:szCs w:val="24"/>
        </w:rPr>
        <w:t>g</w:t>
      </w:r>
      <w:r w:rsidR="00980066">
        <w:rPr>
          <w:rFonts w:ascii="Times New Roman" w:hAnsi="Times New Roman" w:cs="Times New Roman"/>
          <w:sz w:val="24"/>
          <w:szCs w:val="24"/>
        </w:rPr>
        <w:t xml:space="preserve">ression outcomes from hypothetical violent-video game and nonviolent video game conditions.  We then computed Cohen's </w:t>
      </w:r>
      <w:r w:rsidR="00980066" w:rsidRPr="008A1DA6">
        <w:rPr>
          <w:rFonts w:ascii="Times New Roman" w:hAnsi="Times New Roman" w:cs="Times New Roman"/>
          <w:i/>
          <w:sz w:val="24"/>
          <w:szCs w:val="24"/>
        </w:rPr>
        <w:t>d</w:t>
      </w:r>
      <w:r w:rsidR="00980066">
        <w:rPr>
          <w:rFonts w:ascii="Times New Roman" w:hAnsi="Times New Roman" w:cs="Times New Roman"/>
          <w:sz w:val="24"/>
          <w:szCs w:val="24"/>
        </w:rPr>
        <w:t>, transformed it to a point-</w:t>
      </w:r>
      <w:proofErr w:type="spellStart"/>
      <w:r w:rsidR="00980066">
        <w:rPr>
          <w:rFonts w:ascii="Times New Roman" w:hAnsi="Times New Roman" w:cs="Times New Roman"/>
          <w:sz w:val="24"/>
          <w:szCs w:val="24"/>
        </w:rPr>
        <w:t>biserial</w:t>
      </w:r>
      <w:proofErr w:type="spellEnd"/>
      <w:r w:rsidR="00980066">
        <w:rPr>
          <w:rFonts w:ascii="Times New Roman" w:hAnsi="Times New Roman" w:cs="Times New Roman"/>
          <w:sz w:val="24"/>
          <w:szCs w:val="24"/>
        </w:rPr>
        <w:t xml:space="preserve"> correlation, and, finally took the Fisher z, all using the standard formulae in </w:t>
      </w:r>
      <w:proofErr w:type="spellStart"/>
      <w:r w:rsidR="00980066">
        <w:rPr>
          <w:rFonts w:ascii="Times New Roman" w:hAnsi="Times New Roman" w:cs="Times New Roman"/>
          <w:sz w:val="24"/>
          <w:szCs w:val="24"/>
        </w:rPr>
        <w:t>Borenstein</w:t>
      </w:r>
      <w:proofErr w:type="spellEnd"/>
      <w:r w:rsidR="008D1A86">
        <w:rPr>
          <w:rFonts w:ascii="Times New Roman" w:hAnsi="Times New Roman" w:cs="Times New Roman"/>
          <w:sz w:val="24"/>
          <w:szCs w:val="24"/>
        </w:rPr>
        <w:t xml:space="preserve"> et al. (2009)</w:t>
      </w:r>
      <w:r w:rsidR="00980066">
        <w:rPr>
          <w:rFonts w:ascii="Times New Roman" w:hAnsi="Times New Roman" w:cs="Times New Roman"/>
          <w:sz w:val="24"/>
          <w:szCs w:val="24"/>
        </w:rPr>
        <w:t xml:space="preserve">.  We did this simulation 10,000 times for a variety of sample sizes and true effect sizes.  For each 10,000 cycle run, we calculated the </w:t>
      </w:r>
      <w:r>
        <w:rPr>
          <w:rFonts w:ascii="Times New Roman" w:hAnsi="Times New Roman" w:cs="Times New Roman"/>
          <w:sz w:val="24"/>
          <w:szCs w:val="24"/>
        </w:rPr>
        <w:t xml:space="preserve">empirical </w:t>
      </w:r>
      <w:r w:rsidR="00980066">
        <w:rPr>
          <w:rFonts w:ascii="Times New Roman" w:hAnsi="Times New Roman" w:cs="Times New Roman"/>
          <w:sz w:val="24"/>
          <w:szCs w:val="24"/>
        </w:rPr>
        <w:t xml:space="preserve">standard deviation of Fisher's </w:t>
      </w:r>
      <w:r w:rsidR="00980066" w:rsidRPr="008A1DA6">
        <w:rPr>
          <w:rFonts w:ascii="Times New Roman" w:hAnsi="Times New Roman" w:cs="Times New Roman"/>
          <w:i/>
          <w:sz w:val="24"/>
          <w:szCs w:val="24"/>
        </w:rPr>
        <w:t>z</w:t>
      </w:r>
      <w:r w:rsidR="00980066">
        <w:rPr>
          <w:rFonts w:ascii="Times New Roman" w:hAnsi="Times New Roman" w:cs="Times New Roman"/>
          <w:sz w:val="24"/>
          <w:szCs w:val="24"/>
        </w:rPr>
        <w:t xml:space="preserve"> and compared it to the theoretical value, 1/</w:t>
      </w:r>
      <w:proofErr w:type="spellStart"/>
      <w:proofErr w:type="gramStart"/>
      <w:r w:rsidR="00980066">
        <w:rPr>
          <w:rFonts w:ascii="Times New Roman" w:hAnsi="Times New Roman" w:cs="Times New Roman"/>
          <w:sz w:val="24"/>
          <w:szCs w:val="24"/>
        </w:rPr>
        <w:t>sqrt</w:t>
      </w:r>
      <w:proofErr w:type="spellEnd"/>
      <w:r w:rsidR="00980066">
        <w:rPr>
          <w:rFonts w:ascii="Times New Roman" w:hAnsi="Times New Roman" w:cs="Times New Roman"/>
          <w:sz w:val="24"/>
          <w:szCs w:val="24"/>
        </w:rPr>
        <w:t>(</w:t>
      </w:r>
      <w:proofErr w:type="gramEnd"/>
      <w:r w:rsidR="00980066" w:rsidRPr="008A1DA6">
        <w:rPr>
          <w:rFonts w:ascii="Times New Roman" w:hAnsi="Times New Roman" w:cs="Times New Roman"/>
          <w:i/>
          <w:sz w:val="24"/>
          <w:szCs w:val="24"/>
        </w:rPr>
        <w:t>N</w:t>
      </w:r>
      <w:r w:rsidR="00980066">
        <w:rPr>
          <w:rFonts w:ascii="Times New Roman" w:hAnsi="Times New Roman" w:cs="Times New Roman"/>
          <w:sz w:val="24"/>
          <w:szCs w:val="24"/>
        </w:rPr>
        <w:t xml:space="preserve">-3), that we use to construct funnel plots.  As you can see, </w:t>
      </w:r>
      <w:r w:rsidR="007A66A7">
        <w:rPr>
          <w:rFonts w:ascii="Times New Roman" w:hAnsi="Times New Roman" w:cs="Times New Roman"/>
          <w:sz w:val="24"/>
          <w:szCs w:val="24"/>
        </w:rPr>
        <w:t>the correspondence between the theoretical values and simulated values is quite good.</w:t>
      </w:r>
      <w:r w:rsidR="00957671">
        <w:rPr>
          <w:rFonts w:ascii="Times New Roman" w:hAnsi="Times New Roman" w:cs="Times New Roman"/>
          <w:sz w:val="24"/>
          <w:szCs w:val="24"/>
        </w:rPr>
        <w:t xml:space="preserve">  There is a slight discrepancy</w:t>
      </w:r>
      <w:r w:rsidR="007A66A7">
        <w:rPr>
          <w:rFonts w:ascii="Times New Roman" w:hAnsi="Times New Roman" w:cs="Times New Roman"/>
          <w:sz w:val="24"/>
          <w:szCs w:val="24"/>
        </w:rPr>
        <w:t xml:space="preserve"> for small sample sizes</w:t>
      </w:r>
      <w:r w:rsidR="00957671">
        <w:rPr>
          <w:rFonts w:ascii="Times New Roman" w:hAnsi="Times New Roman" w:cs="Times New Roman"/>
          <w:sz w:val="24"/>
          <w:szCs w:val="24"/>
        </w:rPr>
        <w:t xml:space="preserve"> with large effects</w:t>
      </w:r>
      <w:r w:rsidR="007A66A7">
        <w:rPr>
          <w:rFonts w:ascii="Times New Roman" w:hAnsi="Times New Roman" w:cs="Times New Roman"/>
          <w:sz w:val="24"/>
          <w:szCs w:val="24"/>
        </w:rPr>
        <w:t xml:space="preserve">, but overall the </w:t>
      </w:r>
      <w:proofErr w:type="spellStart"/>
      <w:r w:rsidR="007A66A7">
        <w:rPr>
          <w:rFonts w:ascii="Times New Roman" w:hAnsi="Times New Roman" w:cs="Times New Roman"/>
          <w:sz w:val="24"/>
          <w:szCs w:val="24"/>
        </w:rPr>
        <w:t>Borenstein</w:t>
      </w:r>
      <w:proofErr w:type="spellEnd"/>
      <w:r w:rsidR="007A66A7">
        <w:rPr>
          <w:rFonts w:ascii="Times New Roman" w:hAnsi="Times New Roman" w:cs="Times New Roman"/>
          <w:sz w:val="24"/>
          <w:szCs w:val="24"/>
        </w:rPr>
        <w:t xml:space="preserve"> theoretical approximation is more than adequate.</w:t>
      </w:r>
      <w:r w:rsidR="00957671">
        <w:rPr>
          <w:rFonts w:ascii="Times New Roman" w:hAnsi="Times New Roman" w:cs="Times New Roman"/>
          <w:sz w:val="24"/>
          <w:szCs w:val="24"/>
        </w:rPr>
        <w:t xml:space="preserve"> </w:t>
      </w:r>
    </w:p>
    <w:p w14:paraId="0F789B9D" w14:textId="1F9A8FDB" w:rsidR="000C655B" w:rsidRDefault="00292F8E" w:rsidP="009B2522">
      <w:pPr>
        <w:rPr>
          <w:rFonts w:ascii="Times New Roman" w:hAnsi="Times New Roman" w:cs="Times New Roman"/>
          <w:sz w:val="24"/>
          <w:szCs w:val="24"/>
        </w:rPr>
      </w:pPr>
      <w:r>
        <w:rPr>
          <w:rFonts w:ascii="Times New Roman" w:hAnsi="Times New Roman" w:cs="Times New Roman"/>
          <w:sz w:val="24"/>
          <w:szCs w:val="24"/>
        </w:rPr>
        <w:t>(As an aside, w</w:t>
      </w:r>
      <w:r w:rsidR="000C655B">
        <w:rPr>
          <w:rFonts w:ascii="Times New Roman" w:hAnsi="Times New Roman" w:cs="Times New Roman"/>
          <w:sz w:val="24"/>
          <w:szCs w:val="24"/>
        </w:rPr>
        <w:t>e note that the Comprehensive Meta-Analysis software is generally pretty carefree about which variance estimator is used for Fisher’s Z. Some macros for entering effect sizes will use the 1/</w:t>
      </w:r>
      <w:proofErr w:type="spellStart"/>
      <w:proofErr w:type="gramStart"/>
      <w:r w:rsidR="000C655B">
        <w:rPr>
          <w:rFonts w:ascii="Times New Roman" w:hAnsi="Times New Roman" w:cs="Times New Roman"/>
          <w:sz w:val="24"/>
          <w:szCs w:val="24"/>
        </w:rPr>
        <w:t>sqrt</w:t>
      </w:r>
      <w:proofErr w:type="spellEnd"/>
      <w:r w:rsidR="000C655B">
        <w:rPr>
          <w:rFonts w:ascii="Times New Roman" w:hAnsi="Times New Roman" w:cs="Times New Roman"/>
          <w:sz w:val="24"/>
          <w:szCs w:val="24"/>
        </w:rPr>
        <w:t>(</w:t>
      </w:r>
      <w:proofErr w:type="gramEnd"/>
      <w:r w:rsidR="000C655B">
        <w:rPr>
          <w:rFonts w:ascii="Times New Roman" w:hAnsi="Times New Roman" w:cs="Times New Roman"/>
          <w:sz w:val="24"/>
          <w:szCs w:val="24"/>
        </w:rPr>
        <w:t>N-3) approximation, while others will use the equation suggested by Reviewer 3.</w:t>
      </w:r>
      <w:r>
        <w:rPr>
          <w:rFonts w:ascii="Times New Roman" w:hAnsi="Times New Roman" w:cs="Times New Roman"/>
          <w:sz w:val="24"/>
          <w:szCs w:val="24"/>
        </w:rPr>
        <w:t xml:space="preserve"> This is not to say that it is necessarily correct to use the approximation, but that the approximation is generally considered of sufficient quality that it can be used without notice.)</w:t>
      </w:r>
    </w:p>
    <w:p w14:paraId="5F677905" w14:textId="095F6CA1" w:rsidR="00292F8E" w:rsidRDefault="00292F8E" w:rsidP="009B2522">
      <w:pPr>
        <w:rPr>
          <w:rFonts w:ascii="Times New Roman" w:hAnsi="Times New Roman" w:cs="Times New Roman"/>
          <w:sz w:val="24"/>
          <w:szCs w:val="24"/>
        </w:rPr>
      </w:pPr>
      <w:r>
        <w:rPr>
          <w:rFonts w:ascii="Times New Roman" w:hAnsi="Times New Roman" w:cs="Times New Roman"/>
          <w:sz w:val="24"/>
          <w:szCs w:val="24"/>
        </w:rPr>
        <w:t>Second, we spot-checked several studies to investigate the magnitude of difference in the standard error across the two variance-estimation methods. [DO THIS]</w:t>
      </w:r>
    </w:p>
    <w:p w14:paraId="02887665" w14:textId="5FF30485" w:rsidR="007D0F59" w:rsidRPr="00014DAE" w:rsidRDefault="00B605E7">
      <w:pPr>
        <w:rPr>
          <w:rFonts w:ascii="Times New Roman" w:hAnsi="Times New Roman" w:cs="Times New Roman"/>
          <w:sz w:val="24"/>
          <w:szCs w:val="24"/>
        </w:rPr>
      </w:pPr>
      <w:r w:rsidRPr="00B605E7">
        <w:rPr>
          <w:rFonts w:ascii="Times New Roman" w:hAnsi="Times New Roman" w:cs="Times New Roman"/>
          <w:b/>
          <w:sz w:val="24"/>
          <w:szCs w:val="24"/>
        </w:rPr>
        <w:t>II.</w:t>
      </w:r>
      <w:r>
        <w:rPr>
          <w:rFonts w:ascii="Times New Roman" w:hAnsi="Times New Roman" w:cs="Times New Roman"/>
          <w:sz w:val="24"/>
          <w:szCs w:val="24"/>
        </w:rPr>
        <w:t xml:space="preserve"> </w:t>
      </w:r>
      <w:r w:rsidR="007D0F59" w:rsidRPr="001670D2">
        <w:rPr>
          <w:rFonts w:ascii="Times New Roman" w:hAnsi="Times New Roman" w:cs="Times New Roman"/>
          <w:sz w:val="24"/>
          <w:szCs w:val="24"/>
        </w:rPr>
        <w:t xml:space="preserve">Regarding heterogeneity, we have made thorough additions to the manuscript to better handle and report heterogeneity. </w:t>
      </w:r>
      <w:r w:rsidR="00BB5EF2" w:rsidRPr="001670D2">
        <w:rPr>
          <w:rFonts w:ascii="Times New Roman" w:hAnsi="Times New Roman" w:cs="Times New Roman"/>
          <w:sz w:val="24"/>
          <w:szCs w:val="24"/>
        </w:rPr>
        <w:t xml:space="preserve"> Models were changed to use random-effects estimators when possible, the method of random effects estimation is reported, and the I</w:t>
      </w:r>
      <w:r w:rsidR="00BB5EF2" w:rsidRPr="001670D2">
        <w:rPr>
          <w:rFonts w:ascii="Times New Roman" w:hAnsi="Times New Roman" w:cs="Times New Roman"/>
          <w:sz w:val="24"/>
          <w:szCs w:val="24"/>
          <w:vertAlign w:val="superscript"/>
        </w:rPr>
        <w:t>2</w:t>
      </w:r>
      <w:r w:rsidR="00BB5EF2" w:rsidRPr="001670D2">
        <w:rPr>
          <w:rFonts w:ascii="Times New Roman" w:hAnsi="Times New Roman" w:cs="Times New Roman"/>
          <w:sz w:val="24"/>
          <w:szCs w:val="24"/>
        </w:rPr>
        <w:t xml:space="preserve"> statistic and its 95% CI are reported for all models.</w:t>
      </w:r>
      <w:r w:rsidR="0038675B" w:rsidRPr="001670D2">
        <w:rPr>
          <w:rFonts w:ascii="Times New Roman" w:hAnsi="Times New Roman" w:cs="Times New Roman"/>
          <w:sz w:val="24"/>
          <w:szCs w:val="24"/>
        </w:rPr>
        <w:t xml:space="preserve"> Heterogeneity does not seem to </w:t>
      </w:r>
      <w:r w:rsidR="006250AB" w:rsidRPr="001670D2">
        <w:rPr>
          <w:rFonts w:ascii="Times New Roman" w:hAnsi="Times New Roman" w:cs="Times New Roman"/>
          <w:sz w:val="24"/>
          <w:szCs w:val="24"/>
        </w:rPr>
        <w:t xml:space="preserve">affect </w:t>
      </w:r>
      <w:r w:rsidR="0038675B" w:rsidRPr="001670D2">
        <w:rPr>
          <w:rFonts w:ascii="Times New Roman" w:hAnsi="Times New Roman" w:cs="Times New Roman"/>
          <w:sz w:val="24"/>
          <w:szCs w:val="24"/>
        </w:rPr>
        <w:t>our central argument that violent-game effect</w:t>
      </w:r>
      <w:r w:rsidR="00014DAE">
        <w:rPr>
          <w:rFonts w:ascii="Times New Roman" w:hAnsi="Times New Roman" w:cs="Times New Roman"/>
          <w:sz w:val="24"/>
          <w:szCs w:val="24"/>
        </w:rPr>
        <w:t>s on behavior are overestimated.</w:t>
      </w:r>
      <w:r w:rsidR="0038675B" w:rsidRPr="001670D2">
        <w:rPr>
          <w:rFonts w:ascii="Times New Roman" w:hAnsi="Times New Roman" w:cs="Times New Roman"/>
          <w:sz w:val="24"/>
          <w:szCs w:val="24"/>
        </w:rPr>
        <w:t xml:space="preserve"> </w:t>
      </w:r>
      <w:r w:rsidR="00014DAE">
        <w:rPr>
          <w:rFonts w:ascii="Times New Roman" w:hAnsi="Times New Roman" w:cs="Times New Roman"/>
          <w:sz w:val="24"/>
          <w:szCs w:val="24"/>
        </w:rPr>
        <w:t>I</w:t>
      </w:r>
      <w:r w:rsidR="0038675B" w:rsidRPr="001670D2">
        <w:rPr>
          <w:rFonts w:ascii="Times New Roman" w:hAnsi="Times New Roman" w:cs="Times New Roman"/>
          <w:sz w:val="24"/>
          <w:szCs w:val="24"/>
        </w:rPr>
        <w:t xml:space="preserve">ndeed, studies </w:t>
      </w:r>
      <w:r w:rsidR="008157AF" w:rsidRPr="001670D2">
        <w:rPr>
          <w:rFonts w:ascii="Times New Roman" w:hAnsi="Times New Roman" w:cs="Times New Roman"/>
          <w:sz w:val="24"/>
          <w:szCs w:val="24"/>
        </w:rPr>
        <w:t xml:space="preserve">in the best-practices subset </w:t>
      </w:r>
      <w:r w:rsidR="0038675B" w:rsidRPr="001670D2">
        <w:rPr>
          <w:rFonts w:ascii="Times New Roman" w:hAnsi="Times New Roman" w:cs="Times New Roman"/>
          <w:sz w:val="24"/>
          <w:szCs w:val="24"/>
        </w:rPr>
        <w:t xml:space="preserve">may be </w:t>
      </w:r>
      <w:commentRangeStart w:id="2"/>
      <w:r w:rsidR="0038675B" w:rsidRPr="001670D2">
        <w:rPr>
          <w:rFonts w:ascii="Times New Roman" w:hAnsi="Times New Roman" w:cs="Times New Roman"/>
          <w:i/>
          <w:sz w:val="24"/>
          <w:szCs w:val="24"/>
        </w:rPr>
        <w:t xml:space="preserve">excessively homogeneous </w:t>
      </w:r>
      <w:commentRangeEnd w:id="2"/>
      <w:r w:rsidR="009B2522">
        <w:rPr>
          <w:rStyle w:val="CommentReference"/>
        </w:rPr>
        <w:commentReference w:id="2"/>
      </w:r>
      <w:r w:rsidR="0038675B" w:rsidRPr="001670D2">
        <w:rPr>
          <w:rFonts w:ascii="Times New Roman" w:hAnsi="Times New Roman" w:cs="Times New Roman"/>
          <w:sz w:val="24"/>
          <w:szCs w:val="24"/>
        </w:rPr>
        <w:t>after adjusting for small-study effects</w:t>
      </w:r>
      <w:r w:rsidR="00014DAE">
        <w:rPr>
          <w:rFonts w:ascii="Times New Roman" w:hAnsi="Times New Roman" w:cs="Times New Roman"/>
          <w:sz w:val="24"/>
          <w:szCs w:val="24"/>
        </w:rPr>
        <w:t>, having unusually little residual sampling variance</w:t>
      </w:r>
      <w:r w:rsidR="0038675B" w:rsidRPr="001670D2">
        <w:rPr>
          <w:rFonts w:ascii="Times New Roman" w:hAnsi="Times New Roman" w:cs="Times New Roman"/>
          <w:sz w:val="24"/>
          <w:szCs w:val="24"/>
        </w:rPr>
        <w:t>.</w:t>
      </w:r>
      <w:r w:rsidR="00936E9B">
        <w:rPr>
          <w:rFonts w:ascii="Times New Roman" w:hAnsi="Times New Roman" w:cs="Times New Roman"/>
          <w:sz w:val="24"/>
          <w:szCs w:val="24"/>
        </w:rPr>
        <w:t xml:space="preserve"> </w:t>
      </w:r>
      <w:r w:rsidR="00014DAE">
        <w:rPr>
          <w:rFonts w:ascii="Times New Roman" w:hAnsi="Times New Roman" w:cs="Times New Roman"/>
          <w:sz w:val="24"/>
          <w:szCs w:val="24"/>
        </w:rPr>
        <w:t xml:space="preserve">This is again consistent with a combination of analytic, publication, and/or selection biases: effect sizes in the aggressive behavior best-practices subset seem to reach the .01 &lt; </w:t>
      </w:r>
      <w:r w:rsidR="00014DAE">
        <w:rPr>
          <w:rFonts w:ascii="Times New Roman" w:hAnsi="Times New Roman" w:cs="Times New Roman"/>
          <w:i/>
          <w:sz w:val="24"/>
          <w:szCs w:val="24"/>
        </w:rPr>
        <w:t>p</w:t>
      </w:r>
      <w:r w:rsidR="00014DAE">
        <w:rPr>
          <w:rFonts w:ascii="Times New Roman" w:hAnsi="Times New Roman" w:cs="Times New Roman"/>
          <w:sz w:val="24"/>
          <w:szCs w:val="24"/>
        </w:rPr>
        <w:t xml:space="preserve"> &lt; .05 region with uncanny regularity.</w:t>
      </w:r>
    </w:p>
    <w:p w14:paraId="58BFC40D" w14:textId="46548E74" w:rsidR="0027589A" w:rsidRDefault="00B605E7">
      <w:pPr>
        <w:rPr>
          <w:rFonts w:ascii="Times New Roman" w:hAnsi="Times New Roman" w:cs="Times New Roman"/>
          <w:sz w:val="24"/>
          <w:szCs w:val="24"/>
        </w:rPr>
      </w:pPr>
      <w:r w:rsidRPr="00B605E7">
        <w:rPr>
          <w:rFonts w:ascii="Times New Roman" w:hAnsi="Times New Roman" w:cs="Times New Roman"/>
          <w:b/>
          <w:sz w:val="24"/>
          <w:szCs w:val="24"/>
        </w:rPr>
        <w:t>III.</w:t>
      </w:r>
      <w:r>
        <w:rPr>
          <w:rFonts w:ascii="Times New Roman" w:hAnsi="Times New Roman" w:cs="Times New Roman"/>
          <w:sz w:val="24"/>
          <w:szCs w:val="24"/>
        </w:rPr>
        <w:t xml:space="preserve"> </w:t>
      </w:r>
      <w:r w:rsidR="005D2B84">
        <w:rPr>
          <w:rFonts w:ascii="Times New Roman" w:hAnsi="Times New Roman" w:cs="Times New Roman"/>
          <w:sz w:val="24"/>
          <w:szCs w:val="24"/>
        </w:rPr>
        <w:t>We have carefully considered the role of study quality in this literature. Despite this consideration, however,</w:t>
      </w:r>
      <w:r w:rsidR="00BB5EF2" w:rsidRPr="001670D2">
        <w:rPr>
          <w:rFonts w:ascii="Times New Roman" w:hAnsi="Times New Roman" w:cs="Times New Roman"/>
          <w:sz w:val="24"/>
          <w:szCs w:val="24"/>
        </w:rPr>
        <w:t xml:space="preserve"> we think it best not to make too many changes from the original Anderson et al. </w:t>
      </w:r>
      <w:proofErr w:type="spellStart"/>
      <w:r w:rsidR="00BB5EF2" w:rsidRPr="001670D2">
        <w:rPr>
          <w:rFonts w:ascii="Times New Roman" w:hAnsi="Times New Roman" w:cs="Times New Roman"/>
          <w:sz w:val="24"/>
          <w:szCs w:val="24"/>
        </w:rPr>
        <w:t>codings</w:t>
      </w:r>
      <w:proofErr w:type="spellEnd"/>
      <w:r w:rsidR="00BB5EF2" w:rsidRPr="001670D2">
        <w:rPr>
          <w:rFonts w:ascii="Times New Roman" w:hAnsi="Times New Roman" w:cs="Times New Roman"/>
          <w:sz w:val="24"/>
          <w:szCs w:val="24"/>
        </w:rPr>
        <w:t xml:space="preserve">. Our analyses are intended as a direct reexamination of the analyses and arguments provided by Anderson et al. We are concerned that performing a new analysis based on our own assessment of quality would </w:t>
      </w:r>
      <w:r w:rsidR="005D2B84">
        <w:rPr>
          <w:rFonts w:ascii="Times New Roman" w:hAnsi="Times New Roman" w:cs="Times New Roman"/>
          <w:sz w:val="24"/>
          <w:szCs w:val="24"/>
        </w:rPr>
        <w:t>seem</w:t>
      </w:r>
      <w:r w:rsidR="00BB5EF2" w:rsidRPr="001670D2">
        <w:rPr>
          <w:rFonts w:ascii="Times New Roman" w:hAnsi="Times New Roman" w:cs="Times New Roman"/>
          <w:sz w:val="24"/>
          <w:szCs w:val="24"/>
        </w:rPr>
        <w:t xml:space="preserve"> as though we are making </w:t>
      </w:r>
      <w:r w:rsidR="00BB5EF2" w:rsidRPr="001670D2">
        <w:rPr>
          <w:rFonts w:ascii="Times New Roman" w:hAnsi="Times New Roman" w:cs="Times New Roman"/>
          <w:i/>
          <w:sz w:val="24"/>
          <w:szCs w:val="24"/>
        </w:rPr>
        <w:t>post hoc</w:t>
      </w:r>
      <w:r w:rsidR="00BB5EF2" w:rsidRPr="001670D2">
        <w:rPr>
          <w:rFonts w:ascii="Times New Roman" w:hAnsi="Times New Roman" w:cs="Times New Roman"/>
          <w:sz w:val="24"/>
          <w:szCs w:val="24"/>
        </w:rPr>
        <w:t xml:space="preserve"> changes to the data to attempt to support a pet hypothesis. An earlier draft of the manuscript outlined inconsistencies in the original application of best-practices inclusion criteria, but we felt that such a discussion would lead to </w:t>
      </w:r>
      <w:r w:rsidR="001670D2">
        <w:rPr>
          <w:rFonts w:ascii="Times New Roman" w:hAnsi="Times New Roman" w:cs="Times New Roman"/>
          <w:sz w:val="24"/>
          <w:szCs w:val="24"/>
        </w:rPr>
        <w:t xml:space="preserve">an </w:t>
      </w:r>
      <w:r w:rsidR="00C663A2" w:rsidRPr="001670D2">
        <w:rPr>
          <w:rFonts w:ascii="Times New Roman" w:hAnsi="Times New Roman" w:cs="Times New Roman"/>
          <w:sz w:val="24"/>
          <w:szCs w:val="24"/>
        </w:rPr>
        <w:t xml:space="preserve">intractable </w:t>
      </w:r>
      <w:r w:rsidR="001670D2">
        <w:rPr>
          <w:rFonts w:ascii="Times New Roman" w:hAnsi="Times New Roman" w:cs="Times New Roman"/>
          <w:sz w:val="24"/>
          <w:szCs w:val="24"/>
        </w:rPr>
        <w:t>debate</w:t>
      </w:r>
      <w:r w:rsidR="00C663A2" w:rsidRPr="001670D2">
        <w:rPr>
          <w:rFonts w:ascii="Times New Roman" w:hAnsi="Times New Roman" w:cs="Times New Roman"/>
          <w:sz w:val="24"/>
          <w:szCs w:val="24"/>
        </w:rPr>
        <w:t xml:space="preserve"> about the subjectivities of inclusion criteria. </w:t>
      </w:r>
      <w:r w:rsidR="005D2B84">
        <w:rPr>
          <w:rFonts w:ascii="Times New Roman" w:hAnsi="Times New Roman" w:cs="Times New Roman"/>
          <w:sz w:val="24"/>
          <w:szCs w:val="24"/>
        </w:rPr>
        <w:lastRenderedPageBreak/>
        <w:t>We do exclude two studies due to concerns over relevance (</w:t>
      </w:r>
      <w:proofErr w:type="spellStart"/>
      <w:r w:rsidR="005D2B84">
        <w:rPr>
          <w:rFonts w:ascii="Times New Roman" w:hAnsi="Times New Roman" w:cs="Times New Roman"/>
          <w:sz w:val="24"/>
          <w:szCs w:val="24"/>
        </w:rPr>
        <w:t>Panee</w:t>
      </w:r>
      <w:proofErr w:type="spellEnd"/>
      <w:r w:rsidR="005D2B84">
        <w:rPr>
          <w:rFonts w:ascii="Times New Roman" w:hAnsi="Times New Roman" w:cs="Times New Roman"/>
          <w:sz w:val="24"/>
          <w:szCs w:val="24"/>
        </w:rPr>
        <w:t xml:space="preserve"> &amp; Ballard, 2002; </w:t>
      </w:r>
      <w:proofErr w:type="spellStart"/>
      <w:r w:rsidR="005D2B84">
        <w:rPr>
          <w:rFonts w:ascii="Times New Roman" w:hAnsi="Times New Roman" w:cs="Times New Roman"/>
          <w:sz w:val="24"/>
          <w:szCs w:val="24"/>
        </w:rPr>
        <w:t>Graybill</w:t>
      </w:r>
      <w:proofErr w:type="spellEnd"/>
      <w:r w:rsidR="005D2B84">
        <w:rPr>
          <w:rFonts w:ascii="Times New Roman" w:hAnsi="Times New Roman" w:cs="Times New Roman"/>
          <w:sz w:val="24"/>
          <w:szCs w:val="24"/>
        </w:rPr>
        <w:t xml:space="preserve"> et al., 1985).</w:t>
      </w:r>
    </w:p>
    <w:p w14:paraId="1EA6178C" w14:textId="0891D40A" w:rsidR="00FD0616" w:rsidRDefault="0027589A">
      <w:pPr>
        <w:rPr>
          <w:rFonts w:ascii="Times New Roman" w:hAnsi="Times New Roman" w:cs="Times New Roman"/>
          <w:sz w:val="24"/>
          <w:szCs w:val="24"/>
        </w:rPr>
      </w:pPr>
      <w:r>
        <w:rPr>
          <w:rFonts w:ascii="Times New Roman" w:hAnsi="Times New Roman" w:cs="Times New Roman"/>
          <w:sz w:val="24"/>
          <w:szCs w:val="24"/>
        </w:rPr>
        <w:t xml:space="preserve">Moreover, we feel </w:t>
      </w:r>
      <w:r w:rsidR="0038675B" w:rsidRPr="001670D2">
        <w:rPr>
          <w:rFonts w:ascii="Times New Roman" w:hAnsi="Times New Roman" w:cs="Times New Roman"/>
          <w:sz w:val="24"/>
          <w:szCs w:val="24"/>
        </w:rPr>
        <w:t>t</w:t>
      </w:r>
      <w:r w:rsidR="00C663A2" w:rsidRPr="001670D2">
        <w:rPr>
          <w:rFonts w:ascii="Times New Roman" w:hAnsi="Times New Roman" w:cs="Times New Roman"/>
          <w:sz w:val="24"/>
          <w:szCs w:val="24"/>
        </w:rPr>
        <w:t xml:space="preserve">here is little to consider in terms of quality that Anderson did not already measure. </w:t>
      </w:r>
      <w:r>
        <w:rPr>
          <w:rFonts w:ascii="Times New Roman" w:hAnsi="Times New Roman" w:cs="Times New Roman"/>
          <w:sz w:val="24"/>
          <w:szCs w:val="24"/>
        </w:rPr>
        <w:t>Studies are already separated by study design</w:t>
      </w:r>
      <w:r w:rsidR="005D2B84">
        <w:rPr>
          <w:rFonts w:ascii="Times New Roman" w:hAnsi="Times New Roman" w:cs="Times New Roman"/>
          <w:sz w:val="24"/>
          <w:szCs w:val="24"/>
        </w:rPr>
        <w:t xml:space="preserve"> (experimental, </w:t>
      </w:r>
      <w:proofErr w:type="spellStart"/>
      <w:r w:rsidR="005D2B84">
        <w:rPr>
          <w:rFonts w:ascii="Times New Roman" w:hAnsi="Times New Roman" w:cs="Times New Roman"/>
          <w:sz w:val="24"/>
          <w:szCs w:val="24"/>
        </w:rPr>
        <w:t>nonexperimental</w:t>
      </w:r>
      <w:proofErr w:type="spellEnd"/>
      <w:r w:rsidR="005D2B84">
        <w:rPr>
          <w:rFonts w:ascii="Times New Roman" w:hAnsi="Times New Roman" w:cs="Times New Roman"/>
          <w:sz w:val="24"/>
          <w:szCs w:val="24"/>
        </w:rPr>
        <w:t>).</w:t>
      </w:r>
      <w:r w:rsidR="00FD0616">
        <w:rPr>
          <w:rFonts w:ascii="Times New Roman" w:hAnsi="Times New Roman" w:cs="Times New Roman"/>
          <w:sz w:val="24"/>
          <w:szCs w:val="24"/>
        </w:rPr>
        <w:t xml:space="preserve"> Anderson et al. already </w:t>
      </w:r>
      <w:r w:rsidR="005D2B84">
        <w:rPr>
          <w:rFonts w:ascii="Times New Roman" w:hAnsi="Times New Roman" w:cs="Times New Roman"/>
          <w:sz w:val="24"/>
          <w:szCs w:val="24"/>
        </w:rPr>
        <w:t xml:space="preserve">consider the </w:t>
      </w:r>
      <w:r w:rsidR="005D2B84">
        <w:rPr>
          <w:rFonts w:ascii="Times New Roman" w:hAnsi="Times New Roman" w:cs="Times New Roman"/>
          <w:sz w:val="24"/>
          <w:szCs w:val="24"/>
        </w:rPr>
        <w:t>validity of the interventions and outcomes</w:t>
      </w:r>
      <w:r w:rsidR="005D2B84">
        <w:rPr>
          <w:rFonts w:ascii="Times New Roman" w:hAnsi="Times New Roman" w:cs="Times New Roman"/>
          <w:sz w:val="24"/>
          <w:szCs w:val="24"/>
        </w:rPr>
        <w:t xml:space="preserve"> in their best-practices criteria</w:t>
      </w:r>
      <w:r>
        <w:rPr>
          <w:rFonts w:ascii="Times New Roman" w:hAnsi="Times New Roman" w:cs="Times New Roman"/>
          <w:sz w:val="24"/>
          <w:szCs w:val="24"/>
        </w:rPr>
        <w:t xml:space="preserve">. </w:t>
      </w:r>
      <w:r w:rsidR="00FD0616">
        <w:rPr>
          <w:rFonts w:ascii="Times New Roman" w:hAnsi="Times New Roman" w:cs="Times New Roman"/>
          <w:sz w:val="24"/>
          <w:szCs w:val="24"/>
        </w:rPr>
        <w:t xml:space="preserve">Other indices of quality show very little variance. </w:t>
      </w:r>
      <w:r w:rsidR="00C663A2" w:rsidRPr="001670D2">
        <w:rPr>
          <w:rFonts w:ascii="Times New Roman" w:hAnsi="Times New Roman" w:cs="Times New Roman"/>
          <w:sz w:val="24"/>
          <w:szCs w:val="24"/>
        </w:rPr>
        <w:t>For example,</w:t>
      </w:r>
      <w:r w:rsidR="00FF7455" w:rsidRPr="001670D2">
        <w:rPr>
          <w:rFonts w:ascii="Times New Roman" w:hAnsi="Times New Roman" w:cs="Times New Roman"/>
          <w:sz w:val="24"/>
          <w:szCs w:val="24"/>
        </w:rPr>
        <w:t xml:space="preserve"> we are not aware of any studies that </w:t>
      </w:r>
      <w:r w:rsidR="005D2B84">
        <w:rPr>
          <w:rFonts w:ascii="Times New Roman" w:hAnsi="Times New Roman" w:cs="Times New Roman"/>
          <w:sz w:val="24"/>
          <w:szCs w:val="24"/>
        </w:rPr>
        <w:t xml:space="preserve">attempt to reduce bias by </w:t>
      </w:r>
      <w:r w:rsidR="00FF7455" w:rsidRPr="001670D2">
        <w:rPr>
          <w:rFonts w:ascii="Times New Roman" w:hAnsi="Times New Roman" w:cs="Times New Roman"/>
          <w:sz w:val="24"/>
          <w:szCs w:val="24"/>
        </w:rPr>
        <w:t>blind</w:t>
      </w:r>
      <w:r w:rsidR="005D2B84">
        <w:rPr>
          <w:rFonts w:ascii="Times New Roman" w:hAnsi="Times New Roman" w:cs="Times New Roman"/>
          <w:sz w:val="24"/>
          <w:szCs w:val="24"/>
        </w:rPr>
        <w:t>ing</w:t>
      </w:r>
      <w:r w:rsidR="00FF7455" w:rsidRPr="001670D2">
        <w:rPr>
          <w:rFonts w:ascii="Times New Roman" w:hAnsi="Times New Roman" w:cs="Times New Roman"/>
          <w:sz w:val="24"/>
          <w:szCs w:val="24"/>
        </w:rPr>
        <w:t xml:space="preserve"> the experimenter to the condition.</w:t>
      </w:r>
      <w:r w:rsidR="003135DF" w:rsidRPr="001670D2">
        <w:rPr>
          <w:rFonts w:ascii="Times New Roman" w:hAnsi="Times New Roman" w:cs="Times New Roman"/>
          <w:sz w:val="24"/>
          <w:szCs w:val="24"/>
        </w:rPr>
        <w:t xml:space="preserve"> </w:t>
      </w:r>
      <w:r w:rsidR="005D2B84">
        <w:rPr>
          <w:rFonts w:ascii="Times New Roman" w:hAnsi="Times New Roman" w:cs="Times New Roman"/>
          <w:sz w:val="24"/>
          <w:szCs w:val="24"/>
        </w:rPr>
        <w:t>Still o</w:t>
      </w:r>
      <w:r w:rsidR="00FD0616">
        <w:rPr>
          <w:rFonts w:ascii="Times New Roman" w:hAnsi="Times New Roman" w:cs="Times New Roman"/>
          <w:sz w:val="24"/>
          <w:szCs w:val="24"/>
        </w:rPr>
        <w:t xml:space="preserve">ther indices cannot be evaluated due to inconsistent reporting. For example, we cannot assess the influence of participation statistics due to failures of deception, because such failures of deception are not universally reported. </w:t>
      </w:r>
    </w:p>
    <w:p w14:paraId="26DA1880" w14:textId="1B64781F" w:rsidR="00FD0616" w:rsidRDefault="00FD0616">
      <w:pPr>
        <w:rPr>
          <w:rFonts w:ascii="Times New Roman" w:hAnsi="Times New Roman" w:cs="Times New Roman"/>
          <w:sz w:val="24"/>
          <w:szCs w:val="24"/>
        </w:rPr>
      </w:pPr>
      <w:r>
        <w:rPr>
          <w:rFonts w:ascii="Times New Roman" w:hAnsi="Times New Roman" w:cs="Times New Roman"/>
          <w:sz w:val="24"/>
          <w:szCs w:val="24"/>
        </w:rPr>
        <w:t xml:space="preserve">Thus, we feel that Anderson et al. have generally done an adequate job of investigating potential moderating effects of study quality. We disagree with some of their finer points, as we feel that their conceptualization of validity in measurement and manipulation appears to vary from study to study. Moreover, it seems to </w:t>
      </w:r>
      <w:proofErr w:type="spellStart"/>
      <w:r>
        <w:rPr>
          <w:rFonts w:ascii="Times New Roman" w:hAnsi="Times New Roman" w:cs="Times New Roman"/>
          <w:sz w:val="24"/>
          <w:szCs w:val="24"/>
        </w:rPr>
        <w:t>covary</w:t>
      </w:r>
      <w:proofErr w:type="spellEnd"/>
      <w:r>
        <w:rPr>
          <w:rFonts w:ascii="Times New Roman" w:hAnsi="Times New Roman" w:cs="Times New Roman"/>
          <w:sz w:val="24"/>
          <w:szCs w:val="24"/>
        </w:rPr>
        <w:t xml:space="preserve"> with statistical significance, </w:t>
      </w:r>
      <w:r w:rsidR="005D2B84">
        <w:rPr>
          <w:rFonts w:ascii="Times New Roman" w:hAnsi="Times New Roman" w:cs="Times New Roman"/>
          <w:sz w:val="24"/>
          <w:szCs w:val="24"/>
        </w:rPr>
        <w:t>leading sometimes to the appearance of stronger bias in the best-practices subset than the full set. Again, we prefer not to argue about the inclusion or exclusion of single studies, but rather to evaluate Anderson et al.’s conclusions given their own data.</w:t>
      </w:r>
    </w:p>
    <w:p w14:paraId="6F028ADB" w14:textId="448B5EE7" w:rsidR="00803711" w:rsidRPr="001670D2" w:rsidRDefault="00803711">
      <w:pPr>
        <w:rPr>
          <w:rFonts w:ascii="Times New Roman" w:hAnsi="Times New Roman" w:cs="Times New Roman"/>
          <w:sz w:val="24"/>
          <w:szCs w:val="24"/>
        </w:rPr>
      </w:pPr>
      <w:r>
        <w:rPr>
          <w:rFonts w:ascii="Times New Roman" w:hAnsi="Times New Roman" w:cs="Times New Roman"/>
          <w:sz w:val="24"/>
          <w:szCs w:val="24"/>
        </w:rPr>
        <w:t xml:space="preserve">A thorough reply to individual comments </w:t>
      </w:r>
      <w:r w:rsidR="002F1D78">
        <w:rPr>
          <w:rFonts w:ascii="Times New Roman" w:hAnsi="Times New Roman" w:cs="Times New Roman"/>
          <w:sz w:val="24"/>
          <w:szCs w:val="24"/>
        </w:rPr>
        <w:t xml:space="preserve">not covered above </w:t>
      </w:r>
      <w:r>
        <w:rPr>
          <w:rFonts w:ascii="Times New Roman" w:hAnsi="Times New Roman" w:cs="Times New Roman"/>
          <w:sz w:val="24"/>
          <w:szCs w:val="24"/>
        </w:rPr>
        <w:t>follows.</w:t>
      </w:r>
    </w:p>
    <w:p w14:paraId="6894C2C8" w14:textId="77777777" w:rsidR="00510658" w:rsidRPr="001670D2" w:rsidRDefault="00510658">
      <w:pPr>
        <w:rPr>
          <w:rFonts w:ascii="Times New Roman" w:hAnsi="Times New Roman" w:cs="Times New Roman"/>
          <w:sz w:val="24"/>
          <w:szCs w:val="24"/>
        </w:rPr>
      </w:pPr>
      <w:r w:rsidRPr="001670D2">
        <w:rPr>
          <w:rFonts w:ascii="Times New Roman" w:hAnsi="Times New Roman" w:cs="Times New Roman"/>
          <w:sz w:val="24"/>
          <w:szCs w:val="24"/>
        </w:rPr>
        <w:t>Editor:</w:t>
      </w:r>
    </w:p>
    <w:p w14:paraId="776EA2B6" w14:textId="43148CDE" w:rsidR="00936E9B" w:rsidRDefault="00936E9B">
      <w:pPr>
        <w:rPr>
          <w:rFonts w:ascii="Times New Roman" w:hAnsi="Times New Roman" w:cs="Times New Roman"/>
          <w:sz w:val="24"/>
          <w:szCs w:val="24"/>
        </w:rPr>
      </w:pPr>
      <w:r>
        <w:rPr>
          <w:rFonts w:ascii="Times New Roman" w:hAnsi="Times New Roman" w:cs="Times New Roman"/>
          <w:sz w:val="24"/>
          <w:szCs w:val="24"/>
        </w:rPr>
        <w:t xml:space="preserve">1. The Editor mentions the McGrath and Meyer paper.  We provide a reply above in </w:t>
      </w:r>
      <w:r w:rsidRPr="00936E9B">
        <w:rPr>
          <w:rFonts w:ascii="Times New Roman" w:hAnsi="Times New Roman" w:cs="Times New Roman"/>
          <w:b/>
          <w:sz w:val="24"/>
          <w:szCs w:val="24"/>
        </w:rPr>
        <w:t>IA</w:t>
      </w:r>
      <w:r>
        <w:rPr>
          <w:rFonts w:ascii="Times New Roman" w:hAnsi="Times New Roman" w:cs="Times New Roman"/>
          <w:sz w:val="24"/>
          <w:szCs w:val="24"/>
        </w:rPr>
        <w:t>.</w:t>
      </w:r>
    </w:p>
    <w:p w14:paraId="3B4BC17E" w14:textId="0B8CEAD4" w:rsidR="00510658" w:rsidRPr="001670D2" w:rsidRDefault="00936E9B">
      <w:pPr>
        <w:rPr>
          <w:rFonts w:ascii="Times New Roman" w:hAnsi="Times New Roman" w:cs="Times New Roman"/>
          <w:sz w:val="24"/>
          <w:szCs w:val="24"/>
        </w:rPr>
      </w:pPr>
      <w:r>
        <w:rPr>
          <w:rFonts w:ascii="Times New Roman" w:hAnsi="Times New Roman" w:cs="Times New Roman"/>
          <w:sz w:val="24"/>
          <w:szCs w:val="24"/>
        </w:rPr>
        <w:t xml:space="preserve">2. The Editor asks about heterogeneity.  We provide a reply above in </w:t>
      </w:r>
      <w:r w:rsidRPr="00936E9B">
        <w:rPr>
          <w:rFonts w:ascii="Times New Roman" w:hAnsi="Times New Roman" w:cs="Times New Roman"/>
          <w:b/>
          <w:sz w:val="24"/>
          <w:szCs w:val="24"/>
        </w:rPr>
        <w:t>II</w:t>
      </w:r>
      <w:r w:rsidRPr="00936E9B">
        <w:rPr>
          <w:rFonts w:ascii="Times New Roman" w:hAnsi="Times New Roman" w:cs="Times New Roman"/>
          <w:sz w:val="24"/>
          <w:szCs w:val="24"/>
        </w:rPr>
        <w:t>.</w:t>
      </w:r>
    </w:p>
    <w:p w14:paraId="5CD89DC5" w14:textId="34E9C638" w:rsidR="001670D2" w:rsidRDefault="00046B75">
      <w:pPr>
        <w:rPr>
          <w:rFonts w:ascii="Times New Roman" w:hAnsi="Times New Roman" w:cs="Times New Roman"/>
          <w:sz w:val="24"/>
          <w:szCs w:val="24"/>
        </w:rPr>
      </w:pPr>
      <w:r>
        <w:rPr>
          <w:rFonts w:ascii="Times New Roman" w:hAnsi="Times New Roman" w:cs="Times New Roman"/>
          <w:sz w:val="24"/>
          <w:szCs w:val="24"/>
        </w:rPr>
        <w:t>3. The Editor asks us to</w:t>
      </w:r>
      <w:r w:rsidR="0027589A">
        <w:rPr>
          <w:rFonts w:ascii="Times New Roman" w:hAnsi="Times New Roman" w:cs="Times New Roman"/>
          <w:sz w:val="24"/>
          <w:szCs w:val="24"/>
        </w:rPr>
        <w:t xml:space="preserve"> elaborate</w:t>
      </w:r>
      <w:r>
        <w:rPr>
          <w:rFonts w:ascii="Times New Roman" w:hAnsi="Times New Roman" w:cs="Times New Roman"/>
          <w:sz w:val="24"/>
          <w:szCs w:val="24"/>
        </w:rPr>
        <w:t xml:space="preserve"> </w:t>
      </w:r>
      <w:r w:rsidR="005D2B84">
        <w:rPr>
          <w:rFonts w:ascii="Times New Roman" w:hAnsi="Times New Roman" w:cs="Times New Roman"/>
          <w:sz w:val="24"/>
          <w:szCs w:val="24"/>
        </w:rPr>
        <w:t xml:space="preserve">on </w:t>
      </w:r>
      <w:r>
        <w:rPr>
          <w:rFonts w:ascii="Times New Roman" w:hAnsi="Times New Roman" w:cs="Times New Roman"/>
          <w:sz w:val="24"/>
          <w:szCs w:val="24"/>
        </w:rPr>
        <w:t xml:space="preserve">our </w:t>
      </w:r>
      <w:r w:rsidR="00531A09" w:rsidRPr="001670D2">
        <w:rPr>
          <w:rFonts w:ascii="Times New Roman" w:hAnsi="Times New Roman" w:cs="Times New Roman"/>
          <w:sz w:val="24"/>
          <w:szCs w:val="24"/>
        </w:rPr>
        <w:t>conclusions regarding publication bias</w:t>
      </w:r>
      <w:r w:rsidR="0027589A">
        <w:rPr>
          <w:rFonts w:ascii="Times New Roman" w:hAnsi="Times New Roman" w:cs="Times New Roman"/>
          <w:sz w:val="24"/>
          <w:szCs w:val="24"/>
        </w:rPr>
        <w:t>, particularly in light of the appearance of some non-significant findings in the published literature</w:t>
      </w:r>
      <w:r w:rsidR="00531A09" w:rsidRPr="001670D2">
        <w:rPr>
          <w:rFonts w:ascii="Times New Roman" w:hAnsi="Times New Roman" w:cs="Times New Roman"/>
          <w:sz w:val="24"/>
          <w:szCs w:val="24"/>
        </w:rPr>
        <w:t xml:space="preserve">. </w:t>
      </w:r>
      <w:r w:rsidR="00302F2B" w:rsidRPr="001670D2">
        <w:rPr>
          <w:rFonts w:ascii="Times New Roman" w:hAnsi="Times New Roman" w:cs="Times New Roman"/>
          <w:sz w:val="24"/>
          <w:szCs w:val="24"/>
        </w:rPr>
        <w:t>We consider publication bias to include not only journals’ preference for significant results, but the tendency of researchers to submit for consideration only the significant results. W</w:t>
      </w:r>
      <w:r w:rsidR="00531A09" w:rsidRPr="001670D2">
        <w:rPr>
          <w:rFonts w:ascii="Times New Roman" w:hAnsi="Times New Roman" w:cs="Times New Roman"/>
          <w:sz w:val="24"/>
          <w:szCs w:val="24"/>
        </w:rPr>
        <w:t>e expect that publication bias is probabilistic, rather than absolute; null results will therefore sometimes be published, albeit less frequently than are significant results. Furthermore, significant findings appear in prestigious journals (</w:t>
      </w:r>
      <w:r w:rsidR="00531A09" w:rsidRPr="001670D2">
        <w:rPr>
          <w:rFonts w:ascii="Times New Roman" w:hAnsi="Times New Roman" w:cs="Times New Roman"/>
          <w:i/>
          <w:sz w:val="24"/>
          <w:szCs w:val="24"/>
        </w:rPr>
        <w:t>Psychological Science, Journal of Personality and Social Psychology</w:t>
      </w:r>
      <w:r w:rsidR="00531A09" w:rsidRPr="001670D2">
        <w:rPr>
          <w:rFonts w:ascii="Times New Roman" w:hAnsi="Times New Roman" w:cs="Times New Roman"/>
          <w:sz w:val="24"/>
          <w:szCs w:val="24"/>
        </w:rPr>
        <w:t>) whereas null results are published in less prestigious journals (</w:t>
      </w:r>
      <w:r w:rsidR="00AB597D" w:rsidRPr="001670D2">
        <w:rPr>
          <w:rFonts w:ascii="Times New Roman" w:hAnsi="Times New Roman" w:cs="Times New Roman"/>
          <w:i/>
          <w:sz w:val="24"/>
          <w:szCs w:val="24"/>
        </w:rPr>
        <w:t>Journal of Applied Social Psychology</w:t>
      </w:r>
      <w:r w:rsidR="00AB597D" w:rsidRPr="001670D2">
        <w:rPr>
          <w:rFonts w:ascii="Times New Roman" w:hAnsi="Times New Roman" w:cs="Times New Roman"/>
          <w:sz w:val="24"/>
          <w:szCs w:val="24"/>
        </w:rPr>
        <w:t xml:space="preserve">, </w:t>
      </w:r>
      <w:r w:rsidR="00AB597D" w:rsidRPr="001670D2">
        <w:rPr>
          <w:rFonts w:ascii="Times New Roman" w:hAnsi="Times New Roman" w:cs="Times New Roman"/>
          <w:i/>
          <w:sz w:val="24"/>
          <w:szCs w:val="24"/>
        </w:rPr>
        <w:t xml:space="preserve">Journal of Broadcasting and Electronic Media, Criminal Justice and Behavior, </w:t>
      </w:r>
      <w:r w:rsidR="00AB597D" w:rsidRPr="001670D2">
        <w:rPr>
          <w:rFonts w:ascii="Times New Roman" w:hAnsi="Times New Roman" w:cs="Times New Roman"/>
          <w:sz w:val="24"/>
          <w:szCs w:val="24"/>
        </w:rPr>
        <w:t xml:space="preserve">or </w:t>
      </w:r>
      <w:r w:rsidR="00531A09" w:rsidRPr="001670D2">
        <w:rPr>
          <w:rFonts w:ascii="Times New Roman" w:hAnsi="Times New Roman" w:cs="Times New Roman"/>
          <w:sz w:val="24"/>
          <w:szCs w:val="24"/>
        </w:rPr>
        <w:t>Japanese conference proc</w:t>
      </w:r>
      <w:r w:rsidR="00AB597D" w:rsidRPr="001670D2">
        <w:rPr>
          <w:rFonts w:ascii="Times New Roman" w:hAnsi="Times New Roman" w:cs="Times New Roman"/>
          <w:sz w:val="24"/>
          <w:szCs w:val="24"/>
        </w:rPr>
        <w:t>e</w:t>
      </w:r>
      <w:r w:rsidR="00531A09" w:rsidRPr="001670D2">
        <w:rPr>
          <w:rFonts w:ascii="Times New Roman" w:hAnsi="Times New Roman" w:cs="Times New Roman"/>
          <w:sz w:val="24"/>
          <w:szCs w:val="24"/>
        </w:rPr>
        <w:t xml:space="preserve">edings). </w:t>
      </w:r>
      <w:r w:rsidR="00AB597D" w:rsidRPr="001670D2">
        <w:rPr>
          <w:rFonts w:ascii="Times New Roman" w:hAnsi="Times New Roman" w:cs="Times New Roman"/>
          <w:sz w:val="24"/>
          <w:szCs w:val="24"/>
        </w:rPr>
        <w:t>Researchers may be incentivized to find significant results for a more prestigious publication. Finally,</w:t>
      </w:r>
      <w:r w:rsidR="00531A09" w:rsidRPr="001670D2">
        <w:rPr>
          <w:rFonts w:ascii="Times New Roman" w:hAnsi="Times New Roman" w:cs="Times New Roman"/>
          <w:sz w:val="24"/>
          <w:szCs w:val="24"/>
        </w:rPr>
        <w:t xml:space="preserve"> </w:t>
      </w:r>
      <w:r w:rsidR="00AB597D" w:rsidRPr="001670D2">
        <w:rPr>
          <w:rFonts w:ascii="Times New Roman" w:hAnsi="Times New Roman" w:cs="Times New Roman"/>
          <w:sz w:val="24"/>
          <w:szCs w:val="24"/>
        </w:rPr>
        <w:t>in the case that a student’s post-graduation job does not expect scholarly achievement, we suspect that significant results are</w:t>
      </w:r>
      <w:r w:rsidR="001670D2">
        <w:rPr>
          <w:rFonts w:ascii="Times New Roman" w:hAnsi="Times New Roman" w:cs="Times New Roman"/>
          <w:sz w:val="24"/>
          <w:szCs w:val="24"/>
        </w:rPr>
        <w:t xml:space="preserve"> nonetheless</w:t>
      </w:r>
      <w:r w:rsidR="00AB597D" w:rsidRPr="001670D2">
        <w:rPr>
          <w:rFonts w:ascii="Times New Roman" w:hAnsi="Times New Roman" w:cs="Times New Roman"/>
          <w:sz w:val="24"/>
          <w:szCs w:val="24"/>
        </w:rPr>
        <w:t xml:space="preserve"> more likely to be </w:t>
      </w:r>
      <w:r w:rsidR="001670D2">
        <w:rPr>
          <w:rFonts w:ascii="Times New Roman" w:hAnsi="Times New Roman" w:cs="Times New Roman"/>
          <w:sz w:val="24"/>
          <w:szCs w:val="24"/>
        </w:rPr>
        <w:t xml:space="preserve">inherited and </w:t>
      </w:r>
      <w:r w:rsidR="00AB597D" w:rsidRPr="001670D2">
        <w:rPr>
          <w:rFonts w:ascii="Times New Roman" w:hAnsi="Times New Roman" w:cs="Times New Roman"/>
          <w:sz w:val="24"/>
          <w:szCs w:val="24"/>
        </w:rPr>
        <w:t xml:space="preserve">prepared for publication by </w:t>
      </w:r>
      <w:r w:rsidR="00976C4B" w:rsidRPr="001670D2">
        <w:rPr>
          <w:rFonts w:ascii="Times New Roman" w:hAnsi="Times New Roman" w:cs="Times New Roman"/>
          <w:sz w:val="24"/>
          <w:szCs w:val="24"/>
        </w:rPr>
        <w:t>advisors</w:t>
      </w:r>
      <w:r w:rsidR="00AB597D" w:rsidRPr="001670D2">
        <w:rPr>
          <w:rFonts w:ascii="Times New Roman" w:hAnsi="Times New Roman" w:cs="Times New Roman"/>
          <w:sz w:val="24"/>
          <w:szCs w:val="24"/>
        </w:rPr>
        <w:t>, post-docs, or other grad students</w:t>
      </w:r>
      <w:r w:rsidR="001670D2">
        <w:rPr>
          <w:rFonts w:ascii="Times New Roman" w:hAnsi="Times New Roman" w:cs="Times New Roman"/>
          <w:sz w:val="24"/>
          <w:szCs w:val="24"/>
        </w:rPr>
        <w:t>.</w:t>
      </w:r>
      <w:r w:rsidR="00AB597D" w:rsidRPr="001670D2">
        <w:rPr>
          <w:rFonts w:ascii="Times New Roman" w:hAnsi="Times New Roman" w:cs="Times New Roman"/>
          <w:sz w:val="24"/>
          <w:szCs w:val="24"/>
        </w:rPr>
        <w:t xml:space="preserve"> </w:t>
      </w:r>
      <w:r w:rsidR="001670D2">
        <w:rPr>
          <w:rFonts w:ascii="Times New Roman" w:hAnsi="Times New Roman" w:cs="Times New Roman"/>
          <w:sz w:val="24"/>
          <w:szCs w:val="24"/>
        </w:rPr>
        <w:t>N</w:t>
      </w:r>
      <w:r w:rsidR="00AB597D" w:rsidRPr="001670D2">
        <w:rPr>
          <w:rFonts w:ascii="Times New Roman" w:hAnsi="Times New Roman" w:cs="Times New Roman"/>
          <w:sz w:val="24"/>
          <w:szCs w:val="24"/>
        </w:rPr>
        <w:t xml:space="preserve">ull results are </w:t>
      </w:r>
      <w:r w:rsidR="001670D2">
        <w:rPr>
          <w:rFonts w:ascii="Times New Roman" w:hAnsi="Times New Roman" w:cs="Times New Roman"/>
          <w:sz w:val="24"/>
          <w:szCs w:val="24"/>
        </w:rPr>
        <w:t xml:space="preserve">more </w:t>
      </w:r>
      <w:r w:rsidR="00AB597D" w:rsidRPr="001670D2">
        <w:rPr>
          <w:rFonts w:ascii="Times New Roman" w:hAnsi="Times New Roman" w:cs="Times New Roman"/>
          <w:sz w:val="24"/>
          <w:szCs w:val="24"/>
        </w:rPr>
        <w:t xml:space="preserve">likely to be </w:t>
      </w:r>
      <w:r w:rsidR="001670D2">
        <w:rPr>
          <w:rFonts w:ascii="Times New Roman" w:hAnsi="Times New Roman" w:cs="Times New Roman"/>
          <w:sz w:val="24"/>
          <w:szCs w:val="24"/>
        </w:rPr>
        <w:t>file-drawered and forgotten</w:t>
      </w:r>
      <w:r w:rsidR="00AB597D" w:rsidRPr="001670D2">
        <w:rPr>
          <w:rFonts w:ascii="Times New Roman" w:hAnsi="Times New Roman" w:cs="Times New Roman"/>
          <w:sz w:val="24"/>
          <w:szCs w:val="24"/>
        </w:rPr>
        <w:t xml:space="preserve">. </w:t>
      </w:r>
    </w:p>
    <w:p w14:paraId="343EBC63" w14:textId="00A7881E" w:rsidR="00870A07" w:rsidRDefault="00046B75">
      <w:pPr>
        <w:rPr>
          <w:rFonts w:ascii="Times New Roman" w:hAnsi="Times New Roman" w:cs="Times New Roman"/>
          <w:sz w:val="24"/>
          <w:szCs w:val="24"/>
        </w:rPr>
      </w:pPr>
      <w:r>
        <w:rPr>
          <w:rFonts w:ascii="Times New Roman" w:hAnsi="Times New Roman" w:cs="Times New Roman"/>
          <w:sz w:val="24"/>
          <w:szCs w:val="24"/>
        </w:rPr>
        <w:lastRenderedPageBreak/>
        <w:t>4.  The Editor asks that we shorten the sections on techniques</w:t>
      </w:r>
      <w:r w:rsidR="00870A07" w:rsidRPr="001670D2">
        <w:rPr>
          <w:rFonts w:ascii="Times New Roman" w:hAnsi="Times New Roman" w:cs="Times New Roman"/>
          <w:sz w:val="24"/>
          <w:szCs w:val="24"/>
        </w:rPr>
        <w:t xml:space="preserve">. We </w:t>
      </w:r>
      <w:r>
        <w:rPr>
          <w:rFonts w:ascii="Times New Roman" w:hAnsi="Times New Roman" w:cs="Times New Roman"/>
          <w:sz w:val="24"/>
          <w:szCs w:val="24"/>
        </w:rPr>
        <w:t>do so (see p. xx), and we also removed</w:t>
      </w:r>
      <w:r w:rsidR="00870A07" w:rsidRPr="001670D2">
        <w:rPr>
          <w:rFonts w:ascii="Times New Roman" w:hAnsi="Times New Roman" w:cs="Times New Roman"/>
          <w:sz w:val="24"/>
          <w:szCs w:val="24"/>
        </w:rPr>
        <w:t xml:space="preserve"> </w:t>
      </w:r>
      <w:r>
        <w:rPr>
          <w:rFonts w:ascii="Times New Roman" w:hAnsi="Times New Roman" w:cs="Times New Roman"/>
          <w:sz w:val="24"/>
          <w:szCs w:val="24"/>
        </w:rPr>
        <w:t>two figures (</w:t>
      </w:r>
      <w:r w:rsidR="00870A07" w:rsidRPr="001670D2">
        <w:rPr>
          <w:rFonts w:ascii="Times New Roman" w:hAnsi="Times New Roman" w:cs="Times New Roman"/>
          <w:sz w:val="24"/>
          <w:szCs w:val="24"/>
        </w:rPr>
        <w:t>Figures 1 and</w:t>
      </w:r>
      <w:r w:rsidR="0038675B" w:rsidRPr="001670D2">
        <w:rPr>
          <w:rFonts w:ascii="Times New Roman" w:hAnsi="Times New Roman" w:cs="Times New Roman"/>
          <w:sz w:val="24"/>
          <w:szCs w:val="24"/>
        </w:rPr>
        <w:t xml:space="preserve"> 2</w:t>
      </w:r>
      <w:r>
        <w:rPr>
          <w:rFonts w:ascii="Times New Roman" w:hAnsi="Times New Roman" w:cs="Times New Roman"/>
          <w:sz w:val="24"/>
          <w:szCs w:val="24"/>
        </w:rPr>
        <w:t xml:space="preserve"> in the previous ms).</w:t>
      </w:r>
      <w:r w:rsidR="00870A07" w:rsidRPr="001670D2">
        <w:rPr>
          <w:rFonts w:ascii="Times New Roman" w:hAnsi="Times New Roman" w:cs="Times New Roman"/>
          <w:sz w:val="24"/>
          <w:szCs w:val="24"/>
        </w:rPr>
        <w:t xml:space="preserve"> </w:t>
      </w:r>
    </w:p>
    <w:p w14:paraId="0766102A" w14:textId="2A27AA9F" w:rsidR="005D2B84" w:rsidRPr="001670D2" w:rsidRDefault="005D2B84">
      <w:pPr>
        <w:rPr>
          <w:rFonts w:ascii="Times New Roman" w:hAnsi="Times New Roman" w:cs="Times New Roman"/>
          <w:sz w:val="24"/>
          <w:szCs w:val="24"/>
        </w:rPr>
      </w:pPr>
      <w:r>
        <w:rPr>
          <w:rFonts w:ascii="Times New Roman" w:hAnsi="Times New Roman" w:cs="Times New Roman"/>
          <w:sz w:val="24"/>
          <w:szCs w:val="24"/>
        </w:rPr>
        <w:t>5. The Editor asks that we carefully watch our tone. We have made many small changes to try to make the paper as polite and palatable as possible.</w:t>
      </w:r>
    </w:p>
    <w:p w14:paraId="65CDFAFA"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1:</w:t>
      </w:r>
    </w:p>
    <w:p w14:paraId="6900B089" w14:textId="4EC96855" w:rsidR="000C45EB" w:rsidRDefault="000C45EB" w:rsidP="000C45EB">
      <w:pPr>
        <w:rPr>
          <w:rFonts w:ascii="Times New Roman" w:hAnsi="Times New Roman" w:cs="Times New Roman"/>
          <w:sz w:val="24"/>
          <w:szCs w:val="24"/>
        </w:rPr>
      </w:pPr>
      <w:r>
        <w:rPr>
          <w:rFonts w:ascii="Times New Roman" w:hAnsi="Times New Roman" w:cs="Times New Roman"/>
          <w:sz w:val="24"/>
          <w:szCs w:val="24"/>
        </w:rPr>
        <w:t xml:space="preserve">1. Reviewer 1 says that he is sure there are some biases in the literature, but that the biases are likely not strong enough that there is no relationship between violent game exposure and aggression at all. </w:t>
      </w:r>
      <w:r w:rsidRPr="001670D2">
        <w:rPr>
          <w:rFonts w:ascii="Times New Roman" w:hAnsi="Times New Roman" w:cs="Times New Roman"/>
          <w:sz w:val="24"/>
          <w:szCs w:val="24"/>
        </w:rPr>
        <w:t xml:space="preserve">It was not our intention to argue that the </w:t>
      </w:r>
      <w:r w:rsidR="005D2B84" w:rsidRPr="005D2B84">
        <w:rPr>
          <w:rFonts w:ascii="Times New Roman" w:hAnsi="Times New Roman" w:cs="Times New Roman"/>
          <w:i/>
          <w:sz w:val="24"/>
          <w:szCs w:val="24"/>
        </w:rPr>
        <w:t xml:space="preserve">true </w:t>
      </w:r>
      <w:r w:rsidRPr="005D2B84">
        <w:rPr>
          <w:rFonts w:ascii="Times New Roman" w:hAnsi="Times New Roman" w:cs="Times New Roman"/>
          <w:i/>
          <w:sz w:val="24"/>
          <w:szCs w:val="24"/>
        </w:rPr>
        <w:t>effects</w:t>
      </w:r>
      <w:r w:rsidRPr="001670D2">
        <w:rPr>
          <w:rFonts w:ascii="Times New Roman" w:hAnsi="Times New Roman" w:cs="Times New Roman"/>
          <w:sz w:val="24"/>
          <w:szCs w:val="24"/>
        </w:rPr>
        <w:t xml:space="preserve"> are necessarily minimal; rather, we meant to say that the </w:t>
      </w:r>
      <w:r w:rsidRPr="004E1482">
        <w:rPr>
          <w:rFonts w:ascii="Times New Roman" w:hAnsi="Times New Roman" w:cs="Times New Roman"/>
          <w:i/>
          <w:sz w:val="24"/>
          <w:szCs w:val="24"/>
        </w:rPr>
        <w:t>adjusted</w:t>
      </w:r>
      <w:r w:rsidRPr="001670D2">
        <w:rPr>
          <w:rFonts w:ascii="Times New Roman" w:hAnsi="Times New Roman" w:cs="Times New Roman"/>
          <w:sz w:val="24"/>
          <w:szCs w:val="24"/>
        </w:rPr>
        <w:t xml:space="preserve"> </w:t>
      </w:r>
      <w:r w:rsidRPr="005D2B84">
        <w:rPr>
          <w:rFonts w:ascii="Times New Roman" w:hAnsi="Times New Roman" w:cs="Times New Roman"/>
          <w:i/>
          <w:sz w:val="24"/>
          <w:szCs w:val="24"/>
        </w:rPr>
        <w:t>effect size</w:t>
      </w:r>
      <w:r w:rsidRPr="001670D2">
        <w:rPr>
          <w:rFonts w:ascii="Times New Roman" w:hAnsi="Times New Roman" w:cs="Times New Roman"/>
          <w:sz w:val="24"/>
          <w:szCs w:val="24"/>
        </w:rPr>
        <w:t xml:space="preserve"> </w:t>
      </w:r>
      <w:r w:rsidRPr="004E1482">
        <w:rPr>
          <w:rFonts w:ascii="Times New Roman" w:hAnsi="Times New Roman" w:cs="Times New Roman"/>
          <w:i/>
          <w:sz w:val="24"/>
          <w:szCs w:val="24"/>
        </w:rPr>
        <w:t>estimates</w:t>
      </w:r>
      <w:r w:rsidRPr="001670D2">
        <w:rPr>
          <w:rFonts w:ascii="Times New Roman" w:hAnsi="Times New Roman" w:cs="Times New Roman"/>
          <w:sz w:val="24"/>
          <w:szCs w:val="24"/>
        </w:rPr>
        <w:t xml:space="preserve"> are close to zero. We do not mean to argue that this is strong evidence that there is no effect. Instead, we interpret this as a sign of uncertainty and the need for a strong preregistered replication effort. We thank Reviewer 1 for pointing out the inconsistencies in our language and have made appropriate edits</w:t>
      </w:r>
      <w:r w:rsidR="00EA11B5">
        <w:rPr>
          <w:rFonts w:ascii="Times New Roman" w:hAnsi="Times New Roman" w:cs="Times New Roman"/>
          <w:sz w:val="24"/>
          <w:szCs w:val="24"/>
        </w:rPr>
        <w:t>, most saliently to the abstract</w:t>
      </w:r>
      <w:r w:rsidRPr="001670D2">
        <w:rPr>
          <w:rFonts w:ascii="Times New Roman" w:hAnsi="Times New Roman" w:cs="Times New Roman"/>
          <w:sz w:val="24"/>
          <w:szCs w:val="24"/>
        </w:rPr>
        <w:t>.</w:t>
      </w:r>
    </w:p>
    <w:p w14:paraId="2A2240EF" w14:textId="16A5DD61" w:rsidR="00903E8E" w:rsidRPr="001670D2" w:rsidRDefault="000C45EB" w:rsidP="00903E8E">
      <w:pPr>
        <w:rPr>
          <w:rFonts w:ascii="Times New Roman" w:hAnsi="Times New Roman" w:cs="Times New Roman"/>
          <w:sz w:val="24"/>
          <w:szCs w:val="24"/>
        </w:rPr>
      </w:pPr>
      <w:r>
        <w:rPr>
          <w:rFonts w:ascii="Times New Roman" w:hAnsi="Times New Roman" w:cs="Times New Roman"/>
          <w:sz w:val="24"/>
          <w:szCs w:val="24"/>
        </w:rPr>
        <w:t>2. Reviewer 1 suggests that the PEESE estimate (</w:t>
      </w:r>
      <w:r w:rsidRPr="000C45EB">
        <w:rPr>
          <w:rFonts w:ascii="Times New Roman" w:hAnsi="Times New Roman" w:cs="Times New Roman"/>
          <w:i/>
          <w:sz w:val="24"/>
          <w:szCs w:val="24"/>
        </w:rPr>
        <w:t>r</w:t>
      </w:r>
      <w:r>
        <w:rPr>
          <w:rFonts w:ascii="Times New Roman" w:hAnsi="Times New Roman" w:cs="Times New Roman"/>
          <w:sz w:val="24"/>
          <w:szCs w:val="24"/>
        </w:rPr>
        <w:t xml:space="preserve"> = .15)</w:t>
      </w:r>
      <w:r w:rsidR="00EA11B5">
        <w:rPr>
          <w:rFonts w:ascii="Times New Roman" w:hAnsi="Times New Roman" w:cs="Times New Roman"/>
          <w:sz w:val="24"/>
          <w:szCs w:val="24"/>
        </w:rPr>
        <w:t xml:space="preserve"> is close enough to the Anderson et al. estimate (</w:t>
      </w:r>
      <w:r w:rsidR="00EA11B5">
        <w:rPr>
          <w:rFonts w:ascii="Times New Roman" w:hAnsi="Times New Roman" w:cs="Times New Roman"/>
          <w:i/>
          <w:sz w:val="24"/>
          <w:szCs w:val="24"/>
        </w:rPr>
        <w:t>r</w:t>
      </w:r>
      <w:r w:rsidR="00EA11B5">
        <w:rPr>
          <w:rFonts w:ascii="Times New Roman" w:hAnsi="Times New Roman" w:cs="Times New Roman"/>
          <w:sz w:val="24"/>
          <w:szCs w:val="24"/>
        </w:rPr>
        <w:t xml:space="preserve"> = .21) that the </w:t>
      </w:r>
      <w:r w:rsidR="004E1482">
        <w:rPr>
          <w:rFonts w:ascii="Times New Roman" w:hAnsi="Times New Roman" w:cs="Times New Roman"/>
          <w:sz w:val="24"/>
          <w:szCs w:val="24"/>
        </w:rPr>
        <w:t>results</w:t>
      </w:r>
      <w:r w:rsidR="00EA11B5">
        <w:rPr>
          <w:rFonts w:ascii="Times New Roman" w:hAnsi="Times New Roman" w:cs="Times New Roman"/>
          <w:sz w:val="24"/>
          <w:szCs w:val="24"/>
        </w:rPr>
        <w:t xml:space="preserve"> </w:t>
      </w:r>
      <w:r w:rsidR="004E1482">
        <w:rPr>
          <w:rFonts w:ascii="Times New Roman" w:hAnsi="Times New Roman" w:cs="Times New Roman"/>
          <w:sz w:val="24"/>
          <w:szCs w:val="24"/>
        </w:rPr>
        <w:t>are</w:t>
      </w:r>
      <w:r w:rsidR="00EA11B5">
        <w:rPr>
          <w:rFonts w:ascii="Times New Roman" w:hAnsi="Times New Roman" w:cs="Times New Roman"/>
          <w:sz w:val="24"/>
          <w:szCs w:val="24"/>
        </w:rPr>
        <w:t xml:space="preserve"> not remarkable. We disagree for the following reasons. First, t</w:t>
      </w:r>
      <w:r w:rsidR="00903E8E" w:rsidRPr="001670D2">
        <w:rPr>
          <w:rFonts w:ascii="Times New Roman" w:hAnsi="Times New Roman" w:cs="Times New Roman"/>
          <w:sz w:val="24"/>
          <w:szCs w:val="24"/>
        </w:rPr>
        <w:t xml:space="preserve">he PEESE estimate Reviewer 1 considers is the most optimistic estimator of the effect and is known to be upwardly biased when the null </w:t>
      </w:r>
      <w:r w:rsidR="00EA11B5">
        <w:rPr>
          <w:rFonts w:ascii="Times New Roman" w:hAnsi="Times New Roman" w:cs="Times New Roman"/>
          <w:sz w:val="24"/>
          <w:szCs w:val="24"/>
        </w:rPr>
        <w:t xml:space="preserve">hypothesis </w:t>
      </w:r>
      <w:r w:rsidR="00903E8E" w:rsidRPr="001670D2">
        <w:rPr>
          <w:rFonts w:ascii="Times New Roman" w:hAnsi="Times New Roman" w:cs="Times New Roman"/>
          <w:sz w:val="24"/>
          <w:szCs w:val="24"/>
        </w:rPr>
        <w:t xml:space="preserve">is true. </w:t>
      </w:r>
      <w:r w:rsidR="00EA11B5">
        <w:rPr>
          <w:rFonts w:ascii="Times New Roman" w:hAnsi="Times New Roman" w:cs="Times New Roman"/>
          <w:sz w:val="24"/>
          <w:szCs w:val="24"/>
        </w:rPr>
        <w:t xml:space="preserve">Thus, PEESE may overestimate the effect. Second, even if the null hypothesis is false, </w:t>
      </w:r>
      <w:r w:rsidR="00903E8E" w:rsidRPr="001670D2">
        <w:rPr>
          <w:rFonts w:ascii="Times New Roman" w:hAnsi="Times New Roman" w:cs="Times New Roman"/>
          <w:sz w:val="24"/>
          <w:szCs w:val="24"/>
        </w:rPr>
        <w:t xml:space="preserve">a decrease from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xml:space="preserve">= .21 to </w:t>
      </w:r>
      <w:r w:rsidR="00903E8E" w:rsidRPr="001670D2">
        <w:rPr>
          <w:rFonts w:ascii="Times New Roman" w:hAnsi="Times New Roman" w:cs="Times New Roman"/>
          <w:i/>
          <w:sz w:val="24"/>
          <w:szCs w:val="24"/>
        </w:rPr>
        <w:t xml:space="preserve">r </w:t>
      </w:r>
      <w:r w:rsidR="00903E8E" w:rsidRPr="001670D2">
        <w:rPr>
          <w:rFonts w:ascii="Times New Roman" w:hAnsi="Times New Roman" w:cs="Times New Roman"/>
          <w:sz w:val="24"/>
          <w:szCs w:val="24"/>
        </w:rPr>
        <w:t>= .15 implies a twofold loss of explanatory power (</w:t>
      </w:r>
      <w:r w:rsidR="00903E8E" w:rsidRPr="001670D2">
        <w:rPr>
          <w:rFonts w:ascii="Times New Roman" w:hAnsi="Times New Roman" w:cs="Times New Roman"/>
          <w:i/>
          <w:sz w:val="24"/>
          <w:szCs w:val="24"/>
        </w:rPr>
        <w:t>R</w:t>
      </w:r>
      <w:r w:rsidR="00903E8E" w:rsidRPr="001670D2">
        <w:rPr>
          <w:rFonts w:ascii="Times New Roman" w:hAnsi="Times New Roman" w:cs="Times New Roman"/>
          <w:sz w:val="24"/>
          <w:szCs w:val="24"/>
        </w:rPr>
        <w:softHyphen/>
      </w:r>
      <w:r w:rsidR="00903E8E" w:rsidRPr="001670D2">
        <w:rPr>
          <w:rFonts w:ascii="Times New Roman" w:hAnsi="Times New Roman" w:cs="Times New Roman"/>
          <w:sz w:val="24"/>
          <w:szCs w:val="24"/>
          <w:vertAlign w:val="superscript"/>
        </w:rPr>
        <w:t>2</w:t>
      </w:r>
      <w:r w:rsidR="00903E8E" w:rsidRPr="001670D2">
        <w:rPr>
          <w:rFonts w:ascii="Times New Roman" w:hAnsi="Times New Roman" w:cs="Times New Roman"/>
          <w:sz w:val="24"/>
          <w:szCs w:val="24"/>
        </w:rPr>
        <w:t xml:space="preserve"> falls from 4.4% to 2.3%) and the need for a twofold increase in sample size (80% one-tailed power at </w:t>
      </w:r>
      <w:r w:rsidR="00870A07" w:rsidRPr="001670D2">
        <w:rPr>
          <w:rFonts w:ascii="Times New Roman" w:hAnsi="Times New Roman" w:cs="Times New Roman"/>
          <w:i/>
          <w:sz w:val="24"/>
          <w:szCs w:val="24"/>
        </w:rPr>
        <w:t xml:space="preserve">n </w:t>
      </w:r>
      <w:r w:rsidR="00870A07" w:rsidRPr="001670D2">
        <w:rPr>
          <w:rFonts w:ascii="Times New Roman" w:hAnsi="Times New Roman" w:cs="Times New Roman"/>
          <w:sz w:val="24"/>
          <w:szCs w:val="24"/>
        </w:rPr>
        <w:t xml:space="preserve">= </w:t>
      </w:r>
      <w:r w:rsidR="00903E8E" w:rsidRPr="001670D2">
        <w:rPr>
          <w:rFonts w:ascii="Times New Roman" w:hAnsi="Times New Roman" w:cs="Times New Roman"/>
          <w:sz w:val="24"/>
          <w:szCs w:val="24"/>
        </w:rPr>
        <w:t xml:space="preserve">136 vs. </w:t>
      </w:r>
      <w:r w:rsidR="00870A07" w:rsidRPr="001670D2">
        <w:rPr>
          <w:rFonts w:ascii="Times New Roman" w:hAnsi="Times New Roman" w:cs="Times New Roman"/>
          <w:i/>
          <w:sz w:val="24"/>
          <w:szCs w:val="24"/>
        </w:rPr>
        <w:t>n</w:t>
      </w:r>
      <w:r w:rsidR="00870A07" w:rsidRPr="001670D2">
        <w:rPr>
          <w:rFonts w:ascii="Times New Roman" w:hAnsi="Times New Roman" w:cs="Times New Roman"/>
          <w:sz w:val="24"/>
          <w:szCs w:val="24"/>
        </w:rPr>
        <w:t xml:space="preserve"> = </w:t>
      </w:r>
      <w:r w:rsidR="00903E8E" w:rsidRPr="001670D2">
        <w:rPr>
          <w:rFonts w:ascii="Times New Roman" w:hAnsi="Times New Roman" w:cs="Times New Roman"/>
          <w:sz w:val="24"/>
          <w:szCs w:val="24"/>
        </w:rPr>
        <w:t xml:space="preserve">270). </w:t>
      </w:r>
      <w:r w:rsidR="00FD41B9">
        <w:rPr>
          <w:rFonts w:ascii="Times New Roman" w:hAnsi="Times New Roman" w:cs="Times New Roman"/>
          <w:sz w:val="24"/>
          <w:szCs w:val="24"/>
        </w:rPr>
        <w:t>Thus, even if violent games do influence aggressive behavior in experiments, the current study offers crucial information for power analysis</w:t>
      </w:r>
      <w:r w:rsidR="004E1482">
        <w:rPr>
          <w:rFonts w:ascii="Times New Roman" w:hAnsi="Times New Roman" w:cs="Times New Roman"/>
          <w:sz w:val="24"/>
          <w:szCs w:val="24"/>
        </w:rPr>
        <w:t>. We now make note of this in the manuscript (p. xx).</w:t>
      </w:r>
    </w:p>
    <w:p w14:paraId="1D8BC655" w14:textId="2A1EA3C8" w:rsidR="00306445" w:rsidRPr="001670D2" w:rsidRDefault="00EA11B5" w:rsidP="00306445">
      <w:pPr>
        <w:rPr>
          <w:rFonts w:ascii="Times New Roman" w:hAnsi="Times New Roman" w:cs="Times New Roman"/>
          <w:sz w:val="24"/>
          <w:szCs w:val="24"/>
        </w:rPr>
      </w:pPr>
      <w:r>
        <w:rPr>
          <w:rFonts w:ascii="Times New Roman" w:hAnsi="Times New Roman" w:cs="Times New Roman"/>
          <w:sz w:val="24"/>
          <w:szCs w:val="24"/>
        </w:rPr>
        <w:t xml:space="preserve">3. Reviewer 1 suggests that our results are not credible given that they are inconsistent with theory. </w:t>
      </w:r>
      <w:r w:rsidR="00306445" w:rsidRPr="001670D2">
        <w:rPr>
          <w:rFonts w:ascii="Times New Roman" w:hAnsi="Times New Roman" w:cs="Times New Roman"/>
          <w:sz w:val="24"/>
          <w:szCs w:val="24"/>
        </w:rPr>
        <w:t>We recognize that the current findings would be inconsistent with contemporary theories of human aggression</w:t>
      </w:r>
      <w:r>
        <w:rPr>
          <w:rFonts w:ascii="Times New Roman" w:hAnsi="Times New Roman" w:cs="Times New Roman"/>
          <w:sz w:val="24"/>
          <w:szCs w:val="24"/>
        </w:rPr>
        <w:t xml:space="preserve"> and media influence</w:t>
      </w:r>
      <w:r w:rsidR="00306445" w:rsidRPr="001670D2">
        <w:rPr>
          <w:rFonts w:ascii="Times New Roman" w:hAnsi="Times New Roman" w:cs="Times New Roman"/>
          <w:sz w:val="24"/>
          <w:szCs w:val="24"/>
        </w:rPr>
        <w:t xml:space="preserve">. However, to </w:t>
      </w:r>
      <w:r w:rsidR="00306445">
        <w:rPr>
          <w:rFonts w:ascii="Times New Roman" w:hAnsi="Times New Roman" w:cs="Times New Roman"/>
          <w:sz w:val="24"/>
          <w:szCs w:val="24"/>
        </w:rPr>
        <w:t>reject</w:t>
      </w:r>
      <w:r w:rsidR="00306445" w:rsidRPr="001670D2">
        <w:rPr>
          <w:rFonts w:ascii="Times New Roman" w:hAnsi="Times New Roman" w:cs="Times New Roman"/>
          <w:sz w:val="24"/>
          <w:szCs w:val="24"/>
        </w:rPr>
        <w:t xml:space="preserve"> the evidence because it does not support </w:t>
      </w:r>
      <w:r w:rsidR="00306445">
        <w:rPr>
          <w:rFonts w:ascii="Times New Roman" w:hAnsi="Times New Roman" w:cs="Times New Roman"/>
          <w:sz w:val="24"/>
          <w:szCs w:val="24"/>
        </w:rPr>
        <w:t>the</w:t>
      </w:r>
      <w:r w:rsidR="00306445" w:rsidRPr="001670D2">
        <w:rPr>
          <w:rFonts w:ascii="Times New Roman" w:hAnsi="Times New Roman" w:cs="Times New Roman"/>
          <w:sz w:val="24"/>
          <w:szCs w:val="24"/>
        </w:rPr>
        <w:t xml:space="preserve"> theory would seem to be an unfortunate inversion of the scientific method.</w:t>
      </w:r>
    </w:p>
    <w:p w14:paraId="05A582E6" w14:textId="77777777" w:rsidR="00CE5ACE" w:rsidRPr="001670D2" w:rsidRDefault="00CE5ACE">
      <w:pPr>
        <w:rPr>
          <w:rFonts w:ascii="Times New Roman" w:hAnsi="Times New Roman" w:cs="Times New Roman"/>
          <w:sz w:val="24"/>
          <w:szCs w:val="24"/>
        </w:rPr>
      </w:pPr>
      <w:r w:rsidRPr="001670D2">
        <w:rPr>
          <w:rFonts w:ascii="Times New Roman" w:hAnsi="Times New Roman" w:cs="Times New Roman"/>
          <w:sz w:val="24"/>
          <w:szCs w:val="24"/>
        </w:rPr>
        <w:t>Reviewer 2:</w:t>
      </w:r>
    </w:p>
    <w:p w14:paraId="399B5A9E" w14:textId="1BF2AAC0" w:rsidR="00CE5ACE"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1. </w:t>
      </w:r>
      <w:r w:rsidR="00A45E42" w:rsidRPr="001670D2">
        <w:rPr>
          <w:rFonts w:ascii="Times New Roman" w:hAnsi="Times New Roman" w:cs="Times New Roman"/>
          <w:sz w:val="24"/>
          <w:szCs w:val="24"/>
        </w:rPr>
        <w:t>Reviewer</w:t>
      </w:r>
      <w:r w:rsidR="006253B1" w:rsidRPr="001670D2">
        <w:rPr>
          <w:rFonts w:ascii="Times New Roman" w:hAnsi="Times New Roman" w:cs="Times New Roman"/>
          <w:sz w:val="24"/>
          <w:szCs w:val="24"/>
        </w:rPr>
        <w:t xml:space="preserve"> 2 </w:t>
      </w:r>
      <w:r>
        <w:rPr>
          <w:rFonts w:ascii="Times New Roman" w:hAnsi="Times New Roman" w:cs="Times New Roman"/>
          <w:sz w:val="24"/>
          <w:szCs w:val="24"/>
        </w:rPr>
        <w:t>found we made an</w:t>
      </w:r>
      <w:r w:rsidR="006253B1" w:rsidRPr="001670D2">
        <w:rPr>
          <w:rFonts w:ascii="Times New Roman" w:hAnsi="Times New Roman" w:cs="Times New Roman"/>
          <w:sz w:val="24"/>
          <w:szCs w:val="24"/>
        </w:rPr>
        <w:t xml:space="preserve"> unqualified claim that PET, PEESE, and </w:t>
      </w:r>
      <w:r w:rsidR="006253B1" w:rsidRPr="001670D2">
        <w:rPr>
          <w:rFonts w:ascii="Times New Roman" w:hAnsi="Times New Roman" w:cs="Times New Roman"/>
          <w:i/>
          <w:sz w:val="24"/>
          <w:szCs w:val="24"/>
        </w:rPr>
        <w:t>p</w:t>
      </w:r>
      <w:r w:rsidR="006253B1" w:rsidRPr="001670D2">
        <w:rPr>
          <w:rFonts w:ascii="Times New Roman" w:hAnsi="Times New Roman" w:cs="Times New Roman"/>
          <w:sz w:val="24"/>
          <w:szCs w:val="24"/>
        </w:rPr>
        <w:t xml:space="preserve">-curve “provide better adjustments” for publication bias. </w:t>
      </w:r>
      <w:r>
        <w:rPr>
          <w:rFonts w:ascii="Times New Roman" w:hAnsi="Times New Roman" w:cs="Times New Roman"/>
          <w:sz w:val="24"/>
          <w:szCs w:val="24"/>
        </w:rPr>
        <w:t>We have softened such</w:t>
      </w:r>
      <w:r w:rsidR="004E1482">
        <w:rPr>
          <w:rFonts w:ascii="Times New Roman" w:hAnsi="Times New Roman" w:cs="Times New Roman"/>
          <w:sz w:val="24"/>
          <w:szCs w:val="24"/>
        </w:rPr>
        <w:t xml:space="preserve"> claims (see p. xx)</w:t>
      </w:r>
      <w:r w:rsidR="006253B1" w:rsidRPr="001670D2">
        <w:rPr>
          <w:rFonts w:ascii="Times New Roman" w:hAnsi="Times New Roman" w:cs="Times New Roman"/>
          <w:sz w:val="24"/>
          <w:szCs w:val="24"/>
        </w:rPr>
        <w:t>.</w:t>
      </w:r>
    </w:p>
    <w:p w14:paraId="17F0278F" w14:textId="48E5336D" w:rsidR="00A45E42" w:rsidRPr="001670D2" w:rsidRDefault="00EA11B5">
      <w:pPr>
        <w:rPr>
          <w:rFonts w:ascii="Times New Roman" w:hAnsi="Times New Roman" w:cs="Times New Roman"/>
          <w:sz w:val="24"/>
          <w:szCs w:val="24"/>
        </w:rPr>
      </w:pPr>
      <w:r>
        <w:rPr>
          <w:rFonts w:ascii="Times New Roman" w:hAnsi="Times New Roman" w:cs="Times New Roman"/>
          <w:sz w:val="24"/>
          <w:szCs w:val="24"/>
        </w:rPr>
        <w:t xml:space="preserve">2. Reviewer 2 asked that we pay closer attention to outcome-switching as a form of </w:t>
      </w:r>
      <w:r w:rsidRPr="00EA11B5">
        <w:rPr>
          <w:rFonts w:ascii="Times New Roman" w:hAnsi="Times New Roman" w:cs="Times New Roman"/>
          <w:i/>
          <w:sz w:val="24"/>
          <w:szCs w:val="24"/>
        </w:rPr>
        <w:t>p</w:t>
      </w:r>
      <w:r>
        <w:rPr>
          <w:rFonts w:ascii="Times New Roman" w:hAnsi="Times New Roman" w:cs="Times New Roman"/>
          <w:sz w:val="24"/>
          <w:szCs w:val="24"/>
        </w:rPr>
        <w:t xml:space="preserve">-hacking. </w:t>
      </w:r>
      <w:r w:rsidR="00AE2193" w:rsidRPr="00EA11B5">
        <w:rPr>
          <w:rFonts w:ascii="Times New Roman" w:hAnsi="Times New Roman" w:cs="Times New Roman"/>
          <w:sz w:val="24"/>
          <w:szCs w:val="24"/>
        </w:rPr>
        <w:t>We</w:t>
      </w:r>
      <w:r w:rsidR="00AE2193" w:rsidRPr="001670D2">
        <w:rPr>
          <w:rFonts w:ascii="Times New Roman" w:hAnsi="Times New Roman" w:cs="Times New Roman"/>
          <w:sz w:val="24"/>
          <w:szCs w:val="24"/>
        </w:rPr>
        <w:t xml:space="preserve"> have </w:t>
      </w:r>
      <w:r w:rsidR="00903E8E" w:rsidRPr="001670D2">
        <w:rPr>
          <w:rFonts w:ascii="Times New Roman" w:hAnsi="Times New Roman" w:cs="Times New Roman"/>
          <w:sz w:val="24"/>
          <w:szCs w:val="24"/>
        </w:rPr>
        <w:t>elaborated a bit more on the problem of outcome-switching, as requested.</w:t>
      </w:r>
      <w:r w:rsidR="004E1482">
        <w:rPr>
          <w:rFonts w:ascii="Times New Roman" w:hAnsi="Times New Roman" w:cs="Times New Roman"/>
          <w:sz w:val="24"/>
          <w:szCs w:val="24"/>
        </w:rPr>
        <w:t xml:space="preserve"> (p. xx)</w:t>
      </w:r>
      <w:r w:rsidR="00903E8E" w:rsidRPr="001670D2">
        <w:rPr>
          <w:rFonts w:ascii="Times New Roman" w:hAnsi="Times New Roman" w:cs="Times New Roman"/>
          <w:sz w:val="24"/>
          <w:szCs w:val="24"/>
        </w:rPr>
        <w:t xml:space="preserve"> Indeed, the flexible quantification of the Competitive Reaction Time Task</w:t>
      </w:r>
      <w:r w:rsidR="0023159B" w:rsidRPr="001670D2">
        <w:rPr>
          <w:rFonts w:ascii="Times New Roman" w:hAnsi="Times New Roman" w:cs="Times New Roman"/>
          <w:sz w:val="24"/>
          <w:szCs w:val="24"/>
        </w:rPr>
        <w:t xml:space="preserve"> (see Elson et al., 2014)</w:t>
      </w:r>
      <w:r w:rsidR="00903E8E" w:rsidRPr="001670D2">
        <w:rPr>
          <w:rFonts w:ascii="Times New Roman" w:hAnsi="Times New Roman" w:cs="Times New Roman"/>
          <w:sz w:val="24"/>
          <w:szCs w:val="24"/>
        </w:rPr>
        <w:t xml:space="preserve"> may constitute </w:t>
      </w:r>
      <w:r w:rsidR="0023159B" w:rsidRPr="001670D2">
        <w:rPr>
          <w:rFonts w:ascii="Times New Roman" w:hAnsi="Times New Roman" w:cs="Times New Roman"/>
          <w:sz w:val="24"/>
          <w:szCs w:val="24"/>
        </w:rPr>
        <w:t>a form of outcome switching.</w:t>
      </w:r>
    </w:p>
    <w:p w14:paraId="59B38D90" w14:textId="6F7809BA" w:rsidR="00EA11B5" w:rsidRDefault="00EA11B5">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FD41B9">
        <w:rPr>
          <w:rFonts w:ascii="Times New Roman" w:hAnsi="Times New Roman" w:cs="Times New Roman"/>
          <w:sz w:val="24"/>
          <w:szCs w:val="24"/>
        </w:rPr>
        <w:t>Reviewer 2 suggested that we do more to model and describe heterogeneity</w:t>
      </w:r>
      <w:r w:rsidR="00FD41B9">
        <w:rPr>
          <w:rFonts w:ascii="Times New Roman" w:hAnsi="Times New Roman" w:cs="Times New Roman"/>
          <w:sz w:val="24"/>
          <w:szCs w:val="24"/>
        </w:rPr>
        <w:t>, as well as point out the influence heterogeneity can have on adjustments for small-study effects</w:t>
      </w:r>
      <w:r w:rsidR="00FD41B9">
        <w:rPr>
          <w:rFonts w:ascii="Times New Roman" w:hAnsi="Times New Roman" w:cs="Times New Roman"/>
          <w:sz w:val="24"/>
          <w:szCs w:val="24"/>
        </w:rPr>
        <w:t xml:space="preserve">. See our reply above in </w:t>
      </w:r>
      <w:r w:rsidR="00FD41B9" w:rsidRPr="00E93788">
        <w:rPr>
          <w:rFonts w:ascii="Times New Roman" w:hAnsi="Times New Roman" w:cs="Times New Roman"/>
          <w:b/>
          <w:sz w:val="24"/>
          <w:szCs w:val="24"/>
        </w:rPr>
        <w:t>II</w:t>
      </w:r>
      <w:r w:rsidR="00FD41B9">
        <w:rPr>
          <w:rFonts w:ascii="Times New Roman" w:hAnsi="Times New Roman" w:cs="Times New Roman"/>
          <w:sz w:val="24"/>
          <w:szCs w:val="24"/>
        </w:rPr>
        <w:t>.</w:t>
      </w:r>
    </w:p>
    <w:p w14:paraId="384CE893" w14:textId="5D754319" w:rsidR="000573F0" w:rsidRPr="001670D2" w:rsidRDefault="00E93788">
      <w:pPr>
        <w:rPr>
          <w:rFonts w:ascii="Times New Roman" w:hAnsi="Times New Roman" w:cs="Times New Roman"/>
          <w:sz w:val="24"/>
          <w:szCs w:val="24"/>
        </w:rPr>
      </w:pPr>
      <w:r>
        <w:rPr>
          <w:rFonts w:ascii="Times New Roman" w:hAnsi="Times New Roman" w:cs="Times New Roman"/>
          <w:sz w:val="24"/>
          <w:szCs w:val="24"/>
        </w:rPr>
        <w:t xml:space="preserve">4. </w:t>
      </w:r>
      <w:r w:rsidR="00FD41B9">
        <w:rPr>
          <w:rFonts w:ascii="Times New Roman" w:hAnsi="Times New Roman" w:cs="Times New Roman"/>
          <w:sz w:val="24"/>
          <w:szCs w:val="24"/>
        </w:rPr>
        <w:t>Reviewer 2 pointed out that our criticism of trim-and-fill as being simply based on effect sizes was inaccurate. We have omitted this unjustified criticism. (</w:t>
      </w:r>
      <w:proofErr w:type="gramStart"/>
      <w:r w:rsidR="00FD41B9">
        <w:rPr>
          <w:rFonts w:ascii="Times New Roman" w:hAnsi="Times New Roman" w:cs="Times New Roman"/>
          <w:sz w:val="24"/>
          <w:szCs w:val="24"/>
        </w:rPr>
        <w:t>p</w:t>
      </w:r>
      <w:proofErr w:type="gramEnd"/>
      <w:r w:rsidR="00FD41B9">
        <w:rPr>
          <w:rFonts w:ascii="Times New Roman" w:hAnsi="Times New Roman" w:cs="Times New Roman"/>
          <w:sz w:val="24"/>
          <w:szCs w:val="24"/>
        </w:rPr>
        <w:t>. xx)</w:t>
      </w:r>
    </w:p>
    <w:p w14:paraId="040906C5" w14:textId="06D30D80" w:rsidR="00E93788" w:rsidRDefault="00E93788">
      <w:pPr>
        <w:rPr>
          <w:rFonts w:ascii="Times New Roman" w:hAnsi="Times New Roman" w:cs="Times New Roman"/>
          <w:sz w:val="24"/>
          <w:szCs w:val="24"/>
        </w:rPr>
      </w:pPr>
      <w:r>
        <w:rPr>
          <w:rFonts w:ascii="Times New Roman" w:hAnsi="Times New Roman" w:cs="Times New Roman"/>
          <w:sz w:val="24"/>
          <w:szCs w:val="24"/>
        </w:rPr>
        <w:t xml:space="preserve">5. Reviewer 2 suggested that we apply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(1995) selection model and consider its estimates. The first author lacks the degree of expertise necessary to apply this method. He found a Shiny app online</w:t>
      </w:r>
      <w:r w:rsidR="00FD41B9">
        <w:rPr>
          <w:rFonts w:ascii="Times New Roman" w:hAnsi="Times New Roman" w:cs="Times New Roman"/>
          <w:sz w:val="24"/>
          <w:szCs w:val="24"/>
        </w:rPr>
        <w:t xml:space="preserve"> (</w:t>
      </w:r>
      <w:r w:rsidR="00FD41B9" w:rsidRPr="00FD41B9">
        <w:rPr>
          <w:rFonts w:ascii="Times New Roman" w:hAnsi="Times New Roman" w:cs="Times New Roman"/>
          <w:sz w:val="24"/>
          <w:szCs w:val="24"/>
        </w:rPr>
        <w:t>https://vevealab.shinyapps.io/WeightFunctionModel/</w:t>
      </w:r>
      <w:r w:rsidR="00FD41B9">
        <w:rPr>
          <w:rFonts w:ascii="Times New Roman" w:hAnsi="Times New Roman" w:cs="Times New Roman"/>
          <w:sz w:val="24"/>
          <w:szCs w:val="24"/>
        </w:rPr>
        <w:t>)</w:t>
      </w:r>
      <w:r>
        <w:rPr>
          <w:rFonts w:ascii="Times New Roman" w:hAnsi="Times New Roman" w:cs="Times New Roman"/>
          <w:sz w:val="24"/>
          <w:szCs w:val="24"/>
        </w:rPr>
        <w:t xml:space="preserve">, but it crashed when given the dataset. </w:t>
      </w:r>
      <w:r w:rsidR="00FD41B9">
        <w:rPr>
          <w:rFonts w:ascii="Times New Roman" w:hAnsi="Times New Roman" w:cs="Times New Roman"/>
          <w:sz w:val="24"/>
          <w:szCs w:val="24"/>
        </w:rPr>
        <w:t xml:space="preserve">We fear that to learn and implement the </w:t>
      </w:r>
      <w:proofErr w:type="spellStart"/>
      <w:r w:rsidR="00FD41B9">
        <w:rPr>
          <w:rFonts w:ascii="Times New Roman" w:hAnsi="Times New Roman" w:cs="Times New Roman"/>
          <w:sz w:val="24"/>
          <w:szCs w:val="24"/>
        </w:rPr>
        <w:t>Vevea</w:t>
      </w:r>
      <w:proofErr w:type="spellEnd"/>
      <w:r w:rsidR="00FD41B9">
        <w:rPr>
          <w:rFonts w:ascii="Times New Roman" w:hAnsi="Times New Roman" w:cs="Times New Roman"/>
          <w:sz w:val="24"/>
          <w:szCs w:val="24"/>
        </w:rPr>
        <w:t xml:space="preserve"> and Hedges selection model would require an excess of time and effort. Therefore, w</w:t>
      </w:r>
      <w:r>
        <w:rPr>
          <w:rFonts w:ascii="Times New Roman" w:hAnsi="Times New Roman" w:cs="Times New Roman"/>
          <w:sz w:val="24"/>
          <w:szCs w:val="24"/>
        </w:rPr>
        <w:t xml:space="preserve">e mention the </w:t>
      </w:r>
      <w:proofErr w:type="spellStart"/>
      <w:r>
        <w:rPr>
          <w:rFonts w:ascii="Times New Roman" w:hAnsi="Times New Roman" w:cs="Times New Roman"/>
          <w:sz w:val="24"/>
          <w:szCs w:val="24"/>
        </w:rPr>
        <w:t>Vevea</w:t>
      </w:r>
      <w:proofErr w:type="spellEnd"/>
      <w:r>
        <w:rPr>
          <w:rFonts w:ascii="Times New Roman" w:hAnsi="Times New Roman" w:cs="Times New Roman"/>
          <w:sz w:val="24"/>
          <w:szCs w:val="24"/>
        </w:rPr>
        <w:t xml:space="preserve"> and Hedges </w:t>
      </w:r>
      <w:r w:rsidR="00FD41B9">
        <w:rPr>
          <w:rFonts w:ascii="Times New Roman" w:hAnsi="Times New Roman" w:cs="Times New Roman"/>
          <w:sz w:val="24"/>
          <w:szCs w:val="24"/>
        </w:rPr>
        <w:t xml:space="preserve">selection model </w:t>
      </w:r>
      <w:r>
        <w:rPr>
          <w:rFonts w:ascii="Times New Roman" w:hAnsi="Times New Roman" w:cs="Times New Roman"/>
          <w:sz w:val="24"/>
          <w:szCs w:val="24"/>
        </w:rPr>
        <w:t xml:space="preserve">alongside the Guan and </w:t>
      </w:r>
      <w:proofErr w:type="spellStart"/>
      <w:r>
        <w:rPr>
          <w:rFonts w:ascii="Times New Roman" w:hAnsi="Times New Roman" w:cs="Times New Roman"/>
          <w:sz w:val="24"/>
          <w:szCs w:val="24"/>
        </w:rPr>
        <w:t>Vandekerkhove</w:t>
      </w:r>
      <w:proofErr w:type="spellEnd"/>
      <w:r>
        <w:rPr>
          <w:rFonts w:ascii="Times New Roman" w:hAnsi="Times New Roman" w:cs="Times New Roman"/>
          <w:sz w:val="24"/>
          <w:szCs w:val="24"/>
        </w:rPr>
        <w:t xml:space="preserve"> </w:t>
      </w:r>
      <w:r w:rsidR="00FD41B9">
        <w:rPr>
          <w:rFonts w:ascii="Times New Roman" w:hAnsi="Times New Roman" w:cs="Times New Roman"/>
          <w:sz w:val="24"/>
          <w:szCs w:val="24"/>
        </w:rPr>
        <w:t>Bayesian selection model</w:t>
      </w:r>
      <w:r>
        <w:rPr>
          <w:rFonts w:ascii="Times New Roman" w:hAnsi="Times New Roman" w:cs="Times New Roman"/>
          <w:sz w:val="24"/>
          <w:szCs w:val="24"/>
        </w:rPr>
        <w:t xml:space="preserve"> as potential future directions.</w:t>
      </w:r>
    </w:p>
    <w:p w14:paraId="05407A74" w14:textId="77777777" w:rsidR="005B1065" w:rsidRPr="001670D2" w:rsidRDefault="005B1065">
      <w:pPr>
        <w:rPr>
          <w:rFonts w:ascii="Times New Roman" w:hAnsi="Times New Roman" w:cs="Times New Roman"/>
          <w:sz w:val="24"/>
          <w:szCs w:val="24"/>
        </w:rPr>
      </w:pPr>
      <w:r w:rsidRPr="001670D2">
        <w:rPr>
          <w:rFonts w:ascii="Times New Roman" w:hAnsi="Times New Roman" w:cs="Times New Roman"/>
          <w:sz w:val="24"/>
          <w:szCs w:val="24"/>
        </w:rPr>
        <w:t>Reviewer 3:</w:t>
      </w:r>
    </w:p>
    <w:p w14:paraId="03919247" w14:textId="77777777" w:rsidR="00FD41B9" w:rsidRPr="001670D2" w:rsidRDefault="00E93788" w:rsidP="00FD41B9">
      <w:pPr>
        <w:rPr>
          <w:rFonts w:ascii="Times New Roman" w:hAnsi="Times New Roman" w:cs="Times New Roman"/>
          <w:sz w:val="24"/>
          <w:szCs w:val="24"/>
        </w:rPr>
      </w:pPr>
      <w:r>
        <w:rPr>
          <w:rFonts w:ascii="Times New Roman" w:hAnsi="Times New Roman" w:cs="Times New Roman"/>
          <w:sz w:val="24"/>
          <w:szCs w:val="24"/>
        </w:rPr>
        <w:t xml:space="preserve">1. </w:t>
      </w:r>
      <w:r w:rsidR="00FD41B9">
        <w:rPr>
          <w:rFonts w:ascii="Times New Roman" w:hAnsi="Times New Roman" w:cs="Times New Roman"/>
          <w:sz w:val="24"/>
          <w:szCs w:val="24"/>
        </w:rPr>
        <w:t xml:space="preserve">Reviewer 3 suggests that the funnel-plot asymmetry could be the consequence of the combination of an unbiased research literature, heterogeneous effect sizes, and </w:t>
      </w:r>
      <w:r w:rsidR="00FD41B9">
        <w:rPr>
          <w:rFonts w:ascii="Times New Roman" w:hAnsi="Times New Roman" w:cs="Times New Roman"/>
          <w:i/>
          <w:sz w:val="24"/>
          <w:szCs w:val="24"/>
        </w:rPr>
        <w:t xml:space="preserve">a priori </w:t>
      </w:r>
      <w:r w:rsidR="00FD41B9">
        <w:rPr>
          <w:rFonts w:ascii="Times New Roman" w:hAnsi="Times New Roman" w:cs="Times New Roman"/>
          <w:sz w:val="24"/>
          <w:szCs w:val="24"/>
        </w:rPr>
        <w:t>power analysis. This is true, but unlikely in the present analysis for several reasons.</w:t>
      </w:r>
      <w:r w:rsidR="00FD41B9" w:rsidRPr="001670D2">
        <w:rPr>
          <w:rFonts w:ascii="Times New Roman" w:hAnsi="Times New Roman" w:cs="Times New Roman"/>
          <w:sz w:val="24"/>
          <w:szCs w:val="24"/>
        </w:rPr>
        <w:t xml:space="preserve"> First, we understand the use of power analysis to be quite uncommon in 2010 and earlier. Reforms that placed an emphasis on power calculation did not happen until some years later, e.g. Simmons, Nelson, &amp; </w:t>
      </w:r>
      <w:proofErr w:type="spellStart"/>
      <w:r w:rsidR="00FD41B9" w:rsidRPr="001670D2">
        <w:rPr>
          <w:rFonts w:ascii="Times New Roman" w:hAnsi="Times New Roman" w:cs="Times New Roman"/>
          <w:sz w:val="24"/>
          <w:szCs w:val="24"/>
        </w:rPr>
        <w:t>Simonsohn’s</w:t>
      </w:r>
      <w:proofErr w:type="spellEnd"/>
      <w:r w:rsidR="00FD41B9" w:rsidRPr="001670D2">
        <w:rPr>
          <w:rFonts w:ascii="Times New Roman" w:hAnsi="Times New Roman" w:cs="Times New Roman"/>
          <w:sz w:val="24"/>
          <w:szCs w:val="24"/>
        </w:rPr>
        <w:t xml:space="preserve"> (2012) 21-word solution. Second, we doubt researchers could have known the causes of heterogeneity in effect size. The Anderson et al. (2010) meta-analysis looked for many suspected moderators of the effect (e.g., sex, age, game perspective) and found none. Additionally, if Anderson knew what </w:t>
      </w:r>
      <w:r w:rsidR="00FD41B9">
        <w:rPr>
          <w:rFonts w:ascii="Times New Roman" w:hAnsi="Times New Roman" w:cs="Times New Roman"/>
          <w:sz w:val="24"/>
          <w:szCs w:val="24"/>
        </w:rPr>
        <w:t xml:space="preserve">moderators </w:t>
      </w:r>
      <w:r w:rsidR="00FD41B9" w:rsidRPr="001670D2">
        <w:rPr>
          <w:rFonts w:ascii="Times New Roman" w:hAnsi="Times New Roman" w:cs="Times New Roman"/>
          <w:sz w:val="24"/>
          <w:szCs w:val="24"/>
        </w:rPr>
        <w:t>would permit acceptable statistical power at both N = 515 (Anderson, Gentile, &amp; Buckley, 2007) and N = 39 (</w:t>
      </w:r>
      <w:proofErr w:type="spellStart"/>
      <w:r w:rsidR="00FD41B9" w:rsidRPr="001670D2">
        <w:rPr>
          <w:rFonts w:ascii="Times New Roman" w:hAnsi="Times New Roman" w:cs="Times New Roman"/>
          <w:sz w:val="24"/>
          <w:szCs w:val="24"/>
        </w:rPr>
        <w:t>Bartholow</w:t>
      </w:r>
      <w:proofErr w:type="spellEnd"/>
      <w:r w:rsidR="00FD41B9" w:rsidRPr="001670D2">
        <w:rPr>
          <w:rFonts w:ascii="Times New Roman" w:hAnsi="Times New Roman" w:cs="Times New Roman"/>
          <w:sz w:val="24"/>
          <w:szCs w:val="24"/>
        </w:rPr>
        <w:t xml:space="preserve"> &amp; Anderson, 2002), then we expect he would have mentioned such moderators in the 2010 meta-analysis. </w:t>
      </w:r>
      <w:r w:rsidR="00FD41B9">
        <w:rPr>
          <w:rFonts w:ascii="Times New Roman" w:hAnsi="Times New Roman" w:cs="Times New Roman"/>
          <w:sz w:val="24"/>
          <w:szCs w:val="24"/>
        </w:rPr>
        <w:t>Simply put, s</w:t>
      </w:r>
      <w:r w:rsidR="00FD41B9" w:rsidRPr="001670D2">
        <w:rPr>
          <w:rFonts w:ascii="Times New Roman" w:hAnsi="Times New Roman" w:cs="Times New Roman"/>
          <w:sz w:val="24"/>
          <w:szCs w:val="24"/>
        </w:rPr>
        <w:t xml:space="preserve">uch precision </w:t>
      </w:r>
      <w:r w:rsidR="00FD41B9" w:rsidRPr="001670D2">
        <w:rPr>
          <w:rFonts w:ascii="Times New Roman" w:hAnsi="Times New Roman" w:cs="Times New Roman"/>
          <w:i/>
          <w:sz w:val="24"/>
          <w:szCs w:val="24"/>
        </w:rPr>
        <w:t>in a priori</w:t>
      </w:r>
      <w:r w:rsidR="00FD41B9" w:rsidRPr="001670D2">
        <w:rPr>
          <w:rFonts w:ascii="Times New Roman" w:hAnsi="Times New Roman" w:cs="Times New Roman"/>
          <w:sz w:val="24"/>
          <w:szCs w:val="24"/>
        </w:rPr>
        <w:t xml:space="preserve"> power analysis would seem to require knowledge still unavailable to researchers. Finally, whereas this combination of heterogeneity and power analysis will create an asymmetrical funnel plot, it will still lead to a right-skewed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as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is a function of statistical power alone. It is therefore sobering that the </w:t>
      </w:r>
      <w:r w:rsidR="00FD41B9" w:rsidRPr="001670D2">
        <w:rPr>
          <w:rFonts w:ascii="Times New Roman" w:hAnsi="Times New Roman" w:cs="Times New Roman"/>
          <w:i/>
          <w:sz w:val="24"/>
          <w:szCs w:val="24"/>
        </w:rPr>
        <w:t>p</w:t>
      </w:r>
      <w:r w:rsidR="00FD41B9" w:rsidRPr="001670D2">
        <w:rPr>
          <w:rFonts w:ascii="Times New Roman" w:hAnsi="Times New Roman" w:cs="Times New Roman"/>
          <w:sz w:val="24"/>
          <w:szCs w:val="24"/>
        </w:rPr>
        <w:t xml:space="preserve">-curve for effects on behavior in experiments is essentially flat. We have uploaded a simulation demonstrating this to the OSF repo at </w:t>
      </w:r>
      <w:hyperlink r:id="rId6" w:history="1">
        <w:r w:rsidR="00FD41B9" w:rsidRPr="001670D2">
          <w:rPr>
            <w:rStyle w:val="Hyperlink"/>
            <w:rFonts w:ascii="Times New Roman" w:hAnsi="Times New Roman" w:cs="Times New Roman"/>
            <w:sz w:val="24"/>
            <w:szCs w:val="24"/>
          </w:rPr>
          <w:t>https://osf.io/y2jc6/</w:t>
        </w:r>
      </w:hyperlink>
      <w:r w:rsidR="00FD41B9" w:rsidRPr="001670D2">
        <w:rPr>
          <w:rFonts w:ascii="Times New Roman" w:hAnsi="Times New Roman" w:cs="Times New Roman"/>
          <w:sz w:val="24"/>
          <w:szCs w:val="24"/>
        </w:rPr>
        <w:t>.</w:t>
      </w:r>
      <w:r w:rsidR="00FD41B9">
        <w:rPr>
          <w:rFonts w:ascii="Times New Roman" w:hAnsi="Times New Roman" w:cs="Times New Roman"/>
          <w:sz w:val="24"/>
          <w:szCs w:val="24"/>
        </w:rPr>
        <w:t xml:space="preserve"> The manuscript now explains why we think heterogeneity and power analysis are not likely to explain the small-study effects (p. xx).</w:t>
      </w:r>
    </w:p>
    <w:p w14:paraId="1AABC71B" w14:textId="62037C53" w:rsidR="00FD41B9" w:rsidRDefault="00FD41B9">
      <w:pPr>
        <w:rPr>
          <w:rFonts w:ascii="Times New Roman" w:hAnsi="Times New Roman" w:cs="Times New Roman"/>
          <w:sz w:val="24"/>
          <w:szCs w:val="24"/>
        </w:rPr>
      </w:pPr>
      <w:r>
        <w:rPr>
          <w:rFonts w:ascii="Times New Roman" w:hAnsi="Times New Roman" w:cs="Times New Roman"/>
          <w:sz w:val="24"/>
          <w:szCs w:val="24"/>
        </w:rPr>
        <w:t>2. Reviewer 3 comments that the cross-sectional literature also shows signs of small-study effects, despite our conclusion that they are “relatively robust and unbiased.” We now describe the pattern of results more thoroughly – we find evidence of small-study effects, but adjusting for these effects does little to change the effect size estimates.</w:t>
      </w:r>
    </w:p>
    <w:p w14:paraId="15A65AF5" w14:textId="3EC70ED4" w:rsidR="008A6FB3" w:rsidRPr="001670D2" w:rsidRDefault="00FD41B9">
      <w:pPr>
        <w:rPr>
          <w:rFonts w:ascii="Times New Roman" w:hAnsi="Times New Roman" w:cs="Times New Roman"/>
          <w:sz w:val="24"/>
          <w:szCs w:val="24"/>
        </w:rPr>
      </w:pPr>
      <w:r>
        <w:rPr>
          <w:rFonts w:ascii="Times New Roman" w:hAnsi="Times New Roman" w:cs="Times New Roman"/>
          <w:sz w:val="24"/>
          <w:szCs w:val="24"/>
        </w:rPr>
        <w:t xml:space="preserve">3. </w:t>
      </w:r>
      <w:r w:rsidR="008A6FB3" w:rsidRPr="001670D2">
        <w:rPr>
          <w:rFonts w:ascii="Times New Roman" w:hAnsi="Times New Roman" w:cs="Times New Roman"/>
          <w:sz w:val="24"/>
          <w:szCs w:val="24"/>
        </w:rPr>
        <w:t xml:space="preserve">Reviewer </w:t>
      </w:r>
      <w:r w:rsidR="00E93788">
        <w:rPr>
          <w:rFonts w:ascii="Times New Roman" w:hAnsi="Times New Roman" w:cs="Times New Roman"/>
          <w:sz w:val="24"/>
          <w:szCs w:val="24"/>
        </w:rPr>
        <w:t xml:space="preserve">3 asks that we not attempt to influence the reader’s priors by </w:t>
      </w:r>
      <w:r>
        <w:rPr>
          <w:rFonts w:ascii="Times New Roman" w:hAnsi="Times New Roman" w:cs="Times New Roman"/>
          <w:sz w:val="24"/>
          <w:szCs w:val="24"/>
        </w:rPr>
        <w:t>alluding</w:t>
      </w:r>
      <w:r w:rsidR="00E93788">
        <w:rPr>
          <w:rFonts w:ascii="Times New Roman" w:hAnsi="Times New Roman" w:cs="Times New Roman"/>
          <w:sz w:val="24"/>
          <w:szCs w:val="24"/>
        </w:rPr>
        <w:t xml:space="preserve"> to publication bias</w:t>
      </w:r>
      <w:r>
        <w:rPr>
          <w:rFonts w:ascii="Times New Roman" w:hAnsi="Times New Roman" w:cs="Times New Roman"/>
          <w:sz w:val="24"/>
          <w:szCs w:val="24"/>
        </w:rPr>
        <w:t xml:space="preserve"> as being omnipresent</w:t>
      </w:r>
      <w:r w:rsidR="00E93788">
        <w:rPr>
          <w:rFonts w:ascii="Times New Roman" w:hAnsi="Times New Roman" w:cs="Times New Roman"/>
          <w:sz w:val="24"/>
          <w:szCs w:val="24"/>
        </w:rPr>
        <w:t xml:space="preserve">. We now omit this </w:t>
      </w:r>
      <w:r>
        <w:rPr>
          <w:rFonts w:ascii="Times New Roman" w:hAnsi="Times New Roman" w:cs="Times New Roman"/>
          <w:sz w:val="24"/>
          <w:szCs w:val="24"/>
        </w:rPr>
        <w:t xml:space="preserve">rhetorical </w:t>
      </w:r>
      <w:r w:rsidR="00E93788">
        <w:rPr>
          <w:rFonts w:ascii="Times New Roman" w:hAnsi="Times New Roman" w:cs="Times New Roman"/>
          <w:sz w:val="24"/>
          <w:szCs w:val="24"/>
        </w:rPr>
        <w:t>argument.</w:t>
      </w:r>
      <w:r w:rsidR="004E1482">
        <w:rPr>
          <w:rFonts w:ascii="Times New Roman" w:hAnsi="Times New Roman" w:cs="Times New Roman"/>
          <w:sz w:val="24"/>
          <w:szCs w:val="24"/>
        </w:rPr>
        <w:t xml:space="preserve"> (</w:t>
      </w:r>
      <w:proofErr w:type="gramStart"/>
      <w:r w:rsidR="004E1482">
        <w:rPr>
          <w:rFonts w:ascii="Times New Roman" w:hAnsi="Times New Roman" w:cs="Times New Roman"/>
          <w:sz w:val="24"/>
          <w:szCs w:val="24"/>
        </w:rPr>
        <w:t>p</w:t>
      </w:r>
      <w:proofErr w:type="gramEnd"/>
      <w:r w:rsidR="004E1482">
        <w:rPr>
          <w:rFonts w:ascii="Times New Roman" w:hAnsi="Times New Roman" w:cs="Times New Roman"/>
          <w:sz w:val="24"/>
          <w:szCs w:val="24"/>
        </w:rPr>
        <w:t>. xx)</w:t>
      </w:r>
    </w:p>
    <w:p w14:paraId="32FF74CB" w14:textId="4D1AB459" w:rsidR="00E93788" w:rsidRDefault="00FD41B9" w:rsidP="00825570">
      <w:pPr>
        <w:rPr>
          <w:rFonts w:ascii="Times New Roman" w:hAnsi="Times New Roman" w:cs="Times New Roman"/>
          <w:sz w:val="24"/>
          <w:szCs w:val="24"/>
        </w:rPr>
      </w:pPr>
      <w:r>
        <w:rPr>
          <w:rFonts w:ascii="Times New Roman" w:hAnsi="Times New Roman" w:cs="Times New Roman"/>
          <w:sz w:val="24"/>
          <w:szCs w:val="24"/>
        </w:rPr>
        <w:lastRenderedPageBreak/>
        <w:t>4</w:t>
      </w:r>
      <w:r w:rsidR="00E93788">
        <w:rPr>
          <w:rFonts w:ascii="Times New Roman" w:hAnsi="Times New Roman" w:cs="Times New Roman"/>
          <w:sz w:val="24"/>
          <w:szCs w:val="24"/>
        </w:rPr>
        <w:t xml:space="preserve">. Reviewer 3 points out that publication bias is threatening for all forms of scientific review, not just meta-analysis; that funnel plots do not summarize the quality of a meta-analysis; that PET meta-regression is not similar to, but rather identical to, the Egger regression; </w:t>
      </w:r>
      <w:r w:rsidR="00F67BE6">
        <w:rPr>
          <w:rFonts w:ascii="Times New Roman" w:hAnsi="Times New Roman" w:cs="Times New Roman"/>
          <w:sz w:val="24"/>
          <w:szCs w:val="24"/>
        </w:rPr>
        <w:t xml:space="preserve">and that funnel plot symmetry requires the absence of both small-study effects </w:t>
      </w:r>
      <w:r w:rsidR="00F67BE6">
        <w:rPr>
          <w:rFonts w:ascii="Times New Roman" w:hAnsi="Times New Roman" w:cs="Times New Roman"/>
          <w:i/>
          <w:sz w:val="24"/>
          <w:szCs w:val="24"/>
        </w:rPr>
        <w:t xml:space="preserve">and </w:t>
      </w:r>
      <w:r w:rsidR="00F67BE6">
        <w:rPr>
          <w:rFonts w:ascii="Times New Roman" w:hAnsi="Times New Roman" w:cs="Times New Roman"/>
          <w:sz w:val="24"/>
          <w:szCs w:val="24"/>
        </w:rPr>
        <w:t>heterogeneity.</w:t>
      </w:r>
      <w:r w:rsidR="00E93788">
        <w:rPr>
          <w:rFonts w:ascii="Times New Roman" w:hAnsi="Times New Roman" w:cs="Times New Roman"/>
          <w:sz w:val="24"/>
          <w:szCs w:val="24"/>
        </w:rPr>
        <w:t xml:space="preserve"> </w:t>
      </w:r>
      <w:r w:rsidR="00F67BE6">
        <w:rPr>
          <w:rFonts w:ascii="Times New Roman" w:hAnsi="Times New Roman" w:cs="Times New Roman"/>
          <w:sz w:val="24"/>
          <w:szCs w:val="24"/>
        </w:rPr>
        <w:t>We have amended these statements.</w:t>
      </w:r>
    </w:p>
    <w:p w14:paraId="47325E87" w14:textId="6552997B" w:rsidR="00E93788" w:rsidRDefault="00FD41B9" w:rsidP="00825570">
      <w:pPr>
        <w:rPr>
          <w:rFonts w:ascii="Times New Roman" w:hAnsi="Times New Roman" w:cs="Times New Roman"/>
          <w:sz w:val="24"/>
          <w:szCs w:val="24"/>
        </w:rPr>
      </w:pPr>
      <w:r>
        <w:rPr>
          <w:rFonts w:ascii="Times New Roman" w:hAnsi="Times New Roman" w:cs="Times New Roman"/>
          <w:sz w:val="24"/>
          <w:szCs w:val="24"/>
        </w:rPr>
        <w:t>5</w:t>
      </w:r>
      <w:r w:rsidR="00E93788">
        <w:rPr>
          <w:rFonts w:ascii="Times New Roman" w:hAnsi="Times New Roman" w:cs="Times New Roman"/>
          <w:sz w:val="24"/>
          <w:szCs w:val="24"/>
        </w:rPr>
        <w:t>. Reviewer 3 noticed we cannot support the claim that “dissertations likely represent a minority of all studies conducted on violent games.” We now omit this unsubstantiated claim.</w:t>
      </w:r>
    </w:p>
    <w:p w14:paraId="52ADAD1F" w14:textId="4ECAAB39" w:rsidR="00825570" w:rsidRDefault="00F67BE6" w:rsidP="00825570">
      <w:pPr>
        <w:rPr>
          <w:rFonts w:ascii="Times New Roman" w:hAnsi="Times New Roman" w:cs="Times New Roman"/>
          <w:sz w:val="24"/>
          <w:szCs w:val="24"/>
        </w:rPr>
      </w:pPr>
      <w:r>
        <w:rPr>
          <w:rFonts w:ascii="Times New Roman" w:hAnsi="Times New Roman" w:cs="Times New Roman"/>
          <w:sz w:val="24"/>
          <w:szCs w:val="24"/>
        </w:rPr>
        <w:t xml:space="preserve">4. Reviewer 3 was concerned about the </w:t>
      </w:r>
      <w:r w:rsidR="00825570" w:rsidRPr="001670D2">
        <w:rPr>
          <w:rFonts w:ascii="Times New Roman" w:hAnsi="Times New Roman" w:cs="Times New Roman"/>
          <w:sz w:val="24"/>
          <w:szCs w:val="24"/>
        </w:rPr>
        <w:t>nature of the effect sizes being synthesized. First</w:t>
      </w:r>
      <w:r w:rsidR="008A6FB3" w:rsidRPr="001670D2">
        <w:rPr>
          <w:rFonts w:ascii="Times New Roman" w:hAnsi="Times New Roman" w:cs="Times New Roman"/>
          <w:sz w:val="24"/>
          <w:szCs w:val="24"/>
        </w:rPr>
        <w:t xml:space="preserve">, we </w:t>
      </w:r>
      <w:r w:rsidR="00825570" w:rsidRPr="001670D2">
        <w:rPr>
          <w:rFonts w:ascii="Times New Roman" w:hAnsi="Times New Roman" w:cs="Times New Roman"/>
          <w:sz w:val="24"/>
          <w:szCs w:val="24"/>
        </w:rPr>
        <w:t xml:space="preserve">clarify that we </w:t>
      </w:r>
      <w:r w:rsidR="008A6FB3" w:rsidRPr="001670D2">
        <w:rPr>
          <w:rFonts w:ascii="Times New Roman" w:hAnsi="Times New Roman" w:cs="Times New Roman"/>
          <w:sz w:val="24"/>
          <w:szCs w:val="24"/>
        </w:rPr>
        <w:t>ignored the partial effect sizes as collected by Anderson et al. We were most interested in the effects in experiments, for which the “best partials” estimates are the same as the “best raw” estimates in Anderson et al. (2010). The “best partials” in cross-sectional studies are difficult to interpret and the source of much controversy</w:t>
      </w:r>
      <w:r w:rsidR="00825570" w:rsidRPr="001670D2">
        <w:rPr>
          <w:rFonts w:ascii="Times New Roman" w:hAnsi="Times New Roman" w:cs="Times New Roman"/>
          <w:sz w:val="24"/>
          <w:szCs w:val="24"/>
        </w:rPr>
        <w:t xml:space="preserve"> (see, e.g., Ferguson, </w:t>
      </w:r>
      <w:r w:rsidR="008A6FB3" w:rsidRPr="001670D2">
        <w:rPr>
          <w:rFonts w:ascii="Times New Roman" w:hAnsi="Times New Roman" w:cs="Times New Roman"/>
          <w:sz w:val="24"/>
          <w:szCs w:val="24"/>
        </w:rPr>
        <w:t>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xml:space="preserve"> Rothstein &amp; Bushman, 2015</w:t>
      </w:r>
      <w:r w:rsidR="00825570" w:rsidRPr="001670D2">
        <w:rPr>
          <w:rFonts w:ascii="Times New Roman" w:hAnsi="Times New Roman" w:cs="Times New Roman"/>
          <w:sz w:val="24"/>
          <w:szCs w:val="24"/>
        </w:rPr>
        <w:t>)</w:t>
      </w:r>
      <w:r w:rsidR="008A6FB3" w:rsidRPr="001670D2">
        <w:rPr>
          <w:rFonts w:ascii="Times New Roman" w:hAnsi="Times New Roman" w:cs="Times New Roman"/>
          <w:sz w:val="24"/>
          <w:szCs w:val="24"/>
        </w:rPr>
        <w:t>. We thought it</w:t>
      </w:r>
      <w:r w:rsidR="004E1482">
        <w:rPr>
          <w:rFonts w:ascii="Times New Roman" w:hAnsi="Times New Roman" w:cs="Times New Roman"/>
          <w:sz w:val="24"/>
          <w:szCs w:val="24"/>
        </w:rPr>
        <w:t xml:space="preserve"> best not to analyze these. We now make this decision explicit; see p. xx.</w:t>
      </w:r>
      <w:r w:rsidR="008A6FB3" w:rsidRPr="001670D2">
        <w:rPr>
          <w:rFonts w:ascii="Times New Roman" w:hAnsi="Times New Roman" w:cs="Times New Roman"/>
          <w:sz w:val="24"/>
          <w:szCs w:val="24"/>
        </w:rPr>
        <w:t xml:space="preserve"> </w:t>
      </w:r>
    </w:p>
    <w:p w14:paraId="3E668ABB" w14:textId="3082319F" w:rsidR="008F0950" w:rsidRPr="001670D2" w:rsidRDefault="008F0950" w:rsidP="008F0950">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xml:space="preserve">. Reviewer 3 says we were using the wrong method to calculate </w:t>
      </w:r>
      <w:r>
        <w:rPr>
          <w:rFonts w:ascii="Times New Roman" w:hAnsi="Times New Roman" w:cs="Times New Roman"/>
          <w:i/>
          <w:sz w:val="24"/>
          <w:szCs w:val="24"/>
        </w:rPr>
        <w:t xml:space="preserve">t </w:t>
      </w:r>
      <w:r>
        <w:rPr>
          <w:rFonts w:ascii="Times New Roman" w:hAnsi="Times New Roman" w:cs="Times New Roman"/>
          <w:sz w:val="24"/>
          <w:szCs w:val="24"/>
        </w:rPr>
        <w:t xml:space="preserve">and </w:t>
      </w:r>
      <w:r w:rsidRPr="00F67BE6">
        <w:rPr>
          <w:rFonts w:ascii="Times New Roman" w:hAnsi="Times New Roman" w:cs="Times New Roman"/>
          <w:sz w:val="24"/>
          <w:szCs w:val="24"/>
        </w:rPr>
        <w:t>p</w:t>
      </w:r>
      <w:r>
        <w:rPr>
          <w:rFonts w:ascii="Times New Roman" w:hAnsi="Times New Roman" w:cs="Times New Roman"/>
          <w:sz w:val="24"/>
          <w:szCs w:val="24"/>
        </w:rPr>
        <w:t xml:space="preserve"> values. We now use the methods suggested by</w:t>
      </w:r>
      <w:r w:rsidRPr="001670D2">
        <w:rPr>
          <w:rFonts w:ascii="Times New Roman" w:hAnsi="Times New Roman" w:cs="Times New Roman"/>
          <w:sz w:val="24"/>
          <w:szCs w:val="24"/>
        </w:rPr>
        <w:t xml:space="preserve"> Reviewer 3. All analyses are updated in light of these new t-values.</w:t>
      </w:r>
    </w:p>
    <w:p w14:paraId="2CA12DCB" w14:textId="1F1C13F5" w:rsidR="008F0950" w:rsidRDefault="008F0950" w:rsidP="00825570">
      <w:pPr>
        <w:rPr>
          <w:rFonts w:ascii="Times New Roman" w:hAnsi="Times New Roman" w:cs="Times New Roman"/>
          <w:sz w:val="24"/>
          <w:szCs w:val="24"/>
        </w:rPr>
      </w:pPr>
      <w:r>
        <w:rPr>
          <w:rFonts w:ascii="Times New Roman" w:hAnsi="Times New Roman" w:cs="Times New Roman"/>
          <w:sz w:val="24"/>
          <w:szCs w:val="24"/>
        </w:rPr>
        <w:t>6. Reviewer 3 asks whether Anderson et al. used Fisher’s Z in their analyses. They did; our manuscript now points that out.</w:t>
      </w:r>
    </w:p>
    <w:p w14:paraId="2C2B95BC" w14:textId="642D10DD" w:rsidR="008F0950" w:rsidRPr="001670D2" w:rsidRDefault="008F0950" w:rsidP="00825570">
      <w:pPr>
        <w:rPr>
          <w:rFonts w:ascii="Times New Roman" w:hAnsi="Times New Roman" w:cs="Times New Roman"/>
          <w:sz w:val="24"/>
          <w:szCs w:val="24"/>
        </w:rPr>
      </w:pPr>
      <w:r>
        <w:rPr>
          <w:rFonts w:ascii="Times New Roman" w:hAnsi="Times New Roman" w:cs="Times New Roman"/>
          <w:sz w:val="24"/>
          <w:szCs w:val="24"/>
        </w:rPr>
        <w:t>7. Reviewer 3 asks how we computed the SEs for Anderson’s partial correlation coefficients. We did not consider the partial correlations in this study. We now make this clear in the manuscript.</w:t>
      </w:r>
    </w:p>
    <w:p w14:paraId="39770A1F" w14:textId="2F410630" w:rsidR="00825570" w:rsidRDefault="008F0950" w:rsidP="00825570">
      <w:pPr>
        <w:rPr>
          <w:rFonts w:ascii="Times New Roman" w:hAnsi="Times New Roman" w:cs="Times New Roman"/>
          <w:sz w:val="24"/>
          <w:szCs w:val="24"/>
        </w:rPr>
      </w:pPr>
      <w:r>
        <w:rPr>
          <w:rFonts w:ascii="Times New Roman" w:hAnsi="Times New Roman" w:cs="Times New Roman"/>
          <w:sz w:val="24"/>
          <w:szCs w:val="24"/>
        </w:rPr>
        <w:t>8</w:t>
      </w:r>
      <w:r w:rsidR="00F67BE6">
        <w:rPr>
          <w:rFonts w:ascii="Times New Roman" w:hAnsi="Times New Roman" w:cs="Times New Roman"/>
          <w:sz w:val="24"/>
          <w:szCs w:val="24"/>
        </w:rPr>
        <w:t>. Reviewer 3 was concerned that we were combining product-moment and point-</w:t>
      </w:r>
      <w:proofErr w:type="spellStart"/>
      <w:r w:rsidR="00F67BE6">
        <w:rPr>
          <w:rFonts w:ascii="Times New Roman" w:hAnsi="Times New Roman" w:cs="Times New Roman"/>
          <w:sz w:val="24"/>
          <w:szCs w:val="24"/>
        </w:rPr>
        <w:t>biserial</w:t>
      </w:r>
      <w:proofErr w:type="spellEnd"/>
      <w:r w:rsidR="00F67BE6">
        <w:rPr>
          <w:rFonts w:ascii="Times New Roman" w:hAnsi="Times New Roman" w:cs="Times New Roman"/>
          <w:sz w:val="24"/>
          <w:szCs w:val="24"/>
        </w:rPr>
        <w:t xml:space="preserve"> correlations. We have clarified that we do not; see our reply above under </w:t>
      </w:r>
      <w:r w:rsidR="00F67BE6">
        <w:rPr>
          <w:rFonts w:ascii="Times New Roman" w:hAnsi="Times New Roman" w:cs="Times New Roman"/>
          <w:b/>
          <w:sz w:val="24"/>
          <w:szCs w:val="24"/>
        </w:rPr>
        <w:t>II</w:t>
      </w:r>
      <w:r w:rsidR="00F67BE6">
        <w:rPr>
          <w:rFonts w:ascii="Times New Roman" w:hAnsi="Times New Roman" w:cs="Times New Roman"/>
          <w:sz w:val="24"/>
          <w:szCs w:val="24"/>
        </w:rPr>
        <w:t>.</w:t>
      </w:r>
    </w:p>
    <w:p w14:paraId="559C2CEA" w14:textId="11BDC191" w:rsidR="00F67BE6" w:rsidRDefault="008F0950" w:rsidP="00825570">
      <w:pPr>
        <w:rPr>
          <w:rFonts w:ascii="Times New Roman" w:eastAsiaTheme="minorEastAsia" w:hAnsi="Times New Roman" w:cs="Times New Roman"/>
          <w:b/>
          <w:sz w:val="24"/>
          <w:szCs w:val="24"/>
        </w:rPr>
      </w:pPr>
      <w:r>
        <w:rPr>
          <w:rFonts w:ascii="Times New Roman" w:hAnsi="Times New Roman" w:cs="Times New Roman"/>
          <w:sz w:val="24"/>
          <w:szCs w:val="24"/>
        </w:rPr>
        <w:t>9</w:t>
      </w:r>
      <w:r w:rsidR="00F67BE6">
        <w:rPr>
          <w:rFonts w:ascii="Times New Roman" w:hAnsi="Times New Roman" w:cs="Times New Roman"/>
          <w:sz w:val="24"/>
          <w:szCs w:val="24"/>
        </w:rPr>
        <w:t>. Reviewer 3 suggests that we have misestimated the variance of Fisher’s Z</w:t>
      </w:r>
      <w:r w:rsidR="00292F8E">
        <w:rPr>
          <w:rFonts w:ascii="Times New Roman" w:hAnsi="Times New Roman" w:cs="Times New Roman"/>
          <w:sz w:val="24"/>
          <w:szCs w:val="24"/>
        </w:rPr>
        <w:t xml:space="preserve">. </w:t>
      </w:r>
      <w:r w:rsidR="00FD41B9">
        <w:rPr>
          <w:rFonts w:ascii="Times New Roman" w:hAnsi="Times New Roman" w:cs="Times New Roman"/>
          <w:sz w:val="24"/>
          <w:szCs w:val="24"/>
        </w:rPr>
        <w:t>S</w:t>
      </w:r>
      <w:r w:rsidR="00957671">
        <w:rPr>
          <w:rFonts w:ascii="Times New Roman" w:eastAsiaTheme="minorEastAsia" w:hAnsi="Times New Roman" w:cs="Times New Roman"/>
          <w:sz w:val="24"/>
          <w:szCs w:val="24"/>
        </w:rPr>
        <w:t xml:space="preserve">ee </w:t>
      </w:r>
      <w:r w:rsidR="00957671">
        <w:rPr>
          <w:rFonts w:ascii="Times New Roman" w:eastAsiaTheme="minorEastAsia" w:hAnsi="Times New Roman" w:cs="Times New Roman"/>
          <w:b/>
          <w:sz w:val="24"/>
          <w:szCs w:val="24"/>
        </w:rPr>
        <w:t xml:space="preserve">IC </w:t>
      </w:r>
      <w:r w:rsidR="00957671">
        <w:rPr>
          <w:rFonts w:ascii="Times New Roman" w:eastAsiaTheme="minorEastAsia" w:hAnsi="Times New Roman" w:cs="Times New Roman"/>
          <w:sz w:val="24"/>
          <w:szCs w:val="24"/>
        </w:rPr>
        <w:t>above</w:t>
      </w:r>
      <w:r w:rsidR="00957671">
        <w:rPr>
          <w:rFonts w:ascii="Times New Roman" w:eastAsiaTheme="minorEastAsia" w:hAnsi="Times New Roman" w:cs="Times New Roman"/>
          <w:b/>
          <w:sz w:val="24"/>
          <w:szCs w:val="24"/>
        </w:rPr>
        <w:t>.</w:t>
      </w:r>
    </w:p>
    <w:p w14:paraId="0A3A273D" w14:textId="7E8FBD10" w:rsidR="005B1065" w:rsidRPr="001670D2" w:rsidRDefault="008F0950">
      <w:pPr>
        <w:rPr>
          <w:rFonts w:ascii="Times New Roman" w:hAnsi="Times New Roman" w:cs="Times New Roman"/>
          <w:sz w:val="24"/>
          <w:szCs w:val="24"/>
        </w:rPr>
      </w:pPr>
      <w:r>
        <w:rPr>
          <w:rFonts w:ascii="Times New Roman" w:hAnsi="Times New Roman" w:cs="Times New Roman"/>
          <w:sz w:val="24"/>
          <w:szCs w:val="24"/>
        </w:rPr>
        <w:t>10</w:t>
      </w:r>
      <w:r w:rsidR="00F67BE6">
        <w:rPr>
          <w:rFonts w:ascii="Times New Roman" w:hAnsi="Times New Roman" w:cs="Times New Roman"/>
          <w:sz w:val="24"/>
          <w:szCs w:val="24"/>
        </w:rPr>
        <w:t>.</w:t>
      </w:r>
      <w:r>
        <w:rPr>
          <w:rFonts w:ascii="Times New Roman" w:hAnsi="Times New Roman" w:cs="Times New Roman"/>
          <w:sz w:val="24"/>
          <w:szCs w:val="24"/>
        </w:rPr>
        <w:t xml:space="preserve"> Reviewer 3 asked about the role of Cohen’s </w:t>
      </w:r>
      <w:r>
        <w:rPr>
          <w:rFonts w:ascii="Times New Roman" w:hAnsi="Times New Roman" w:cs="Times New Roman"/>
          <w:i/>
          <w:sz w:val="24"/>
          <w:szCs w:val="24"/>
        </w:rPr>
        <w:t>d</w:t>
      </w:r>
      <w:r>
        <w:rPr>
          <w:rFonts w:ascii="Times New Roman" w:hAnsi="Times New Roman" w:cs="Times New Roman"/>
          <w:sz w:val="24"/>
          <w:szCs w:val="24"/>
        </w:rPr>
        <w:t xml:space="preserve"> in our statement, </w:t>
      </w:r>
      <w:r w:rsidRPr="00E91E0F">
        <w:rPr>
          <w:rFonts w:ascii="Times New Roman" w:hAnsi="Times New Roman" w:cs="Times New Roman"/>
          <w:color w:val="222222"/>
          <w:sz w:val="24"/>
          <w:szCs w:val="24"/>
          <w:shd w:val="clear" w:color="auto" w:fill="FFFFFF"/>
        </w:rPr>
        <w:t xml:space="preserve">"P-curve estimates were similarly converted from Cohen's d to Pearson r for consistency of presentation." </w:t>
      </w:r>
      <w:r>
        <w:rPr>
          <w:rFonts w:ascii="Times New Roman" w:hAnsi="Times New Roman" w:cs="Times New Roman"/>
          <w:color w:val="222222"/>
          <w:sz w:val="24"/>
          <w:szCs w:val="24"/>
          <w:shd w:val="clear" w:color="auto" w:fill="FFFFFF"/>
        </w:rPr>
        <w:t xml:space="preserve">We now explain that the p-curve code returns estimates in terms of </w:t>
      </w:r>
      <w:r>
        <w:rPr>
          <w:rFonts w:ascii="Times New Roman" w:hAnsi="Times New Roman" w:cs="Times New Roman"/>
          <w:i/>
          <w:color w:val="222222"/>
          <w:sz w:val="24"/>
          <w:szCs w:val="24"/>
          <w:shd w:val="clear" w:color="auto" w:fill="FFFFFF"/>
        </w:rPr>
        <w:t>d</w:t>
      </w:r>
      <w:r>
        <w:rPr>
          <w:rFonts w:ascii="Times New Roman" w:hAnsi="Times New Roman" w:cs="Times New Roman"/>
          <w:color w:val="222222"/>
          <w:sz w:val="24"/>
          <w:szCs w:val="24"/>
          <w:shd w:val="clear" w:color="auto" w:fill="FFFFFF"/>
        </w:rPr>
        <w:t xml:space="preserve">, so we had to convert the estimates to </w:t>
      </w:r>
      <w:r>
        <w:rPr>
          <w:rFonts w:ascii="Times New Roman" w:hAnsi="Times New Roman" w:cs="Times New Roman"/>
          <w:i/>
          <w:color w:val="222222"/>
          <w:sz w:val="24"/>
          <w:szCs w:val="24"/>
          <w:shd w:val="clear" w:color="auto" w:fill="FFFFFF"/>
        </w:rPr>
        <w:t>r</w:t>
      </w:r>
      <w:r>
        <w:rPr>
          <w:rFonts w:ascii="Times New Roman" w:hAnsi="Times New Roman" w:cs="Times New Roman"/>
          <w:color w:val="222222"/>
          <w:sz w:val="24"/>
          <w:szCs w:val="24"/>
          <w:shd w:val="clear" w:color="auto" w:fill="FFFFFF"/>
        </w:rPr>
        <w:t>. Our equation for this transformation is given; see p. xx.</w:t>
      </w:r>
      <w:r w:rsidR="00F67BE6">
        <w:rPr>
          <w:rFonts w:ascii="Times New Roman" w:hAnsi="Times New Roman" w:cs="Times New Roman"/>
          <w:sz w:val="24"/>
          <w:szCs w:val="24"/>
        </w:rPr>
        <w:t xml:space="preserve"> </w:t>
      </w:r>
    </w:p>
    <w:p w14:paraId="73FFF4D9" w14:textId="35E683F7" w:rsidR="002002A3" w:rsidRDefault="008F0950">
      <w:pPr>
        <w:rPr>
          <w:rFonts w:ascii="Times New Roman" w:hAnsi="Times New Roman" w:cs="Times New Roman"/>
          <w:sz w:val="24"/>
          <w:szCs w:val="24"/>
        </w:rPr>
      </w:pPr>
      <w:r>
        <w:rPr>
          <w:rFonts w:ascii="Times New Roman" w:hAnsi="Times New Roman" w:cs="Times New Roman"/>
          <w:sz w:val="24"/>
          <w:szCs w:val="24"/>
        </w:rPr>
        <w:t>11</w:t>
      </w:r>
      <w:r w:rsidR="00D82CA4">
        <w:rPr>
          <w:rFonts w:ascii="Times New Roman" w:hAnsi="Times New Roman" w:cs="Times New Roman"/>
          <w:sz w:val="24"/>
          <w:szCs w:val="24"/>
        </w:rPr>
        <w:t xml:space="preserve">. Reviewer 3 asks about outliers in the funnel plots, particularly Figures 3 and 5. These outliers are now more clearly identified </w:t>
      </w:r>
      <w:r w:rsidR="0019433B">
        <w:rPr>
          <w:rFonts w:ascii="Times New Roman" w:hAnsi="Times New Roman" w:cs="Times New Roman"/>
          <w:sz w:val="24"/>
          <w:szCs w:val="24"/>
        </w:rPr>
        <w:t>so that the reader can examine their role in the leave-one-out sensitivity analyses.</w:t>
      </w:r>
    </w:p>
    <w:p w14:paraId="7631C078" w14:textId="1E6D3F50" w:rsidR="0019433B" w:rsidRPr="001670D2" w:rsidRDefault="008F0950">
      <w:pPr>
        <w:rPr>
          <w:rFonts w:ascii="Times New Roman" w:hAnsi="Times New Roman" w:cs="Times New Roman"/>
          <w:sz w:val="24"/>
          <w:szCs w:val="24"/>
        </w:rPr>
      </w:pPr>
      <w:r>
        <w:rPr>
          <w:rFonts w:ascii="Times New Roman" w:hAnsi="Times New Roman" w:cs="Times New Roman"/>
          <w:sz w:val="24"/>
          <w:szCs w:val="24"/>
        </w:rPr>
        <w:t>12</w:t>
      </w:r>
      <w:r w:rsidR="00D82CA4">
        <w:rPr>
          <w:rFonts w:ascii="Times New Roman" w:hAnsi="Times New Roman" w:cs="Times New Roman"/>
          <w:sz w:val="24"/>
          <w:szCs w:val="24"/>
        </w:rPr>
        <w:t>. Reviewer 3 asked what we meant by “mixed” statistical significance in a dissertation. We have replaced this</w:t>
      </w:r>
      <w:r w:rsidR="0019433B">
        <w:rPr>
          <w:rFonts w:ascii="Times New Roman" w:hAnsi="Times New Roman" w:cs="Times New Roman"/>
          <w:sz w:val="24"/>
          <w:szCs w:val="24"/>
        </w:rPr>
        <w:t xml:space="preserve"> confusing term. We meant to say that these studies have several outcomes, only some of which found statistical significance.</w:t>
      </w:r>
      <w:r w:rsidR="00D82CA4">
        <w:rPr>
          <w:rFonts w:ascii="Times New Roman" w:hAnsi="Times New Roman" w:cs="Times New Roman"/>
          <w:sz w:val="24"/>
          <w:szCs w:val="24"/>
        </w:rPr>
        <w:t xml:space="preserve"> We now refer to these studies as having all significant outcomes, some significant outcomes, or no significant outcomes.</w:t>
      </w:r>
      <w:r w:rsidR="004E1482">
        <w:rPr>
          <w:rFonts w:ascii="Times New Roman" w:hAnsi="Times New Roman" w:cs="Times New Roman"/>
          <w:sz w:val="24"/>
          <w:szCs w:val="24"/>
        </w:rPr>
        <w:t xml:space="preserve"> (Table XX)</w:t>
      </w:r>
    </w:p>
    <w:p w14:paraId="3D6110AF" w14:textId="77777777" w:rsidR="002002A3" w:rsidRPr="001670D2" w:rsidRDefault="002002A3">
      <w:pPr>
        <w:rPr>
          <w:rFonts w:ascii="Times New Roman" w:hAnsi="Times New Roman" w:cs="Times New Roman"/>
          <w:sz w:val="24"/>
          <w:szCs w:val="24"/>
        </w:rPr>
      </w:pPr>
      <w:r w:rsidRPr="001670D2">
        <w:rPr>
          <w:rFonts w:ascii="Times New Roman" w:hAnsi="Times New Roman" w:cs="Times New Roman"/>
          <w:sz w:val="24"/>
          <w:szCs w:val="24"/>
        </w:rPr>
        <w:lastRenderedPageBreak/>
        <w:t xml:space="preserve">Reviewer 4: </w:t>
      </w:r>
    </w:p>
    <w:p w14:paraId="54AD65D3" w14:textId="6F900FA6" w:rsidR="00BE0F8F" w:rsidRDefault="00D82CA4">
      <w:pPr>
        <w:rPr>
          <w:rFonts w:ascii="Times New Roman" w:hAnsi="Times New Roman" w:cs="Times New Roman"/>
          <w:sz w:val="24"/>
          <w:szCs w:val="24"/>
        </w:rPr>
      </w:pPr>
      <w:r>
        <w:rPr>
          <w:rFonts w:ascii="Times New Roman" w:hAnsi="Times New Roman" w:cs="Times New Roman"/>
          <w:sz w:val="24"/>
          <w:szCs w:val="24"/>
        </w:rPr>
        <w:t xml:space="preserve">1. </w:t>
      </w:r>
      <w:r w:rsidR="00BE0F8F">
        <w:rPr>
          <w:rFonts w:ascii="Times New Roman" w:hAnsi="Times New Roman" w:cs="Times New Roman"/>
          <w:sz w:val="24"/>
          <w:szCs w:val="24"/>
        </w:rPr>
        <w:t xml:space="preserve">Reviewer 4 points out that others besides </w:t>
      </w:r>
      <w:proofErr w:type="spellStart"/>
      <w:r w:rsidR="00BE0F8F">
        <w:rPr>
          <w:rFonts w:ascii="Times New Roman" w:hAnsi="Times New Roman" w:cs="Times New Roman"/>
          <w:sz w:val="24"/>
          <w:szCs w:val="24"/>
        </w:rPr>
        <w:t>Simonsohn</w:t>
      </w:r>
      <w:proofErr w:type="spellEnd"/>
      <w:r w:rsidR="00BE0F8F">
        <w:rPr>
          <w:rFonts w:ascii="Times New Roman" w:hAnsi="Times New Roman" w:cs="Times New Roman"/>
          <w:sz w:val="24"/>
          <w:szCs w:val="24"/>
        </w:rPr>
        <w:t xml:space="preserve"> et al. have pointed out that trim and fill may perform poorly. We have added further citations.</w:t>
      </w:r>
    </w:p>
    <w:p w14:paraId="04B5475F" w14:textId="5591C5B4" w:rsidR="00BE0F8F" w:rsidRPr="00BE0F8F" w:rsidRDefault="00BE0F8F">
      <w:pPr>
        <w:rPr>
          <w:rFonts w:ascii="Times New Roman" w:hAnsi="Times New Roman" w:cs="Times New Roman"/>
          <w:sz w:val="24"/>
          <w:szCs w:val="24"/>
        </w:rPr>
      </w:pPr>
      <w:r>
        <w:rPr>
          <w:rFonts w:ascii="Times New Roman" w:hAnsi="Times New Roman" w:cs="Times New Roman"/>
          <w:sz w:val="24"/>
          <w:szCs w:val="24"/>
        </w:rPr>
        <w:t>2.</w:t>
      </w:r>
      <w:r w:rsidRPr="00BE0F8F">
        <w:rPr>
          <w:rFonts w:ascii="Times New Roman" w:hAnsi="Times New Roman" w:cs="Times New Roman"/>
          <w:sz w:val="24"/>
          <w:szCs w:val="24"/>
        </w:rPr>
        <w:t xml:space="preserve"> </w:t>
      </w:r>
      <w:r>
        <w:rPr>
          <w:rFonts w:ascii="Times New Roman" w:hAnsi="Times New Roman" w:cs="Times New Roman"/>
          <w:sz w:val="24"/>
          <w:szCs w:val="24"/>
        </w:rPr>
        <w:t>Reviewer 4 requests that we consider other potential moderators and make sure that they are not responsible for the observed small-study effects. We uploaded a</w:t>
      </w:r>
      <w:r w:rsidRPr="001670D2">
        <w:rPr>
          <w:rFonts w:ascii="Times New Roman" w:hAnsi="Times New Roman" w:cs="Times New Roman"/>
          <w:sz w:val="24"/>
          <w:szCs w:val="24"/>
        </w:rPr>
        <w:t xml:space="preserve"> supplementary file </w:t>
      </w:r>
      <w:r>
        <w:rPr>
          <w:rFonts w:ascii="Times New Roman" w:hAnsi="Times New Roman" w:cs="Times New Roman"/>
          <w:sz w:val="24"/>
          <w:szCs w:val="24"/>
        </w:rPr>
        <w:t xml:space="preserve">that </w:t>
      </w:r>
      <w:r w:rsidRPr="001670D2">
        <w:rPr>
          <w:rFonts w:ascii="Times New Roman" w:hAnsi="Times New Roman" w:cs="Times New Roman"/>
          <w:sz w:val="24"/>
          <w:szCs w:val="24"/>
        </w:rPr>
        <w:t>inspects the correlations among moderators</w:t>
      </w:r>
      <w:r>
        <w:rPr>
          <w:rFonts w:ascii="Times New Roman" w:hAnsi="Times New Roman" w:cs="Times New Roman"/>
          <w:sz w:val="24"/>
          <w:szCs w:val="24"/>
        </w:rPr>
        <w:t>. This file also makes graphs to visually inspect for possible moderator accounts of funnel-plot asymmetry</w:t>
      </w:r>
      <w:r w:rsidRPr="001670D2">
        <w:rPr>
          <w:rFonts w:ascii="Times New Roman" w:hAnsi="Times New Roman" w:cs="Times New Roman"/>
          <w:sz w:val="24"/>
          <w:szCs w:val="24"/>
        </w:rPr>
        <w:t xml:space="preserve">. </w:t>
      </w:r>
      <w:r>
        <w:rPr>
          <w:rFonts w:ascii="Times New Roman" w:hAnsi="Times New Roman" w:cs="Times New Roman"/>
          <w:sz w:val="24"/>
          <w:szCs w:val="24"/>
        </w:rPr>
        <w:t>Like Anderson et al. concluded, we do not think there are significant moderators of study features that explain differences between effect sizes. Moreover, f</w:t>
      </w:r>
      <w:r w:rsidRPr="001670D2">
        <w:rPr>
          <w:rFonts w:ascii="Times New Roman" w:hAnsi="Times New Roman" w:cs="Times New Roman"/>
          <w:sz w:val="24"/>
          <w:szCs w:val="24"/>
        </w:rPr>
        <w:t>or experiments of aggressive affect and aggressive behavior, we find little heterogeneity remains after ad</w:t>
      </w:r>
      <w:r>
        <w:rPr>
          <w:rFonts w:ascii="Times New Roman" w:hAnsi="Times New Roman" w:cs="Times New Roman"/>
          <w:sz w:val="24"/>
          <w:szCs w:val="24"/>
        </w:rPr>
        <w:t>justing for small-study effects, implying that there is little residual variance to explain.</w:t>
      </w:r>
      <w:r>
        <w:rPr>
          <w:rFonts w:ascii="Times New Roman" w:hAnsi="Times New Roman" w:cs="Times New Roman"/>
          <w:sz w:val="24"/>
          <w:szCs w:val="24"/>
        </w:rPr>
        <w:t xml:space="preserve"> For more on heterogeneity, see </w:t>
      </w:r>
      <w:r>
        <w:rPr>
          <w:rFonts w:ascii="Times New Roman" w:hAnsi="Times New Roman" w:cs="Times New Roman"/>
          <w:b/>
          <w:sz w:val="24"/>
          <w:szCs w:val="24"/>
        </w:rPr>
        <w:t>II</w:t>
      </w:r>
      <w:r>
        <w:rPr>
          <w:rFonts w:ascii="Times New Roman" w:hAnsi="Times New Roman" w:cs="Times New Roman"/>
          <w:sz w:val="24"/>
          <w:szCs w:val="24"/>
        </w:rPr>
        <w:t>.</w:t>
      </w:r>
    </w:p>
    <w:p w14:paraId="4FC9DA1F" w14:textId="4376E3B7" w:rsidR="002002A3" w:rsidRPr="001670D2" w:rsidRDefault="00BE0F8F">
      <w:pPr>
        <w:rPr>
          <w:rFonts w:ascii="Times New Roman" w:hAnsi="Times New Roman" w:cs="Times New Roman"/>
          <w:sz w:val="24"/>
          <w:szCs w:val="24"/>
        </w:rPr>
      </w:pPr>
      <w:r>
        <w:rPr>
          <w:rFonts w:ascii="Times New Roman" w:hAnsi="Times New Roman" w:cs="Times New Roman"/>
          <w:sz w:val="24"/>
          <w:szCs w:val="24"/>
        </w:rPr>
        <w:t xml:space="preserve">3. </w:t>
      </w:r>
      <w:r w:rsidR="00D82CA4">
        <w:rPr>
          <w:rFonts w:ascii="Times New Roman" w:hAnsi="Times New Roman" w:cs="Times New Roman"/>
          <w:sz w:val="24"/>
          <w:szCs w:val="24"/>
        </w:rPr>
        <w:t xml:space="preserve">Reviewer 4 points out that the Egger (1997) regression has been replaced by a </w:t>
      </w:r>
      <w:r w:rsidR="002002A3" w:rsidRPr="001670D2">
        <w:rPr>
          <w:rFonts w:ascii="Times New Roman" w:hAnsi="Times New Roman" w:cs="Times New Roman"/>
          <w:sz w:val="24"/>
          <w:szCs w:val="24"/>
        </w:rPr>
        <w:t>weighted regressi</w:t>
      </w:r>
      <w:r w:rsidR="00385C1B" w:rsidRPr="001670D2">
        <w:rPr>
          <w:rFonts w:ascii="Times New Roman" w:hAnsi="Times New Roman" w:cs="Times New Roman"/>
          <w:sz w:val="24"/>
          <w:szCs w:val="24"/>
        </w:rPr>
        <w:t>on (</w:t>
      </w:r>
      <w:r w:rsidR="00D82CA4">
        <w:rPr>
          <w:rFonts w:ascii="Times New Roman" w:hAnsi="Times New Roman" w:cs="Times New Roman"/>
          <w:sz w:val="24"/>
          <w:szCs w:val="24"/>
        </w:rPr>
        <w:t>Sterne &amp; Egger, 2005). We were not aware of the distinction; we were using a weighted regression all along per Sterne and Egger (2005). We have amended the citation.</w:t>
      </w:r>
    </w:p>
    <w:p w14:paraId="5E0064EC" w14:textId="354157A8" w:rsidR="00BE0F8F" w:rsidRPr="001670D2" w:rsidRDefault="00BE0F8F" w:rsidP="00BE0F8F">
      <w:pPr>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Reviewer 4 suggested that we change our funnel plots to be centered at zero with shaded contours to emphasize the .01 &lt; p &lt; .05 region.</w:t>
      </w:r>
      <w:r w:rsidRPr="001670D2">
        <w:rPr>
          <w:rFonts w:ascii="Times New Roman" w:hAnsi="Times New Roman" w:cs="Times New Roman"/>
          <w:sz w:val="24"/>
          <w:szCs w:val="24"/>
        </w:rPr>
        <w:t xml:space="preserve"> </w:t>
      </w:r>
      <w:r>
        <w:rPr>
          <w:rFonts w:ascii="Times New Roman" w:hAnsi="Times New Roman" w:cs="Times New Roman"/>
          <w:sz w:val="24"/>
          <w:szCs w:val="24"/>
        </w:rPr>
        <w:t>We have adopted this style for our funnel plots.</w:t>
      </w:r>
    </w:p>
    <w:p w14:paraId="2A791405" w14:textId="0FA3123B" w:rsidR="00D82CA4" w:rsidRDefault="00BE0F8F">
      <w:pPr>
        <w:rPr>
          <w:rFonts w:ascii="Times New Roman" w:hAnsi="Times New Roman" w:cs="Times New Roman"/>
          <w:sz w:val="24"/>
          <w:szCs w:val="24"/>
        </w:rPr>
      </w:pPr>
      <w:r>
        <w:rPr>
          <w:rFonts w:ascii="Times New Roman" w:hAnsi="Times New Roman" w:cs="Times New Roman"/>
          <w:sz w:val="24"/>
          <w:szCs w:val="24"/>
        </w:rPr>
        <w:t>5</w:t>
      </w:r>
      <w:r w:rsidR="00D82CA4">
        <w:rPr>
          <w:rFonts w:ascii="Times New Roman" w:hAnsi="Times New Roman" w:cs="Times New Roman"/>
          <w:sz w:val="24"/>
          <w:szCs w:val="24"/>
        </w:rPr>
        <w:t xml:space="preserve">. Reviewer 4 requested that we add </w:t>
      </w:r>
      <w:r w:rsidR="00D82CA4" w:rsidRPr="00D82CA4">
        <w:rPr>
          <w:rFonts w:ascii="Times New Roman" w:hAnsi="Times New Roman" w:cs="Times New Roman"/>
          <w:sz w:val="24"/>
          <w:szCs w:val="24"/>
        </w:rPr>
        <w:t>p</w:t>
      </w:r>
      <w:r w:rsidR="00D82CA4">
        <w:rPr>
          <w:rFonts w:ascii="Times New Roman" w:hAnsi="Times New Roman" w:cs="Times New Roman"/>
          <w:sz w:val="24"/>
          <w:szCs w:val="24"/>
        </w:rPr>
        <w:t xml:space="preserve">-uniform estimates and </w:t>
      </w:r>
      <w:r w:rsidR="00D82CA4" w:rsidRPr="00D82CA4">
        <w:rPr>
          <w:rFonts w:ascii="Times New Roman" w:hAnsi="Times New Roman" w:cs="Times New Roman"/>
          <w:sz w:val="24"/>
          <w:szCs w:val="24"/>
        </w:rPr>
        <w:t>the</w:t>
      </w:r>
      <w:r w:rsidR="00D82CA4">
        <w:rPr>
          <w:rFonts w:ascii="Times New Roman" w:hAnsi="Times New Roman" w:cs="Times New Roman"/>
          <w:sz w:val="24"/>
          <w:szCs w:val="24"/>
        </w:rPr>
        <w:t xml:space="preserve"> Test for Excess Significance</w:t>
      </w:r>
      <w:r w:rsidR="002002A3" w:rsidRPr="001670D2">
        <w:rPr>
          <w:rFonts w:ascii="Times New Roman" w:hAnsi="Times New Roman" w:cs="Times New Roman"/>
          <w:sz w:val="24"/>
          <w:szCs w:val="24"/>
        </w:rPr>
        <w:t>.</w:t>
      </w:r>
      <w:r w:rsidR="00D82CA4">
        <w:rPr>
          <w:rFonts w:ascii="Times New Roman" w:hAnsi="Times New Roman" w:cs="Times New Roman"/>
          <w:sz w:val="24"/>
          <w:szCs w:val="24"/>
        </w:rPr>
        <w:t xml:space="preserve"> We now</w:t>
      </w:r>
      <w:r w:rsidR="00957671">
        <w:rPr>
          <w:rFonts w:ascii="Times New Roman" w:hAnsi="Times New Roman" w:cs="Times New Roman"/>
          <w:sz w:val="24"/>
          <w:szCs w:val="24"/>
        </w:rPr>
        <w:t xml:space="preserve"> provide </w:t>
      </w:r>
      <w:r w:rsidR="008F0950">
        <w:rPr>
          <w:rFonts w:ascii="Times New Roman" w:hAnsi="Times New Roman" w:cs="Times New Roman"/>
          <w:sz w:val="24"/>
          <w:szCs w:val="24"/>
        </w:rPr>
        <w:t>these analyses and their results.</w:t>
      </w:r>
    </w:p>
    <w:p w14:paraId="08E4C8DA" w14:textId="2B005A64" w:rsidR="00BE0F8F" w:rsidRPr="001670D2" w:rsidRDefault="00D82CA4">
      <w:pPr>
        <w:rPr>
          <w:rFonts w:ascii="Times New Roman" w:hAnsi="Times New Roman" w:cs="Times New Roman"/>
          <w:sz w:val="24"/>
          <w:szCs w:val="24"/>
        </w:rPr>
      </w:pPr>
      <w:r>
        <w:rPr>
          <w:rFonts w:ascii="Times New Roman" w:hAnsi="Times New Roman" w:cs="Times New Roman"/>
          <w:sz w:val="24"/>
          <w:szCs w:val="24"/>
        </w:rPr>
        <w:t xml:space="preserve">6. Reviewer 4 asks that we post the raw data. </w:t>
      </w:r>
      <w:r w:rsidR="00722519" w:rsidRPr="001670D2">
        <w:rPr>
          <w:rFonts w:ascii="Times New Roman" w:hAnsi="Times New Roman" w:cs="Times New Roman"/>
          <w:sz w:val="24"/>
          <w:szCs w:val="24"/>
        </w:rPr>
        <w:t>At the time of submission, we had asked Dr. Anderson for permission</w:t>
      </w:r>
      <w:r w:rsidR="0061605E" w:rsidRPr="001670D2">
        <w:rPr>
          <w:rFonts w:ascii="Times New Roman" w:hAnsi="Times New Roman" w:cs="Times New Roman"/>
          <w:sz w:val="24"/>
          <w:szCs w:val="24"/>
        </w:rPr>
        <w:t xml:space="preserve"> to share the data</w:t>
      </w:r>
      <w:r w:rsidR="00722519" w:rsidRPr="001670D2">
        <w:rPr>
          <w:rFonts w:ascii="Times New Roman" w:hAnsi="Times New Roman" w:cs="Times New Roman"/>
          <w:sz w:val="24"/>
          <w:szCs w:val="24"/>
        </w:rPr>
        <w:t xml:space="preserve">, but </w:t>
      </w:r>
      <w:r w:rsidR="004E1482">
        <w:rPr>
          <w:rFonts w:ascii="Times New Roman" w:hAnsi="Times New Roman" w:cs="Times New Roman"/>
          <w:sz w:val="24"/>
          <w:szCs w:val="24"/>
        </w:rPr>
        <w:t xml:space="preserve">had </w:t>
      </w:r>
      <w:r w:rsidR="00722519" w:rsidRPr="001670D2">
        <w:rPr>
          <w:rFonts w:ascii="Times New Roman" w:hAnsi="Times New Roman" w:cs="Times New Roman"/>
          <w:sz w:val="24"/>
          <w:szCs w:val="24"/>
        </w:rPr>
        <w:t>not yet received a reply</w:t>
      </w:r>
      <w:r w:rsidR="002002A3" w:rsidRPr="001670D2">
        <w:rPr>
          <w:rFonts w:ascii="Times New Roman" w:hAnsi="Times New Roman" w:cs="Times New Roman"/>
          <w:sz w:val="24"/>
          <w:szCs w:val="24"/>
        </w:rPr>
        <w:t xml:space="preserve">. </w:t>
      </w:r>
      <w:r w:rsidR="00722519" w:rsidRPr="001670D2">
        <w:rPr>
          <w:rFonts w:ascii="Times New Roman" w:hAnsi="Times New Roman" w:cs="Times New Roman"/>
          <w:sz w:val="24"/>
          <w:szCs w:val="24"/>
        </w:rPr>
        <w:t xml:space="preserve">He has since graciously </w:t>
      </w:r>
      <w:r w:rsidR="00082275" w:rsidRPr="001670D2">
        <w:rPr>
          <w:rFonts w:ascii="Times New Roman" w:hAnsi="Times New Roman" w:cs="Times New Roman"/>
          <w:sz w:val="24"/>
          <w:szCs w:val="24"/>
        </w:rPr>
        <w:t>agreed</w:t>
      </w:r>
      <w:r w:rsidR="00722519" w:rsidRPr="001670D2">
        <w:rPr>
          <w:rFonts w:ascii="Times New Roman" w:hAnsi="Times New Roman" w:cs="Times New Roman"/>
          <w:sz w:val="24"/>
          <w:szCs w:val="24"/>
        </w:rPr>
        <w:t xml:space="preserve"> to sharing the data, which has now been added to our online repositories.</w:t>
      </w:r>
    </w:p>
    <w:sectPr w:rsidR="00BE0F8F" w:rsidRPr="00167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ph Hilgard" w:date="2016-03-07T15:35:00Z" w:initials="JH">
    <w:p w14:paraId="5B379AD8" w14:textId="6E6ECE93" w:rsidR="0027394C" w:rsidRDefault="0027394C">
      <w:pPr>
        <w:pStyle w:val="CommentText"/>
      </w:pPr>
      <w:r>
        <w:rPr>
          <w:rStyle w:val="CommentReference"/>
        </w:rPr>
        <w:annotationRef/>
      </w:r>
      <w:r>
        <w:t xml:space="preserve">Found </w:t>
      </w:r>
      <w:r w:rsidR="007E56A9">
        <w:t xml:space="preserve">some </w:t>
      </w:r>
      <w:r>
        <w:t>exception</w:t>
      </w:r>
      <w:r w:rsidR="007E56A9">
        <w:t>s</w:t>
      </w:r>
      <w:r>
        <w:t xml:space="preserve">: Bushman and Anderson </w:t>
      </w:r>
      <w:r w:rsidR="007E56A9">
        <w:t>(2009) decision</w:t>
      </w:r>
      <w:r w:rsidR="00C954AD">
        <w:t xml:space="preserve"> to help somebody in need; </w:t>
      </w:r>
      <w:proofErr w:type="spellStart"/>
      <w:r w:rsidR="00C954AD">
        <w:t>Sheese</w:t>
      </w:r>
      <w:proofErr w:type="spellEnd"/>
      <w:r w:rsidR="00C954AD">
        <w:t xml:space="preserve"> &amp; </w:t>
      </w:r>
      <w:proofErr w:type="spellStart"/>
      <w:r w:rsidR="00C954AD">
        <w:t>Graziano</w:t>
      </w:r>
      <w:proofErr w:type="spellEnd"/>
      <w:r w:rsidR="00C954AD">
        <w:t xml:space="preserve"> (2005) decision to defect in prisoner’s dilemma.</w:t>
      </w:r>
    </w:p>
  </w:comment>
  <w:comment w:id="2" w:author="Jeff Rouder" w:date="2016-03-04T15:34:00Z" w:initials="JR">
    <w:p w14:paraId="7134645D" w14:textId="1C9D72FE" w:rsidR="00046B75" w:rsidRDefault="00046B75">
      <w:pPr>
        <w:pStyle w:val="CommentText"/>
      </w:pPr>
      <w:r>
        <w:rPr>
          <w:rStyle w:val="CommentReference"/>
        </w:rPr>
        <w:annotationRef/>
      </w:r>
      <w:proofErr w:type="gramStart"/>
      <w:r>
        <w:t>what</w:t>
      </w:r>
      <w:proofErr w:type="gramEnd"/>
      <w:r>
        <w:t xml:space="preserve"> does this mean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79AD8" w15:done="0"/>
  <w15:commentEx w15:paraId="713464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4C"/>
    <w:rsid w:val="00014DAE"/>
    <w:rsid w:val="00042FC5"/>
    <w:rsid w:val="00046B75"/>
    <w:rsid w:val="000573F0"/>
    <w:rsid w:val="00082275"/>
    <w:rsid w:val="000C136D"/>
    <w:rsid w:val="000C45EB"/>
    <w:rsid w:val="000C655B"/>
    <w:rsid w:val="00120320"/>
    <w:rsid w:val="001523E6"/>
    <w:rsid w:val="001670D2"/>
    <w:rsid w:val="001909AD"/>
    <w:rsid w:val="0019433B"/>
    <w:rsid w:val="002002A3"/>
    <w:rsid w:val="00220971"/>
    <w:rsid w:val="0023159B"/>
    <w:rsid w:val="0023362B"/>
    <w:rsid w:val="0027394C"/>
    <w:rsid w:val="0027589A"/>
    <w:rsid w:val="00277EE5"/>
    <w:rsid w:val="00292F8E"/>
    <w:rsid w:val="002A5384"/>
    <w:rsid w:val="002A6106"/>
    <w:rsid w:val="002D7424"/>
    <w:rsid w:val="002F1D78"/>
    <w:rsid w:val="00302F2B"/>
    <w:rsid w:val="00306445"/>
    <w:rsid w:val="003135DF"/>
    <w:rsid w:val="0031459C"/>
    <w:rsid w:val="00331C6F"/>
    <w:rsid w:val="00385C1B"/>
    <w:rsid w:val="0038675B"/>
    <w:rsid w:val="004E1482"/>
    <w:rsid w:val="00510658"/>
    <w:rsid w:val="00531A09"/>
    <w:rsid w:val="00567E45"/>
    <w:rsid w:val="005B1065"/>
    <w:rsid w:val="005D2B84"/>
    <w:rsid w:val="00603455"/>
    <w:rsid w:val="0061605E"/>
    <w:rsid w:val="006250AB"/>
    <w:rsid w:val="006253B1"/>
    <w:rsid w:val="00663AD3"/>
    <w:rsid w:val="006D1294"/>
    <w:rsid w:val="007072B0"/>
    <w:rsid w:val="00722519"/>
    <w:rsid w:val="00725DDB"/>
    <w:rsid w:val="00747103"/>
    <w:rsid w:val="00755B61"/>
    <w:rsid w:val="007A66A7"/>
    <w:rsid w:val="007D0F59"/>
    <w:rsid w:val="007D184E"/>
    <w:rsid w:val="007D4FC3"/>
    <w:rsid w:val="007E56A9"/>
    <w:rsid w:val="00803711"/>
    <w:rsid w:val="008157AF"/>
    <w:rsid w:val="00825570"/>
    <w:rsid w:val="008322EE"/>
    <w:rsid w:val="00834DBF"/>
    <w:rsid w:val="00850A4C"/>
    <w:rsid w:val="00870A07"/>
    <w:rsid w:val="008A1DA6"/>
    <w:rsid w:val="008A6FB3"/>
    <w:rsid w:val="008C3DA3"/>
    <w:rsid w:val="008D1A86"/>
    <w:rsid w:val="008F0950"/>
    <w:rsid w:val="00903E8E"/>
    <w:rsid w:val="00927395"/>
    <w:rsid w:val="00936E9B"/>
    <w:rsid w:val="00957671"/>
    <w:rsid w:val="00976C4B"/>
    <w:rsid w:val="00980066"/>
    <w:rsid w:val="009B1204"/>
    <w:rsid w:val="009B2522"/>
    <w:rsid w:val="009E125F"/>
    <w:rsid w:val="00A45E42"/>
    <w:rsid w:val="00AB597D"/>
    <w:rsid w:val="00AE2193"/>
    <w:rsid w:val="00B605E7"/>
    <w:rsid w:val="00B9184F"/>
    <w:rsid w:val="00BB5EF2"/>
    <w:rsid w:val="00BE0F8F"/>
    <w:rsid w:val="00C3570B"/>
    <w:rsid w:val="00C40AE0"/>
    <w:rsid w:val="00C62648"/>
    <w:rsid w:val="00C663A2"/>
    <w:rsid w:val="00C954AD"/>
    <w:rsid w:val="00CE5ACE"/>
    <w:rsid w:val="00CF6FE0"/>
    <w:rsid w:val="00D46E78"/>
    <w:rsid w:val="00D55915"/>
    <w:rsid w:val="00D82CA4"/>
    <w:rsid w:val="00DB4997"/>
    <w:rsid w:val="00E2135F"/>
    <w:rsid w:val="00E77EAD"/>
    <w:rsid w:val="00E841BD"/>
    <w:rsid w:val="00E93788"/>
    <w:rsid w:val="00EA11B5"/>
    <w:rsid w:val="00EF4F49"/>
    <w:rsid w:val="00F67BE6"/>
    <w:rsid w:val="00FD0616"/>
    <w:rsid w:val="00FD41B9"/>
    <w:rsid w:val="00FF0F20"/>
    <w:rsid w:val="00FF74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2A869"/>
  <w15:docId w15:val="{34ECC747-8C7D-4382-8CAB-DEDCBD9B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2A3"/>
    <w:rPr>
      <w:color w:val="0000FF" w:themeColor="hyperlink"/>
      <w:u w:val="single"/>
    </w:rPr>
  </w:style>
  <w:style w:type="character" w:styleId="PlaceholderText">
    <w:name w:val="Placeholder Text"/>
    <w:basedOn w:val="DefaultParagraphFont"/>
    <w:uiPriority w:val="99"/>
    <w:semiHidden/>
    <w:rsid w:val="000C136D"/>
    <w:rPr>
      <w:color w:val="808080"/>
    </w:rPr>
  </w:style>
  <w:style w:type="character" w:styleId="CommentReference">
    <w:name w:val="annotation reference"/>
    <w:basedOn w:val="DefaultParagraphFont"/>
    <w:uiPriority w:val="99"/>
    <w:semiHidden/>
    <w:unhideWhenUsed/>
    <w:rsid w:val="00302F2B"/>
    <w:rPr>
      <w:sz w:val="16"/>
      <w:szCs w:val="16"/>
    </w:rPr>
  </w:style>
  <w:style w:type="paragraph" w:styleId="CommentText">
    <w:name w:val="annotation text"/>
    <w:basedOn w:val="Normal"/>
    <w:link w:val="CommentTextChar"/>
    <w:uiPriority w:val="99"/>
    <w:semiHidden/>
    <w:unhideWhenUsed/>
    <w:rsid w:val="00302F2B"/>
    <w:pPr>
      <w:spacing w:line="240" w:lineRule="auto"/>
    </w:pPr>
    <w:rPr>
      <w:sz w:val="20"/>
      <w:szCs w:val="20"/>
    </w:rPr>
  </w:style>
  <w:style w:type="character" w:customStyle="1" w:styleId="CommentTextChar">
    <w:name w:val="Comment Text Char"/>
    <w:basedOn w:val="DefaultParagraphFont"/>
    <w:link w:val="CommentText"/>
    <w:uiPriority w:val="99"/>
    <w:semiHidden/>
    <w:rsid w:val="00302F2B"/>
    <w:rPr>
      <w:sz w:val="20"/>
      <w:szCs w:val="20"/>
    </w:rPr>
  </w:style>
  <w:style w:type="paragraph" w:styleId="CommentSubject">
    <w:name w:val="annotation subject"/>
    <w:basedOn w:val="CommentText"/>
    <w:next w:val="CommentText"/>
    <w:link w:val="CommentSubjectChar"/>
    <w:uiPriority w:val="99"/>
    <w:semiHidden/>
    <w:unhideWhenUsed/>
    <w:rsid w:val="00302F2B"/>
    <w:rPr>
      <w:b/>
      <w:bCs/>
    </w:rPr>
  </w:style>
  <w:style w:type="character" w:customStyle="1" w:styleId="CommentSubjectChar">
    <w:name w:val="Comment Subject Char"/>
    <w:basedOn w:val="CommentTextChar"/>
    <w:link w:val="CommentSubject"/>
    <w:uiPriority w:val="99"/>
    <w:semiHidden/>
    <w:rsid w:val="00302F2B"/>
    <w:rPr>
      <w:b/>
      <w:bCs/>
      <w:sz w:val="20"/>
      <w:szCs w:val="20"/>
    </w:rPr>
  </w:style>
  <w:style w:type="paragraph" w:styleId="BalloonText">
    <w:name w:val="Balloon Text"/>
    <w:basedOn w:val="Normal"/>
    <w:link w:val="BalloonTextChar"/>
    <w:uiPriority w:val="99"/>
    <w:semiHidden/>
    <w:unhideWhenUsed/>
    <w:rsid w:val="00302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B"/>
    <w:rPr>
      <w:rFonts w:ascii="Segoe UI" w:hAnsi="Segoe UI" w:cs="Segoe UI"/>
      <w:sz w:val="18"/>
      <w:szCs w:val="18"/>
    </w:rPr>
  </w:style>
  <w:style w:type="paragraph" w:styleId="ListParagraph">
    <w:name w:val="List Paragraph"/>
    <w:basedOn w:val="Normal"/>
    <w:uiPriority w:val="34"/>
    <w:qFormat/>
    <w:rsid w:val="000C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y2jc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1</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Joseph Hilgard</cp:lastModifiedBy>
  <cp:revision>38</cp:revision>
  <dcterms:created xsi:type="dcterms:W3CDTF">2016-02-01T03:12:00Z</dcterms:created>
  <dcterms:modified xsi:type="dcterms:W3CDTF">2016-03-07T22:57:00Z</dcterms:modified>
</cp:coreProperties>
</file>