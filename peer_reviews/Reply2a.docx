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1EF9D" w14:textId="77777777" w:rsidR="00CD30D6" w:rsidRPr="0080214C" w:rsidRDefault="00CD30D6">
      <w:pPr>
        <w:rPr>
          <w:rFonts w:cs="Times New Roman"/>
          <w:szCs w:val="24"/>
        </w:rPr>
      </w:pPr>
    </w:p>
    <w:p w14:paraId="3302379F" w14:textId="77777777" w:rsidR="00890B78" w:rsidRPr="0080214C" w:rsidRDefault="00090671">
      <w:pPr>
        <w:rPr>
          <w:rFonts w:cs="Times New Roman"/>
          <w:szCs w:val="24"/>
        </w:rPr>
      </w:pPr>
      <w:r w:rsidRPr="0080214C">
        <w:rPr>
          <w:rFonts w:cs="Times New Roman"/>
          <w:szCs w:val="24"/>
        </w:rPr>
        <w:t>Main points:</w:t>
      </w:r>
    </w:p>
    <w:p w14:paraId="771CA394" w14:textId="4DEB99A2" w:rsidR="00090671" w:rsidRPr="0080214C" w:rsidRDefault="00090671" w:rsidP="00090671">
      <w:pPr>
        <w:rPr>
          <w:rFonts w:cs="Times New Roman"/>
          <w:b/>
          <w:szCs w:val="24"/>
        </w:rPr>
      </w:pPr>
      <w:r w:rsidRPr="0080214C">
        <w:rPr>
          <w:rFonts w:cs="Times New Roman"/>
          <w:b/>
          <w:szCs w:val="24"/>
        </w:rPr>
        <w:t>I. Where</w:t>
      </w:r>
      <w:r w:rsidR="00BE0041" w:rsidRPr="0080214C">
        <w:rPr>
          <w:rFonts w:cs="Times New Roman"/>
          <w:b/>
          <w:szCs w:val="24"/>
        </w:rPr>
        <w:t>’s the nuance?</w:t>
      </w:r>
      <w:r w:rsidRPr="0080214C">
        <w:rPr>
          <w:rFonts w:cs="Times New Roman"/>
          <w:b/>
          <w:szCs w:val="24"/>
        </w:rPr>
        <w:t xml:space="preserve"> What’s the take-home</w:t>
      </w:r>
      <w:r w:rsidR="00BE0041" w:rsidRPr="0080214C">
        <w:rPr>
          <w:rFonts w:cs="Times New Roman"/>
          <w:b/>
          <w:szCs w:val="24"/>
        </w:rPr>
        <w:t>? When is there an effect? When is there not an effect?</w:t>
      </w:r>
    </w:p>
    <w:p w14:paraId="6271B2D7" w14:textId="74D6BCCA" w:rsidR="00777AA1" w:rsidRPr="0080214C" w:rsidRDefault="00777AA1" w:rsidP="00090671">
      <w:pPr>
        <w:rPr>
          <w:rFonts w:cs="Times New Roman"/>
          <w:szCs w:val="24"/>
        </w:rPr>
      </w:pPr>
      <w:r w:rsidRPr="0080214C">
        <w:rPr>
          <w:rFonts w:cs="Times New Roman"/>
          <w:szCs w:val="24"/>
        </w:rPr>
        <w:t>In your letter, you ask “how best to interpret your results?” We have clarified accordingly. Our results can be summarized in brief as follows:</w:t>
      </w:r>
    </w:p>
    <w:p w14:paraId="6D158A2A" w14:textId="69F8FA45" w:rsidR="00777AA1" w:rsidRPr="0080214C" w:rsidRDefault="00777AA1" w:rsidP="00090671">
      <w:pPr>
        <w:rPr>
          <w:rFonts w:cs="Times New Roman"/>
          <w:szCs w:val="24"/>
        </w:rPr>
      </w:pPr>
      <w:r w:rsidRPr="0080214C">
        <w:rPr>
          <w:rFonts w:cs="Times New Roman"/>
          <w:szCs w:val="24"/>
        </w:rPr>
        <w:t xml:space="preserve">There is clearly some manner of bias among experiments of aggressive affect and aggressive behavior. </w:t>
      </w:r>
      <w:r w:rsidR="00A127E9" w:rsidRPr="0080214C">
        <w:rPr>
          <w:rFonts w:cs="Times New Roman"/>
          <w:szCs w:val="24"/>
        </w:rPr>
        <w:t xml:space="preserve">Scientists need to be aware that the evidence for these phenomena is probably less strong than </w:t>
      </w:r>
      <w:r w:rsidR="00F01943">
        <w:rPr>
          <w:rFonts w:cs="Times New Roman"/>
          <w:szCs w:val="24"/>
        </w:rPr>
        <w:t xml:space="preserve">has been </w:t>
      </w:r>
      <w:r w:rsidR="00A127E9" w:rsidRPr="0080214C">
        <w:rPr>
          <w:rFonts w:cs="Times New Roman"/>
          <w:szCs w:val="24"/>
        </w:rPr>
        <w:t xml:space="preserve">previously reported. As to whether there </w:t>
      </w:r>
      <w:r w:rsidR="00F01943">
        <w:rPr>
          <w:rFonts w:cs="Times New Roman"/>
          <w:szCs w:val="24"/>
        </w:rPr>
        <w:t xml:space="preserve">is or is not “an effect” </w:t>
      </w:r>
      <w:r w:rsidR="00A127E9" w:rsidRPr="0080214C">
        <w:rPr>
          <w:rFonts w:cs="Times New Roman"/>
          <w:szCs w:val="24"/>
        </w:rPr>
        <w:t>in experiments, we think it is premature to try to come to a conclusion. We report adjusted effect size estimates, but in the face of such a problematic evidence base, it is something like trying to squeeze water out of a rock. This is something for future research to determine.</w:t>
      </w:r>
    </w:p>
    <w:p w14:paraId="39B2CC80" w14:textId="71825E88" w:rsidR="00A127E9" w:rsidRPr="0080214C" w:rsidRDefault="00A127E9" w:rsidP="00A127E9">
      <w:pPr>
        <w:rPr>
          <w:rFonts w:cs="Times New Roman"/>
          <w:szCs w:val="24"/>
        </w:rPr>
      </w:pPr>
      <w:r w:rsidRPr="0080214C">
        <w:rPr>
          <w:rFonts w:cs="Times New Roman"/>
          <w:szCs w:val="24"/>
        </w:rPr>
        <w:t>For us, the take-home is the funnel plots. These are alarming funnel plots, and they contest the strength of evidence for purported violent-game effects in experiments. This is particularly true of the Anderson et al. (2010) best-practices subset, which seems to have preferred the inclusion of statistically-significant results.</w:t>
      </w:r>
      <w:r w:rsidRPr="0080214C">
        <w:rPr>
          <w:rFonts w:cs="Times New Roman"/>
          <w:szCs w:val="24"/>
        </w:rPr>
        <w:t xml:space="preserve"> </w:t>
      </w:r>
      <w:r w:rsidRPr="0080214C">
        <w:rPr>
          <w:rFonts w:cs="Times New Roman"/>
          <w:szCs w:val="24"/>
        </w:rPr>
        <w:t xml:space="preserve">Like Reviewer 4, </w:t>
      </w:r>
      <w:r w:rsidRPr="0080214C">
        <w:rPr>
          <w:rFonts w:cs="Times New Roman"/>
          <w:szCs w:val="24"/>
        </w:rPr>
        <w:t xml:space="preserve">we </w:t>
      </w:r>
      <w:r w:rsidRPr="0080214C">
        <w:rPr>
          <w:rFonts w:cs="Times New Roman"/>
          <w:szCs w:val="24"/>
        </w:rPr>
        <w:t xml:space="preserve">feel that it is crucial that the scientific community be aware of these limitations of the literature and adjust their research practices, rhetoric, and policy recommendations accordingly. </w:t>
      </w:r>
    </w:p>
    <w:p w14:paraId="2024516D" w14:textId="69A46697" w:rsidR="00A127E9" w:rsidRPr="0080214C" w:rsidRDefault="00A127E9" w:rsidP="00090671">
      <w:pPr>
        <w:rPr>
          <w:rFonts w:cs="Times New Roman"/>
          <w:szCs w:val="24"/>
        </w:rPr>
      </w:pPr>
      <w:r w:rsidRPr="0080214C">
        <w:rPr>
          <w:rFonts w:cs="Times New Roman"/>
          <w:szCs w:val="24"/>
        </w:rPr>
        <w:t xml:space="preserve">Experiments of aggressive cognition may be less biased and </w:t>
      </w:r>
      <w:r w:rsidR="00F01943">
        <w:rPr>
          <w:rFonts w:cs="Times New Roman"/>
          <w:szCs w:val="24"/>
        </w:rPr>
        <w:t xml:space="preserve">may </w:t>
      </w:r>
      <w:r w:rsidRPr="0080214C">
        <w:rPr>
          <w:rFonts w:cs="Times New Roman"/>
          <w:szCs w:val="24"/>
        </w:rPr>
        <w:t>enjoy a stronger evidence base. However, there is considerable heterogeneity among studies. Since there is little evidence that this heterogeneity is caused by differences in stimuli or study population, perhaps they are due to differences in measurement methodology.</w:t>
      </w:r>
    </w:p>
    <w:p w14:paraId="5F3BAEE7" w14:textId="77777777" w:rsidR="002F36C3" w:rsidRPr="0080214C" w:rsidRDefault="00777AA1" w:rsidP="002F36C3">
      <w:pPr>
        <w:rPr>
          <w:rFonts w:cs="Times New Roman"/>
          <w:szCs w:val="24"/>
        </w:rPr>
      </w:pPr>
      <w:r w:rsidRPr="0080214C">
        <w:rPr>
          <w:rFonts w:cs="Times New Roman"/>
          <w:szCs w:val="24"/>
        </w:rPr>
        <w:t xml:space="preserve">Cross-sectional studies do not seem to suffer from bias, but cannot provide evidence of a causal relationship. Partial correlations can address this to a degree. In other </w:t>
      </w:r>
      <w:r w:rsidR="002F36C3">
        <w:rPr>
          <w:rFonts w:cs="Times New Roman"/>
          <w:szCs w:val="24"/>
        </w:rPr>
        <w:t>research</w:t>
      </w:r>
      <w:r w:rsidRPr="0080214C">
        <w:rPr>
          <w:rFonts w:cs="Times New Roman"/>
          <w:szCs w:val="24"/>
        </w:rPr>
        <w:t>, partial correlations in cross-sectiona</w:t>
      </w:r>
      <w:r w:rsidR="002F36C3">
        <w:rPr>
          <w:rFonts w:cs="Times New Roman"/>
          <w:szCs w:val="24"/>
        </w:rPr>
        <w:t>l and longitudinal research are reported as being</w:t>
      </w:r>
      <w:r w:rsidRPr="0080214C">
        <w:rPr>
          <w:rFonts w:cs="Times New Roman"/>
          <w:szCs w:val="24"/>
        </w:rPr>
        <w:t xml:space="preserve"> quite small</w:t>
      </w:r>
      <w:r w:rsidR="002F36C3">
        <w:rPr>
          <w:rFonts w:cs="Times New Roman"/>
          <w:szCs w:val="24"/>
        </w:rPr>
        <w:t xml:space="preserve"> </w:t>
      </w:r>
      <w:r w:rsidR="002F36C3" w:rsidRPr="0080214C">
        <w:rPr>
          <w:rFonts w:cs="Times New Roman"/>
          <w:szCs w:val="24"/>
        </w:rPr>
        <w:t>(Anderson et al., 2010; Ferguson, 2015; Furuya-Kanamori &amp; Doi, 2016)</w:t>
      </w:r>
      <w:r w:rsidRPr="0080214C">
        <w:rPr>
          <w:rFonts w:cs="Times New Roman"/>
          <w:szCs w:val="24"/>
        </w:rPr>
        <w:t>.</w:t>
      </w:r>
      <w:r w:rsidR="002F36C3">
        <w:rPr>
          <w:rFonts w:cs="Times New Roman"/>
          <w:szCs w:val="24"/>
        </w:rPr>
        <w:t xml:space="preserve"> </w:t>
      </w:r>
      <w:r w:rsidR="002F36C3" w:rsidRPr="0080214C">
        <w:rPr>
          <w:rFonts w:cs="Times New Roman"/>
          <w:szCs w:val="24"/>
        </w:rPr>
        <w:t xml:space="preserve">In general, we find it plausible that long-term violent game use would have some effects. This is not in conflict with our core finding that the effects of </w:t>
      </w:r>
      <w:r w:rsidR="002F36C3" w:rsidRPr="0080214C">
        <w:rPr>
          <w:rFonts w:cs="Times New Roman"/>
          <w:i/>
          <w:szCs w:val="24"/>
        </w:rPr>
        <w:t>short</w:t>
      </w:r>
      <w:r w:rsidR="002F36C3" w:rsidRPr="0080214C">
        <w:rPr>
          <w:rFonts w:cs="Times New Roman"/>
          <w:szCs w:val="24"/>
        </w:rPr>
        <w:t>-term violent game use are badly overestimated, and that the knowledge gained through the use of these experiments may represent little more than overfitting.</w:t>
      </w:r>
    </w:p>
    <w:p w14:paraId="68FDF6BD" w14:textId="08469510" w:rsidR="00290BA8" w:rsidRPr="0080214C" w:rsidRDefault="00290BA8" w:rsidP="00090671">
      <w:pPr>
        <w:rPr>
          <w:rFonts w:cs="Times New Roman"/>
          <w:szCs w:val="24"/>
        </w:rPr>
      </w:pPr>
      <w:r w:rsidRPr="0080214C">
        <w:rPr>
          <w:rFonts w:cs="Times New Roman"/>
          <w:szCs w:val="24"/>
        </w:rPr>
        <w:t xml:space="preserve">As for whether a significant effect remains </w:t>
      </w:r>
      <w:r w:rsidR="00AE4387" w:rsidRPr="0080214C">
        <w:rPr>
          <w:rFonts w:cs="Times New Roman"/>
          <w:szCs w:val="24"/>
        </w:rPr>
        <w:t>after adjustment for small-study effects, that is very hard to say. Regarding aggressive behavior, PET and p-uniform do not find a significant effect, whereas PEESE and p-curve do. Although Stanley and Doucouliagos (20</w:t>
      </w:r>
      <w:r w:rsidR="002F36C3">
        <w:rPr>
          <w:rFonts w:cs="Times New Roman"/>
          <w:szCs w:val="24"/>
        </w:rPr>
        <w:t>13</w:t>
      </w:r>
      <w:r w:rsidR="00AE4387" w:rsidRPr="0080214C">
        <w:rPr>
          <w:rFonts w:cs="Times New Roman"/>
          <w:szCs w:val="24"/>
        </w:rPr>
        <w:t xml:space="preserve">) suggest interpreting this as a null result in the PET-PEESE framework, we understand that PET has poor sensitivity </w:t>
      </w:r>
      <w:r w:rsidR="00AE4387" w:rsidRPr="0080214C">
        <w:rPr>
          <w:rFonts w:cs="Times New Roman"/>
          <w:szCs w:val="24"/>
        </w:rPr>
        <w:lastRenderedPageBreak/>
        <w:t>to effects: it assumes, and favors, the null hypothesis. In similar fashion, we expect that PEESE has poor specificity: it assumes, and therefore may favor, the alternative hypothesis.</w:t>
      </w:r>
    </w:p>
    <w:p w14:paraId="71EFB0C9" w14:textId="7F39D687" w:rsidR="00AE4387" w:rsidRPr="0080214C" w:rsidRDefault="00AE4387" w:rsidP="00090671">
      <w:pPr>
        <w:rPr>
          <w:rFonts w:cs="Times New Roman"/>
          <w:szCs w:val="24"/>
        </w:rPr>
      </w:pPr>
      <w:r w:rsidRPr="0080214C">
        <w:rPr>
          <w:rFonts w:cs="Times New Roman"/>
          <w:szCs w:val="24"/>
        </w:rPr>
        <w:t xml:space="preserve">In general, we do not think it appropriate to try to make a firm pronouncement on the existence or absence of an effect </w:t>
      </w:r>
      <w:r w:rsidR="00C43BE9" w:rsidRPr="0080214C">
        <w:rPr>
          <w:rFonts w:cs="Times New Roman"/>
          <w:szCs w:val="24"/>
        </w:rPr>
        <w:t xml:space="preserve">(vis a vis statistical significance) </w:t>
      </w:r>
      <w:r w:rsidRPr="0080214C">
        <w:rPr>
          <w:rFonts w:cs="Times New Roman"/>
          <w:szCs w:val="24"/>
        </w:rPr>
        <w:t xml:space="preserve">in experiments. </w:t>
      </w:r>
      <w:r w:rsidR="00C43BE9" w:rsidRPr="0080214C">
        <w:rPr>
          <w:rFonts w:cs="Times New Roman"/>
          <w:szCs w:val="24"/>
        </w:rPr>
        <w:t xml:space="preserve">Our different models and procedures yield decision statistics that disagree as to whether there is or is not an effect. In the presence of such pernicious bias and such limited evidence, we think it best to suspend </w:t>
      </w:r>
      <w:r w:rsidR="00A127E9" w:rsidRPr="0080214C">
        <w:rPr>
          <w:rFonts w:cs="Times New Roman"/>
          <w:szCs w:val="24"/>
        </w:rPr>
        <w:t>judg</w:t>
      </w:r>
      <w:r w:rsidR="002F36C3">
        <w:rPr>
          <w:rFonts w:cs="Times New Roman"/>
          <w:szCs w:val="24"/>
        </w:rPr>
        <w:t>ment.</w:t>
      </w:r>
    </w:p>
    <w:p w14:paraId="3EF230A5" w14:textId="77777777" w:rsidR="00090671" w:rsidRPr="0080214C" w:rsidRDefault="00090671" w:rsidP="00090671">
      <w:pPr>
        <w:rPr>
          <w:rFonts w:cs="Times New Roman"/>
          <w:b/>
          <w:szCs w:val="24"/>
        </w:rPr>
      </w:pPr>
      <w:r w:rsidRPr="0080214C">
        <w:rPr>
          <w:rFonts w:cs="Times New Roman"/>
          <w:b/>
          <w:szCs w:val="24"/>
        </w:rPr>
        <w:t>II. Do your exclusions cause their own bias?</w:t>
      </w:r>
    </w:p>
    <w:p w14:paraId="25FB20F4" w14:textId="0F45CE2D" w:rsidR="00C9338B" w:rsidRPr="0080214C" w:rsidRDefault="00D2224F" w:rsidP="00C9338B">
      <w:pPr>
        <w:rPr>
          <w:rFonts w:cs="Times New Roman"/>
          <w:szCs w:val="24"/>
        </w:rPr>
      </w:pPr>
      <w:r w:rsidRPr="0080214C">
        <w:rPr>
          <w:rFonts w:cs="Times New Roman"/>
          <w:szCs w:val="24"/>
        </w:rPr>
        <w:t>They don’t.</w:t>
      </w:r>
      <w:r w:rsidR="00C9338B" w:rsidRPr="0080214C">
        <w:rPr>
          <w:rFonts w:cs="Times New Roman"/>
          <w:szCs w:val="24"/>
        </w:rPr>
        <w:t xml:space="preserve"> </w:t>
      </w:r>
      <w:r w:rsidR="00C9338B" w:rsidRPr="0080214C">
        <w:rPr>
          <w:rFonts w:cs="Times New Roman"/>
          <w:szCs w:val="24"/>
        </w:rPr>
        <w:t>We created a supplementary table conducting naïve fixed-effects meta-analyses and trim-and-fill analyses as Anderson et al. did. Notably, their trim-and-fill analyses were restricted to the “best experiments” and “best partials” datasets. Only a few of the effect sizes we removed were part of the dataset subjected to trim-and-fill. Panee and Ballard (2002) is treated as a best-practices study of aggressive affect and physiological arousal, but a not-best-practices study of aggressive behavior. Graybill et al. is listed as not-best-practices, and so is not considered in their trim-and-fill analyses.</w:t>
      </w:r>
    </w:p>
    <w:p w14:paraId="0D8DF3D4" w14:textId="76F6BA11" w:rsidR="00C9338B" w:rsidRPr="0080214C" w:rsidRDefault="00C9338B" w:rsidP="00C9338B">
      <w:pPr>
        <w:rPr>
          <w:rFonts w:cs="Times New Roman"/>
          <w:szCs w:val="24"/>
          <w:vertAlign w:val="subscript"/>
        </w:rPr>
      </w:pPr>
      <w:r w:rsidRPr="0080214C">
        <w:rPr>
          <w:rFonts w:cs="Times New Roman"/>
          <w:szCs w:val="24"/>
        </w:rPr>
        <w:t xml:space="preserve">Anderson et al. report trim-and-fill results for best experiments </w:t>
      </w:r>
      <w:r w:rsidRPr="0080214C">
        <w:rPr>
          <w:rFonts w:cs="Times New Roman"/>
          <w:i/>
          <w:szCs w:val="24"/>
        </w:rPr>
        <w:t xml:space="preserve">r+ </w:t>
      </w:r>
      <w:r w:rsidRPr="0080214C">
        <w:rPr>
          <w:rFonts w:cs="Times New Roman"/>
          <w:szCs w:val="24"/>
        </w:rPr>
        <w:t xml:space="preserve">= .294, with zero imputed studies. Excluding Panee &amp; Ballard, we get naïve FE result </w:t>
      </w:r>
      <w:r w:rsidRPr="0080214C">
        <w:rPr>
          <w:rFonts w:cs="Times New Roman"/>
          <w:i/>
          <w:szCs w:val="24"/>
        </w:rPr>
        <w:t>r</w:t>
      </w:r>
      <w:r w:rsidRPr="0080214C">
        <w:rPr>
          <w:rFonts w:cs="Times New Roman"/>
          <w:szCs w:val="24"/>
        </w:rPr>
        <w:t xml:space="preserve"> = .289, and trim-and-fill imputes 6 studies to the left, reducing the effect size to </w:t>
      </w:r>
      <w:r w:rsidRPr="0080214C">
        <w:rPr>
          <w:rFonts w:cs="Times New Roman"/>
          <w:i/>
          <w:szCs w:val="24"/>
        </w:rPr>
        <w:t xml:space="preserve">r+ </w:t>
      </w:r>
      <w:r w:rsidRPr="0080214C">
        <w:rPr>
          <w:rFonts w:cs="Times New Roman"/>
          <w:szCs w:val="24"/>
        </w:rPr>
        <w:t xml:space="preserve">= .238. Including Panee &amp; Ballard, we get naïve FE result </w:t>
      </w:r>
      <w:r w:rsidRPr="0080214C">
        <w:rPr>
          <w:rFonts w:cs="Times New Roman"/>
          <w:i/>
          <w:szCs w:val="24"/>
        </w:rPr>
        <w:t>r</w:t>
      </w:r>
      <w:r w:rsidRPr="0080214C">
        <w:rPr>
          <w:rFonts w:cs="Times New Roman"/>
          <w:szCs w:val="24"/>
        </w:rPr>
        <w:t xml:space="preserve"> = .308, a little bit higher than their naïve FE result. Whereas their trim-and-fill imputed zero studies, however, ours imputes 6, reducing the effect size to </w:t>
      </w:r>
      <w:r w:rsidRPr="0080214C">
        <w:rPr>
          <w:rFonts w:cs="Times New Roman"/>
          <w:i/>
          <w:szCs w:val="24"/>
        </w:rPr>
        <w:t>r+</w:t>
      </w:r>
      <w:r w:rsidRPr="0080214C">
        <w:rPr>
          <w:rFonts w:cs="Times New Roman"/>
          <w:szCs w:val="24"/>
        </w:rPr>
        <w:t xml:space="preserve"> = .247. We’re not sure what’s responsible for these differences. Considering how nakedly asymmetrical the funnel plot of best-practices aggressive affect experiment effect sizes </w:t>
      </w:r>
      <w:r w:rsidR="002F36C3">
        <w:rPr>
          <w:rFonts w:cs="Times New Roman"/>
          <w:szCs w:val="24"/>
        </w:rPr>
        <w:t>is</w:t>
      </w:r>
      <w:r w:rsidRPr="0080214C">
        <w:rPr>
          <w:rFonts w:cs="Times New Roman"/>
          <w:szCs w:val="24"/>
        </w:rPr>
        <w:t>, it seems odd that trim-and-fill would have imputed zero studies. Perhaps there was an error on their part?</w:t>
      </w:r>
    </w:p>
    <w:p w14:paraId="164ED4EA" w14:textId="5A4DFE6F" w:rsidR="00D2224F" w:rsidRPr="0080214C" w:rsidRDefault="00D2224F" w:rsidP="00090671">
      <w:pPr>
        <w:rPr>
          <w:rFonts w:cs="Times New Roman"/>
          <w:szCs w:val="24"/>
        </w:rPr>
      </w:pPr>
      <w:r w:rsidRPr="0080214C">
        <w:rPr>
          <w:rFonts w:cs="Times New Roman"/>
          <w:szCs w:val="24"/>
        </w:rPr>
        <w:t xml:space="preserve">We </w:t>
      </w:r>
      <w:r w:rsidR="00C9338B" w:rsidRPr="0080214C">
        <w:rPr>
          <w:rFonts w:cs="Times New Roman"/>
          <w:szCs w:val="24"/>
        </w:rPr>
        <w:t xml:space="preserve">have decided not to exclude Matsuzaki et al. (2004). We </w:t>
      </w:r>
      <w:r w:rsidRPr="0080214C">
        <w:rPr>
          <w:rFonts w:cs="Times New Roman"/>
          <w:szCs w:val="24"/>
        </w:rPr>
        <w:t>spoke with another Anderson co-author</w:t>
      </w:r>
      <w:r w:rsidR="008E4327" w:rsidRPr="0080214C">
        <w:rPr>
          <w:rFonts w:cs="Times New Roman"/>
          <w:szCs w:val="24"/>
        </w:rPr>
        <w:t>, Aikiko Shibuya,</w:t>
      </w:r>
      <w:r w:rsidRPr="0080214C">
        <w:rPr>
          <w:rFonts w:cs="Times New Roman"/>
          <w:szCs w:val="24"/>
        </w:rPr>
        <w:t xml:space="preserve"> and she said that there was no mistake in </w:t>
      </w:r>
      <w:r w:rsidR="00C9338B" w:rsidRPr="0080214C">
        <w:rPr>
          <w:rFonts w:cs="Times New Roman"/>
          <w:szCs w:val="24"/>
        </w:rPr>
        <w:t>the entered effect sizes,</w:t>
      </w:r>
      <w:r w:rsidR="008E4327" w:rsidRPr="0080214C">
        <w:rPr>
          <w:rFonts w:cs="Times New Roman"/>
          <w:szCs w:val="24"/>
        </w:rPr>
        <w:t xml:space="preserve"> which </w:t>
      </w:r>
      <w:r w:rsidR="00C9338B" w:rsidRPr="0080214C">
        <w:rPr>
          <w:rFonts w:cs="Times New Roman"/>
          <w:szCs w:val="24"/>
        </w:rPr>
        <w:t>do not appear in the paper but were instead</w:t>
      </w:r>
      <w:r w:rsidR="008E4327" w:rsidRPr="0080214C">
        <w:rPr>
          <w:rFonts w:cs="Times New Roman"/>
          <w:szCs w:val="24"/>
        </w:rPr>
        <w:t xml:space="preserve"> provided directly from the authors in personal correspondence</w:t>
      </w:r>
      <w:r w:rsidRPr="0080214C">
        <w:rPr>
          <w:rFonts w:cs="Times New Roman"/>
          <w:szCs w:val="24"/>
        </w:rPr>
        <w:t xml:space="preserve">. </w:t>
      </w:r>
      <w:r w:rsidR="008D2B66" w:rsidRPr="0080214C">
        <w:rPr>
          <w:rFonts w:cs="Times New Roman"/>
          <w:szCs w:val="24"/>
        </w:rPr>
        <w:t xml:space="preserve">Thus, effect sizes from Matsuzaki </w:t>
      </w:r>
      <w:r w:rsidR="00A127E9" w:rsidRPr="0080214C">
        <w:rPr>
          <w:rFonts w:cs="Times New Roman"/>
          <w:szCs w:val="24"/>
        </w:rPr>
        <w:t xml:space="preserve">et al. (2004) now </w:t>
      </w:r>
      <w:r w:rsidR="008D2B66" w:rsidRPr="0080214C">
        <w:rPr>
          <w:rFonts w:cs="Times New Roman"/>
          <w:szCs w:val="24"/>
        </w:rPr>
        <w:t xml:space="preserve">appear in our </w:t>
      </w:r>
      <w:r w:rsidR="00A127E9" w:rsidRPr="0080214C">
        <w:rPr>
          <w:rFonts w:cs="Times New Roman"/>
          <w:szCs w:val="24"/>
        </w:rPr>
        <w:t>main analyses</w:t>
      </w:r>
      <w:r w:rsidR="008E4327" w:rsidRPr="0080214C">
        <w:rPr>
          <w:rFonts w:cs="Times New Roman"/>
          <w:szCs w:val="24"/>
        </w:rPr>
        <w:t>. Its inclusion does not change our conclusions, as the cross-sectional literature was already considered robust and unbiased.</w:t>
      </w:r>
      <w:r w:rsidR="00A127E9" w:rsidRPr="0080214C">
        <w:rPr>
          <w:rFonts w:cs="Times New Roman"/>
          <w:szCs w:val="24"/>
        </w:rPr>
        <w:t xml:space="preserve"> </w:t>
      </w:r>
      <w:r w:rsidR="008E4327" w:rsidRPr="0080214C">
        <w:rPr>
          <w:rFonts w:cs="Times New Roman"/>
          <w:szCs w:val="24"/>
        </w:rPr>
        <w:t>W</w:t>
      </w:r>
      <w:r w:rsidR="00A127E9" w:rsidRPr="0080214C">
        <w:rPr>
          <w:rFonts w:cs="Times New Roman"/>
          <w:szCs w:val="24"/>
        </w:rPr>
        <w:t xml:space="preserve">e note that </w:t>
      </w:r>
      <w:r w:rsidR="008E4327" w:rsidRPr="0080214C">
        <w:rPr>
          <w:rFonts w:cs="Times New Roman"/>
          <w:szCs w:val="24"/>
        </w:rPr>
        <w:t xml:space="preserve">the Matsuzaki et al. effect sizes are </w:t>
      </w:r>
      <w:r w:rsidR="00A127E9" w:rsidRPr="0080214C">
        <w:rPr>
          <w:rFonts w:cs="Times New Roman"/>
          <w:szCs w:val="24"/>
        </w:rPr>
        <w:t>unusually</w:t>
      </w:r>
      <w:r w:rsidR="008E4327" w:rsidRPr="0080214C">
        <w:rPr>
          <w:rFonts w:cs="Times New Roman"/>
          <w:szCs w:val="24"/>
        </w:rPr>
        <w:t xml:space="preserve"> large for their sample sizes, and have considerable influence on meta-regression analyses.</w:t>
      </w:r>
    </w:p>
    <w:p w14:paraId="2051618E" w14:textId="0B821E0E" w:rsidR="005C0D79" w:rsidRPr="0080214C" w:rsidRDefault="00D2224F" w:rsidP="00090671">
      <w:pPr>
        <w:rPr>
          <w:rFonts w:cs="Times New Roman"/>
          <w:szCs w:val="24"/>
        </w:rPr>
      </w:pPr>
      <w:r w:rsidRPr="0080214C">
        <w:rPr>
          <w:rFonts w:cs="Times New Roman"/>
          <w:szCs w:val="24"/>
        </w:rPr>
        <w:t>The exclusion of Panee &amp; Ballard (2002) had little influence on the results.</w:t>
      </w:r>
      <w:r w:rsidR="00251996" w:rsidRPr="0080214C">
        <w:rPr>
          <w:rFonts w:cs="Times New Roman"/>
          <w:szCs w:val="24"/>
        </w:rPr>
        <w:t xml:space="preserve"> </w:t>
      </w:r>
      <w:r w:rsidR="005C0D79" w:rsidRPr="0080214C">
        <w:rPr>
          <w:rFonts w:cs="Times New Roman"/>
          <w:szCs w:val="24"/>
        </w:rPr>
        <w:t xml:space="preserve">In general, we feel that the study is irrelevant, as it does not manipulate the presence of violence in the video game, instead changing the instructions given to participants in an earlier training level. </w:t>
      </w:r>
      <w:r w:rsidR="00A5476E" w:rsidRPr="0080214C">
        <w:rPr>
          <w:rFonts w:cs="Times New Roman"/>
          <w:szCs w:val="24"/>
        </w:rPr>
        <w:t>Regarding the effects of this exclusion on the results, i</w:t>
      </w:r>
      <w:r w:rsidR="00A5476E" w:rsidRPr="0080214C">
        <w:rPr>
          <w:rFonts w:cs="Times New Roman"/>
          <w:szCs w:val="24"/>
        </w:rPr>
        <w:t>t is a high-effect-size, low-sample-size study, and so its inclusion would further indicate funnel-plot asymmetry.</w:t>
      </w:r>
      <w:r w:rsidR="00A5476E" w:rsidRPr="0080214C">
        <w:rPr>
          <w:rFonts w:cs="Times New Roman"/>
          <w:szCs w:val="24"/>
        </w:rPr>
        <w:t xml:space="preserve"> I</w:t>
      </w:r>
      <w:r w:rsidR="005C0D79" w:rsidRPr="0080214C">
        <w:rPr>
          <w:rFonts w:cs="Times New Roman"/>
          <w:szCs w:val="24"/>
        </w:rPr>
        <w:t xml:space="preserve">ts inclusion caused the PET estimate of all-experiments aggressive behavior to fall slightly (r = .10) and caused best-practices aggressive </w:t>
      </w:r>
      <w:r w:rsidR="005C0D79" w:rsidRPr="0080214C">
        <w:rPr>
          <w:rFonts w:cs="Times New Roman"/>
          <w:szCs w:val="24"/>
        </w:rPr>
        <w:lastRenderedPageBreak/>
        <w:t>affect to fall further (P</w:t>
      </w:r>
      <w:r w:rsidR="00A5476E" w:rsidRPr="0080214C">
        <w:rPr>
          <w:rFonts w:cs="Times New Roman"/>
          <w:szCs w:val="24"/>
        </w:rPr>
        <w:t xml:space="preserve">ET, </w:t>
      </w:r>
      <w:r w:rsidR="005C0D79" w:rsidRPr="0080214C">
        <w:rPr>
          <w:rFonts w:cs="Times New Roman"/>
          <w:szCs w:val="24"/>
        </w:rPr>
        <w:t xml:space="preserve">r = </w:t>
      </w:r>
      <w:r w:rsidR="00A5476E" w:rsidRPr="0080214C">
        <w:rPr>
          <w:rFonts w:cs="Times New Roman"/>
          <w:szCs w:val="24"/>
        </w:rPr>
        <w:t>-.14;</w:t>
      </w:r>
      <w:r w:rsidR="00A5476E" w:rsidRPr="0080214C">
        <w:rPr>
          <w:rFonts w:cs="Times New Roman"/>
          <w:szCs w:val="24"/>
        </w:rPr>
        <w:t xml:space="preserve"> PEESE</w:t>
      </w:r>
      <w:r w:rsidR="00A5476E" w:rsidRPr="0080214C">
        <w:rPr>
          <w:rFonts w:cs="Times New Roman"/>
          <w:szCs w:val="24"/>
        </w:rPr>
        <w:t>,</w:t>
      </w:r>
      <w:r w:rsidR="00A5476E" w:rsidRPr="0080214C">
        <w:rPr>
          <w:rFonts w:cs="Times New Roman"/>
          <w:szCs w:val="24"/>
        </w:rPr>
        <w:t xml:space="preserve"> r = .14</w:t>
      </w:r>
      <w:r w:rsidR="00A5476E" w:rsidRPr="0080214C">
        <w:rPr>
          <w:rFonts w:cs="Times New Roman"/>
          <w:szCs w:val="24"/>
        </w:rPr>
        <w:t>)</w:t>
      </w:r>
      <w:r w:rsidR="00A5476E" w:rsidRPr="0080214C">
        <w:rPr>
          <w:rFonts w:cs="Times New Roman"/>
          <w:szCs w:val="24"/>
        </w:rPr>
        <w:t>.</w:t>
      </w:r>
      <w:r w:rsidR="00A5476E" w:rsidRPr="0080214C">
        <w:rPr>
          <w:rFonts w:cs="Times New Roman"/>
          <w:szCs w:val="24"/>
        </w:rPr>
        <w:t xml:space="preserve"> However, it has very small p-values, and so causes a slight increase in the p-curve estimates for all-experiments aggressive behavior (r = .09) and best-experiments aggressive affect (r = .26).</w:t>
      </w:r>
    </w:p>
    <w:p w14:paraId="50CE23C2" w14:textId="2A2738E7" w:rsidR="00C9338B" w:rsidRPr="0080214C" w:rsidRDefault="00D2224F" w:rsidP="00090671">
      <w:pPr>
        <w:rPr>
          <w:rFonts w:cs="Times New Roman"/>
          <w:szCs w:val="24"/>
        </w:rPr>
      </w:pPr>
      <w:r w:rsidRPr="0080214C">
        <w:rPr>
          <w:rFonts w:cs="Times New Roman"/>
          <w:szCs w:val="24"/>
        </w:rPr>
        <w:t>The exclusion of Graybill</w:t>
      </w:r>
      <w:r w:rsidR="003A6D35" w:rsidRPr="0080214C">
        <w:rPr>
          <w:rFonts w:cs="Times New Roman"/>
          <w:szCs w:val="24"/>
        </w:rPr>
        <w:t xml:space="preserve"> doesn’t influence the results because Anderson et al. coded it as not-best-practices</w:t>
      </w:r>
      <w:r w:rsidR="00C9338B" w:rsidRPr="0080214C">
        <w:rPr>
          <w:rFonts w:cs="Times New Roman"/>
          <w:szCs w:val="24"/>
        </w:rPr>
        <w:t xml:space="preserve">, thereby excluding it from their </w:t>
      </w:r>
      <w:r w:rsidR="002F36C3">
        <w:rPr>
          <w:rFonts w:cs="Times New Roman"/>
          <w:szCs w:val="24"/>
        </w:rPr>
        <w:t>trim-and-fill</w:t>
      </w:r>
      <w:r w:rsidR="00C9338B" w:rsidRPr="0080214C">
        <w:rPr>
          <w:rFonts w:cs="Times New Roman"/>
          <w:szCs w:val="24"/>
        </w:rPr>
        <w:t xml:space="preserve"> analyses</w:t>
      </w:r>
      <w:r w:rsidR="003A6D35" w:rsidRPr="0080214C">
        <w:rPr>
          <w:rFonts w:cs="Times New Roman"/>
          <w:szCs w:val="24"/>
        </w:rPr>
        <w:t xml:space="preserve">. </w:t>
      </w:r>
      <w:r w:rsidR="002F36C3">
        <w:rPr>
          <w:rFonts w:cs="Times New Roman"/>
          <w:szCs w:val="24"/>
        </w:rPr>
        <w:t>As suggested, w</w:t>
      </w:r>
      <w:r w:rsidR="00836A1A" w:rsidRPr="0080214C">
        <w:rPr>
          <w:rFonts w:cs="Times New Roman"/>
          <w:szCs w:val="24"/>
        </w:rPr>
        <w:t>e looked for effect sizes that were not manipulation checks</w:t>
      </w:r>
      <w:r w:rsidR="002F36C3">
        <w:rPr>
          <w:rFonts w:cs="Times New Roman"/>
          <w:szCs w:val="24"/>
        </w:rPr>
        <w:t>.</w:t>
      </w:r>
      <w:r w:rsidR="00836A1A" w:rsidRPr="0080214C">
        <w:rPr>
          <w:rFonts w:cs="Times New Roman"/>
          <w:szCs w:val="24"/>
        </w:rPr>
        <w:t xml:space="preserve"> </w:t>
      </w:r>
      <w:r w:rsidR="002F36C3">
        <w:rPr>
          <w:rFonts w:cs="Times New Roman"/>
          <w:szCs w:val="24"/>
        </w:rPr>
        <w:t>A</w:t>
      </w:r>
      <w:r w:rsidR="00836A1A" w:rsidRPr="0080214C">
        <w:rPr>
          <w:rFonts w:cs="Times New Roman"/>
          <w:szCs w:val="24"/>
        </w:rPr>
        <w:t xml:space="preserve">nderson et al. </w:t>
      </w:r>
      <w:r w:rsidR="002F36C3">
        <w:rPr>
          <w:rFonts w:cs="Times New Roman"/>
          <w:szCs w:val="24"/>
        </w:rPr>
        <w:t xml:space="preserve">entered two: </w:t>
      </w:r>
      <w:r w:rsidR="00836A1A" w:rsidRPr="002F36C3">
        <w:rPr>
          <w:rFonts w:cs="Times New Roman"/>
          <w:i/>
          <w:szCs w:val="24"/>
        </w:rPr>
        <w:t>r</w:t>
      </w:r>
      <w:r w:rsidR="00836A1A" w:rsidRPr="0080214C">
        <w:rPr>
          <w:rFonts w:cs="Times New Roman"/>
          <w:szCs w:val="24"/>
        </w:rPr>
        <w:t xml:space="preserve"> = -.02 and </w:t>
      </w:r>
      <w:r w:rsidR="00836A1A" w:rsidRPr="002F36C3">
        <w:rPr>
          <w:rFonts w:cs="Times New Roman"/>
          <w:i/>
          <w:szCs w:val="24"/>
        </w:rPr>
        <w:t>r</w:t>
      </w:r>
      <w:r w:rsidR="00836A1A" w:rsidRPr="0080214C">
        <w:rPr>
          <w:rFonts w:cs="Times New Roman"/>
          <w:szCs w:val="24"/>
        </w:rPr>
        <w:t xml:space="preserve"> = .02, N = 116. They are an unusual measurement of the “direction” and “type” of a child’s aggressive thoughts, rather than the </w:t>
      </w:r>
      <w:r w:rsidR="00836A1A" w:rsidRPr="0080214C">
        <w:rPr>
          <w:rFonts w:cs="Times New Roman"/>
          <w:i/>
          <w:szCs w:val="24"/>
        </w:rPr>
        <w:t xml:space="preserve">quantity </w:t>
      </w:r>
      <w:r w:rsidR="00836A1A" w:rsidRPr="0080214C">
        <w:rPr>
          <w:rFonts w:cs="Times New Roman"/>
          <w:szCs w:val="24"/>
        </w:rPr>
        <w:t>of aggressive thought</w:t>
      </w:r>
      <w:r w:rsidR="00C9338B" w:rsidRPr="0080214C">
        <w:rPr>
          <w:rFonts w:cs="Times New Roman"/>
          <w:szCs w:val="24"/>
        </w:rPr>
        <w:t xml:space="preserve">. Thus, they are not relevant to the current research question. However, keep in mind that these are nonsignificant results, and so would not influence </w:t>
      </w:r>
      <w:r w:rsidR="00C9338B" w:rsidRPr="0080214C">
        <w:rPr>
          <w:rFonts w:cs="Times New Roman"/>
          <w:i/>
          <w:szCs w:val="24"/>
        </w:rPr>
        <w:t>p</w:t>
      </w:r>
      <w:r w:rsidR="00C9338B" w:rsidRPr="0080214C">
        <w:rPr>
          <w:rFonts w:cs="Times New Roman"/>
          <w:szCs w:val="24"/>
        </w:rPr>
        <w:t xml:space="preserve">-curve or </w:t>
      </w:r>
      <w:r w:rsidR="00C9338B" w:rsidRPr="0080214C">
        <w:rPr>
          <w:rFonts w:cs="Times New Roman"/>
          <w:i/>
          <w:szCs w:val="24"/>
        </w:rPr>
        <w:t>p</w:t>
      </w:r>
      <w:r w:rsidR="00C9338B" w:rsidRPr="0080214C">
        <w:rPr>
          <w:rFonts w:cs="Times New Roman"/>
          <w:szCs w:val="24"/>
        </w:rPr>
        <w:t>-uniform, and that it is a high-precision, low-effect-size study, and so would tip the scales towards funnel plot asymmetry.</w:t>
      </w:r>
      <w:r w:rsidR="002F36C3">
        <w:rPr>
          <w:rFonts w:cs="Times New Roman"/>
          <w:szCs w:val="24"/>
        </w:rPr>
        <w:t xml:space="preserve"> </w:t>
      </w:r>
    </w:p>
    <w:p w14:paraId="5B350CA9" w14:textId="77777777" w:rsidR="00A92162" w:rsidRPr="0080214C" w:rsidRDefault="00090671">
      <w:pPr>
        <w:rPr>
          <w:rFonts w:cs="Times New Roman"/>
          <w:b/>
          <w:szCs w:val="24"/>
        </w:rPr>
      </w:pPr>
      <w:r w:rsidRPr="0080214C">
        <w:rPr>
          <w:rFonts w:cs="Times New Roman"/>
          <w:b/>
          <w:szCs w:val="24"/>
        </w:rPr>
        <w:t>III. Where’s the theory?</w:t>
      </w:r>
    </w:p>
    <w:p w14:paraId="1D338437" w14:textId="385F5E56" w:rsidR="0053569B" w:rsidRPr="0080214C" w:rsidRDefault="002F36C3">
      <w:pPr>
        <w:rPr>
          <w:rFonts w:cs="Times New Roman"/>
          <w:szCs w:val="24"/>
        </w:rPr>
      </w:pPr>
      <w:r>
        <w:rPr>
          <w:rFonts w:cs="Times New Roman"/>
          <w:szCs w:val="24"/>
        </w:rPr>
        <w:t>As with “the effect”</w:t>
      </w:r>
      <w:r w:rsidR="0053569B" w:rsidRPr="0080214C">
        <w:rPr>
          <w:rFonts w:cs="Times New Roman"/>
          <w:szCs w:val="24"/>
        </w:rPr>
        <w:t>, we are very reluctant to make strong pronouncements with regard to theory. Our concern is that the evidence base in Anderson et al. (2010) is too warped, and the meta-analytic adjustments too imperfect, to make a firm decision on whether “the effect” “exists.” We are especially reluctant to conflate statistical significance with existence, given that many of the properties of these meta-analytic adjustments are still unknown and the topic of ongoing study.</w:t>
      </w:r>
    </w:p>
    <w:p w14:paraId="02F2E250" w14:textId="128C0A4C" w:rsidR="00DA26A1" w:rsidRPr="0080214C" w:rsidRDefault="00061596">
      <w:pPr>
        <w:rPr>
          <w:rFonts w:cs="Times New Roman"/>
          <w:szCs w:val="24"/>
        </w:rPr>
      </w:pPr>
      <w:r w:rsidRPr="0080214C">
        <w:rPr>
          <w:rFonts w:cs="Times New Roman"/>
          <w:szCs w:val="24"/>
        </w:rPr>
        <w:t>It also seems uncertain that violent video games create</w:t>
      </w:r>
      <w:r w:rsidR="00DA26A1" w:rsidRPr="0080214C">
        <w:rPr>
          <w:rFonts w:cs="Times New Roman"/>
          <w:szCs w:val="24"/>
        </w:rPr>
        <w:t xml:space="preserve"> an aggressive affective state, as has been claimed. </w:t>
      </w:r>
      <w:r w:rsidR="00F01943">
        <w:rPr>
          <w:rFonts w:cs="Times New Roman"/>
          <w:szCs w:val="24"/>
        </w:rPr>
        <w:t>Of the accumulated funnel plots, that of experimental effects on aggressive affect was the most clearly asymmetrical. We suspect that playing violent video games is intrinsically rewarding (otherwise few would choose to do it), and as such may lead to pleasant, rather than hostile or frustrated, affective states.</w:t>
      </w:r>
    </w:p>
    <w:p w14:paraId="0E6609C7" w14:textId="5800EF96" w:rsidR="0083769F" w:rsidRDefault="00DA26A1">
      <w:pPr>
        <w:rPr>
          <w:rFonts w:cs="Times New Roman"/>
          <w:szCs w:val="24"/>
        </w:rPr>
      </w:pPr>
      <w:r w:rsidRPr="0080214C">
        <w:rPr>
          <w:rFonts w:cs="Times New Roman"/>
          <w:szCs w:val="24"/>
        </w:rPr>
        <w:t xml:space="preserve">It is hard to </w:t>
      </w:r>
      <w:r w:rsidR="0083769F">
        <w:rPr>
          <w:rFonts w:cs="Times New Roman"/>
          <w:szCs w:val="24"/>
        </w:rPr>
        <w:t>say what the present results mean for aggression theory writ large, because the truth may simply be that violent game exposure is too weak a manipulation to perturb the mechanisms of aggressive behavior</w:t>
      </w:r>
      <w:r w:rsidRPr="0080214C">
        <w:rPr>
          <w:rFonts w:cs="Times New Roman"/>
          <w:szCs w:val="24"/>
        </w:rPr>
        <w:t xml:space="preserve">. </w:t>
      </w:r>
      <w:r w:rsidR="0083769F">
        <w:rPr>
          <w:rFonts w:cs="Times New Roman"/>
          <w:szCs w:val="24"/>
        </w:rPr>
        <w:t xml:space="preserve">For example, </w:t>
      </w:r>
      <w:r w:rsidR="00061596" w:rsidRPr="0080214C">
        <w:rPr>
          <w:rFonts w:cs="Times New Roman"/>
          <w:szCs w:val="24"/>
        </w:rPr>
        <w:t>it is possible that aggression is still</w:t>
      </w:r>
      <w:r w:rsidRPr="0080214C">
        <w:rPr>
          <w:rFonts w:cs="Times New Roman"/>
          <w:szCs w:val="24"/>
        </w:rPr>
        <w:t xml:space="preserve"> trained, activated, and enacted according to scripts learned through observation (Huesmann’s script theory)</w:t>
      </w:r>
      <w:r w:rsidR="0083769F">
        <w:rPr>
          <w:rFonts w:cs="Times New Roman"/>
          <w:szCs w:val="24"/>
        </w:rPr>
        <w:t>, but that this process takes place over a longer period than a half-hour’s lab experiment</w:t>
      </w:r>
      <w:r w:rsidRPr="0080214C">
        <w:rPr>
          <w:rFonts w:cs="Times New Roman"/>
          <w:szCs w:val="24"/>
        </w:rPr>
        <w:t xml:space="preserve">. </w:t>
      </w:r>
      <w:r w:rsidR="0083769F">
        <w:rPr>
          <w:rFonts w:cs="Times New Roman"/>
          <w:szCs w:val="24"/>
        </w:rPr>
        <w:t>Similarly, i</w:t>
      </w:r>
      <w:r w:rsidRPr="0080214C">
        <w:rPr>
          <w:rFonts w:cs="Times New Roman"/>
          <w:szCs w:val="24"/>
        </w:rPr>
        <w:t xml:space="preserve">t seems trivial to suggest that people are more likely to aggress when they are feeling aggressive and thinking aggressive thoughts (Anderson’s General Aggression Model). </w:t>
      </w:r>
      <w:r w:rsidR="0083769F">
        <w:rPr>
          <w:rFonts w:cs="Times New Roman"/>
          <w:szCs w:val="24"/>
        </w:rPr>
        <w:t>It may simply be the case that playing a violent game for 15 minutes does not make people feel aggressive or stimulate the kind of aggressive thoughts that are an antecedent of aggressive behavior.</w:t>
      </w:r>
      <w:r w:rsidR="002F36C3">
        <w:rPr>
          <w:rFonts w:cs="Times New Roman"/>
          <w:szCs w:val="24"/>
        </w:rPr>
        <w:t xml:space="preserve"> Thus, w</w:t>
      </w:r>
      <w:r w:rsidR="002F36C3" w:rsidRPr="0080214C">
        <w:rPr>
          <w:rFonts w:cs="Times New Roman"/>
          <w:szCs w:val="24"/>
        </w:rPr>
        <w:t>e are reluctant to claim that these results contest the broader ideas of script theory, social learning theory, the general aggression model, etc., insofar as these theories have found support outside of violent game research.</w:t>
      </w:r>
    </w:p>
    <w:p w14:paraId="4947C416" w14:textId="4E011694" w:rsidR="0083769F" w:rsidRPr="0080214C" w:rsidRDefault="0083769F" w:rsidP="0083769F">
      <w:pPr>
        <w:rPr>
          <w:rFonts w:cs="Times New Roman"/>
          <w:szCs w:val="24"/>
        </w:rPr>
      </w:pPr>
      <w:r>
        <w:rPr>
          <w:rFonts w:cs="Times New Roman"/>
          <w:szCs w:val="24"/>
        </w:rPr>
        <w:t>We do point out that</w:t>
      </w:r>
      <w:r w:rsidRPr="0080214C">
        <w:rPr>
          <w:rFonts w:cs="Times New Roman"/>
          <w:szCs w:val="24"/>
        </w:rPr>
        <w:t xml:space="preserve"> “priming” has historically been </w:t>
      </w:r>
      <w:r>
        <w:rPr>
          <w:rFonts w:cs="Times New Roman"/>
          <w:szCs w:val="24"/>
        </w:rPr>
        <w:t>a hypothesized mechanism of violent-game effects. That is, it has been argued</w:t>
      </w:r>
      <w:r w:rsidRPr="0080214C">
        <w:rPr>
          <w:rFonts w:cs="Times New Roman"/>
          <w:szCs w:val="24"/>
        </w:rPr>
        <w:t xml:space="preserve"> that playing a violent video game “activates” aggressive thoughts, which then inevitably alter behavior. We are skeptical of this account in much the same </w:t>
      </w:r>
      <w:r w:rsidRPr="0080214C">
        <w:rPr>
          <w:rFonts w:cs="Times New Roman"/>
          <w:szCs w:val="24"/>
        </w:rPr>
        <w:lastRenderedPageBreak/>
        <w:t>way that we are skeptical of other such “social priming” effects. It seems plausible that violent video games may make aggressive concepts more readily accessible. To claim, however, that this accessibility must necessarily represent some aggressive intention, or that it must inevitably have some effect on behavior, is suspect. Against the broader context of personality and cognition, this would seem to be a sneeze in a hurricane.</w:t>
      </w:r>
      <w:r>
        <w:rPr>
          <w:rFonts w:cs="Times New Roman"/>
          <w:szCs w:val="24"/>
        </w:rPr>
        <w:t xml:space="preserve"> We suggest that although, as you say, “</w:t>
      </w:r>
      <w:r>
        <w:t xml:space="preserve">all extant theories predict that stimuli aggressive beget behaviors aggressive,” greater attention should be paid to the magnitude of aggressive stimuli. </w:t>
      </w:r>
      <w:r w:rsidR="002F36C3">
        <w:t>The same applies to social priming results in general.</w:t>
      </w:r>
    </w:p>
    <w:p w14:paraId="5D061EF6" w14:textId="0938F294" w:rsidR="00DA26A1" w:rsidRPr="0080214C" w:rsidRDefault="00DA26A1">
      <w:pPr>
        <w:rPr>
          <w:rFonts w:cs="Times New Roman"/>
          <w:szCs w:val="24"/>
        </w:rPr>
      </w:pPr>
      <w:r w:rsidRPr="0080214C">
        <w:rPr>
          <w:rFonts w:cs="Times New Roman"/>
          <w:szCs w:val="24"/>
        </w:rPr>
        <w:t>It seems necessary to revise these theo</w:t>
      </w:r>
      <w:r w:rsidR="00CF4A18" w:rsidRPr="0080214C">
        <w:rPr>
          <w:rFonts w:cs="Times New Roman"/>
          <w:szCs w:val="24"/>
        </w:rPr>
        <w:t>ries in the following ways. First,</w:t>
      </w:r>
      <w:r w:rsidRPr="0080214C">
        <w:rPr>
          <w:rFonts w:cs="Times New Roman"/>
          <w:szCs w:val="24"/>
        </w:rPr>
        <w:t xml:space="preserve"> </w:t>
      </w:r>
      <w:r w:rsidR="00DE4C99" w:rsidRPr="0080214C">
        <w:rPr>
          <w:rFonts w:cs="Times New Roman"/>
          <w:szCs w:val="24"/>
        </w:rPr>
        <w:t xml:space="preserve">researchers should consider </w:t>
      </w:r>
      <w:r w:rsidR="00CF4A18" w:rsidRPr="0080214C">
        <w:rPr>
          <w:rFonts w:cs="Times New Roman"/>
          <w:szCs w:val="24"/>
        </w:rPr>
        <w:t xml:space="preserve">that </w:t>
      </w:r>
      <w:r w:rsidR="00DE4C99" w:rsidRPr="0080214C">
        <w:rPr>
          <w:rFonts w:cs="Times New Roman"/>
          <w:szCs w:val="24"/>
        </w:rPr>
        <w:t xml:space="preserve">small </w:t>
      </w:r>
      <w:r w:rsidR="00CF4A18" w:rsidRPr="0080214C">
        <w:rPr>
          <w:rFonts w:cs="Times New Roman"/>
          <w:szCs w:val="24"/>
        </w:rPr>
        <w:t>manipulations will likely have minimal effects.</w:t>
      </w:r>
      <w:r w:rsidR="00B10E2E">
        <w:rPr>
          <w:rFonts w:cs="Times New Roman"/>
          <w:szCs w:val="24"/>
        </w:rPr>
        <w:t xml:space="preserve"> Like you say, </w:t>
      </w:r>
      <w:r w:rsidR="00B10E2E">
        <w:rPr>
          <w:rFonts w:cs="Times New Roman"/>
          <w:szCs w:val="24"/>
        </w:rPr>
        <w:t>“</w:t>
      </w:r>
      <w:r w:rsidR="00B10E2E">
        <w:t xml:space="preserve">all extant theories predict that stimuli aggressive beget behaviors aggressive,” </w:t>
      </w:r>
      <w:r w:rsidR="00B10E2E">
        <w:t>but few seem to consider that some aggressive stimuli are so minimal as to be irrelevant</w:t>
      </w:r>
      <w:r w:rsidR="00B10E2E">
        <w:rPr>
          <w:rFonts w:cs="Times New Roman"/>
          <w:szCs w:val="24"/>
        </w:rPr>
        <w:t xml:space="preserve">. </w:t>
      </w:r>
      <w:r w:rsidR="00CF4A18" w:rsidRPr="0080214C">
        <w:rPr>
          <w:rFonts w:cs="Times New Roman"/>
          <w:szCs w:val="24"/>
        </w:rPr>
        <w:t xml:space="preserve">Second, </w:t>
      </w:r>
      <w:r w:rsidR="00DE4C99" w:rsidRPr="0080214C">
        <w:rPr>
          <w:rFonts w:cs="Times New Roman"/>
          <w:szCs w:val="24"/>
        </w:rPr>
        <w:t>g</w:t>
      </w:r>
      <w:r w:rsidR="0053569B" w:rsidRPr="0080214C">
        <w:rPr>
          <w:rFonts w:cs="Times New Roman"/>
          <w:szCs w:val="24"/>
        </w:rPr>
        <w:t>reater attention could be paid to what it means to “activate” a thought – there seems to be considerable ambiguity and conflation around this concept between neuroscience</w:t>
      </w:r>
      <w:r w:rsidR="00B10E2E">
        <w:rPr>
          <w:rFonts w:cs="Times New Roman"/>
          <w:szCs w:val="24"/>
        </w:rPr>
        <w:t xml:space="preserve"> (the excitation of a neuron)</w:t>
      </w:r>
      <w:r w:rsidR="0053569B" w:rsidRPr="0080214C">
        <w:rPr>
          <w:rFonts w:cs="Times New Roman"/>
          <w:szCs w:val="24"/>
        </w:rPr>
        <w:t>, cognitive psychology</w:t>
      </w:r>
      <w:r w:rsidR="00B10E2E">
        <w:rPr>
          <w:rFonts w:cs="Times New Roman"/>
          <w:szCs w:val="24"/>
        </w:rPr>
        <w:t xml:space="preserve"> (improvements in the discriminability of a word)</w:t>
      </w:r>
      <w:r w:rsidR="0053569B" w:rsidRPr="0080214C">
        <w:rPr>
          <w:rFonts w:cs="Times New Roman"/>
          <w:szCs w:val="24"/>
        </w:rPr>
        <w:t>, and social psychology</w:t>
      </w:r>
      <w:r w:rsidR="00B10E2E">
        <w:rPr>
          <w:rFonts w:cs="Times New Roman"/>
          <w:szCs w:val="24"/>
        </w:rPr>
        <w:t xml:space="preserve"> (a broadly-conceived “thought accessibility”)</w:t>
      </w:r>
      <w:r w:rsidR="0053569B" w:rsidRPr="0080214C">
        <w:rPr>
          <w:rFonts w:cs="Times New Roman"/>
          <w:szCs w:val="24"/>
        </w:rPr>
        <w:t>, even though each acts on temporal and physical scale</w:t>
      </w:r>
      <w:r w:rsidR="00B10E2E">
        <w:rPr>
          <w:rFonts w:cs="Times New Roman"/>
          <w:szCs w:val="24"/>
        </w:rPr>
        <w:t>s that differ by orders of magnitude</w:t>
      </w:r>
      <w:r w:rsidR="0053569B" w:rsidRPr="0080214C">
        <w:rPr>
          <w:rFonts w:cs="Times New Roman"/>
          <w:szCs w:val="24"/>
        </w:rPr>
        <w:t>.</w:t>
      </w:r>
      <w:r w:rsidR="00DE4C99" w:rsidRPr="0080214C">
        <w:rPr>
          <w:rFonts w:cs="Times New Roman"/>
          <w:szCs w:val="24"/>
        </w:rPr>
        <w:t xml:space="preserve"> Third, insofar as thoughts may indeed be “activated,</w:t>
      </w:r>
      <w:r w:rsidR="00DE4C99" w:rsidRPr="0080214C">
        <w:rPr>
          <w:rFonts w:cs="Times New Roman"/>
          <w:szCs w:val="24"/>
        </w:rPr>
        <w:t xml:space="preserve">” </w:t>
      </w:r>
      <w:r w:rsidR="00DE4C99" w:rsidRPr="0080214C">
        <w:rPr>
          <w:rFonts w:cs="Times New Roman"/>
          <w:szCs w:val="24"/>
        </w:rPr>
        <w:t xml:space="preserve">consider that activation of thoughts need not necessarily </w:t>
      </w:r>
      <w:r w:rsidR="00DE4C99" w:rsidRPr="0080214C">
        <w:rPr>
          <w:rFonts w:cs="Times New Roman"/>
          <w:szCs w:val="24"/>
        </w:rPr>
        <w:t xml:space="preserve">lead to expression of </w:t>
      </w:r>
      <w:r w:rsidR="004A578E" w:rsidRPr="0080214C">
        <w:rPr>
          <w:rFonts w:cs="Times New Roman"/>
          <w:szCs w:val="24"/>
        </w:rPr>
        <w:t>those</w:t>
      </w:r>
      <w:r w:rsidR="00DE4C99" w:rsidRPr="0080214C">
        <w:rPr>
          <w:rFonts w:cs="Times New Roman"/>
          <w:szCs w:val="24"/>
        </w:rPr>
        <w:t xml:space="preserve"> thought</w:t>
      </w:r>
      <w:r w:rsidR="004A578E" w:rsidRPr="0080214C">
        <w:rPr>
          <w:rFonts w:cs="Times New Roman"/>
          <w:szCs w:val="24"/>
        </w:rPr>
        <w:t>s</w:t>
      </w:r>
      <w:r w:rsidR="00DE4C99" w:rsidRPr="0080214C">
        <w:rPr>
          <w:rFonts w:cs="Times New Roman"/>
          <w:szCs w:val="24"/>
        </w:rPr>
        <w:t xml:space="preserve"> – even in the stochastic, between-groups sense.</w:t>
      </w:r>
    </w:p>
    <w:p w14:paraId="673E9CB1" w14:textId="3CF99E4E" w:rsidR="00DE4C99" w:rsidRDefault="007B6867">
      <w:pPr>
        <w:rPr>
          <w:rFonts w:cs="Times New Roman"/>
          <w:szCs w:val="24"/>
        </w:rPr>
      </w:pPr>
      <w:commentRangeStart w:id="0"/>
      <w:r>
        <w:rPr>
          <w:rFonts w:cs="Times New Roman"/>
          <w:szCs w:val="24"/>
        </w:rPr>
        <w:t xml:space="preserve">Finally, you ask us to consider the degree to which these effects may be contextually sensitive. The problem posed by our main findings are not that the effects are contextually sensitive; rather, the problem is that they don’t seem to be sensitive to anything but the sample size of the experiment.  </w:t>
      </w:r>
      <w:commentRangeEnd w:id="0"/>
      <w:r>
        <w:rPr>
          <w:rStyle w:val="CommentReference"/>
        </w:rPr>
        <w:commentReference w:id="0"/>
      </w:r>
      <w:r>
        <w:rPr>
          <w:rFonts w:cs="Times New Roman"/>
          <w:szCs w:val="24"/>
        </w:rPr>
        <w:t>The evidence base is so badly contaminated and distorted by bias that the study results lack probative value.</w:t>
      </w:r>
      <w:bookmarkStart w:id="1" w:name="_GoBack"/>
      <w:bookmarkEnd w:id="1"/>
    </w:p>
    <w:p w14:paraId="47CEBAEA" w14:textId="77777777" w:rsidR="007B6867" w:rsidRPr="0080214C" w:rsidRDefault="007B6867">
      <w:pPr>
        <w:rPr>
          <w:rFonts w:cs="Times New Roman"/>
          <w:szCs w:val="24"/>
        </w:rPr>
      </w:pPr>
    </w:p>
    <w:p w14:paraId="2DCC46D0" w14:textId="2E2B2F4A" w:rsidR="00014320" w:rsidRPr="0080214C" w:rsidRDefault="00014320">
      <w:pPr>
        <w:rPr>
          <w:rFonts w:cs="Times New Roman"/>
          <w:szCs w:val="24"/>
        </w:rPr>
      </w:pPr>
      <w:r w:rsidRPr="0080214C">
        <w:rPr>
          <w:rFonts w:cs="Times New Roman"/>
          <w:szCs w:val="24"/>
        </w:rPr>
        <w:t>We thank Reviewers 2 and 4 for their kind words.</w:t>
      </w:r>
      <w:r w:rsidRPr="0080214C">
        <w:rPr>
          <w:rFonts w:cs="Times New Roman"/>
          <w:szCs w:val="24"/>
        </w:rPr>
        <w:t xml:space="preserve"> Below, we address the remaining concerns of Reviewers 1 and 3.</w:t>
      </w:r>
    </w:p>
    <w:p w14:paraId="4EDEA5D3" w14:textId="77777777" w:rsidR="00890B78" w:rsidRPr="0080214C" w:rsidRDefault="00890B78">
      <w:pPr>
        <w:rPr>
          <w:rFonts w:cs="Times New Roman"/>
          <w:szCs w:val="24"/>
        </w:rPr>
      </w:pPr>
      <w:r w:rsidRPr="0080214C">
        <w:rPr>
          <w:rFonts w:cs="Times New Roman"/>
          <w:szCs w:val="24"/>
        </w:rPr>
        <w:t>Reviewer 1:</w:t>
      </w:r>
    </w:p>
    <w:p w14:paraId="4E8C5D0D" w14:textId="1EDBB902" w:rsidR="001E1C2D" w:rsidRPr="0080214C" w:rsidRDefault="00AA4341">
      <w:pPr>
        <w:rPr>
          <w:rFonts w:cs="Times New Roman"/>
          <w:szCs w:val="24"/>
        </w:rPr>
      </w:pPr>
      <w:r w:rsidRPr="0080214C">
        <w:rPr>
          <w:rFonts w:cs="Times New Roman"/>
          <w:szCs w:val="24"/>
        </w:rPr>
        <w:t>1. Reviewer 1 suspects t</w:t>
      </w:r>
      <w:r w:rsidR="00A03C40" w:rsidRPr="0080214C">
        <w:rPr>
          <w:rFonts w:cs="Times New Roman"/>
          <w:szCs w:val="24"/>
        </w:rPr>
        <w:t xml:space="preserve">here is likely publication bias in most (social) psychological </w:t>
      </w:r>
      <w:r w:rsidRPr="0080214C">
        <w:rPr>
          <w:rFonts w:cs="Times New Roman"/>
          <w:szCs w:val="24"/>
        </w:rPr>
        <w:t>literatures.</w:t>
      </w:r>
      <w:r w:rsidR="00A03C40" w:rsidRPr="0080214C">
        <w:rPr>
          <w:rFonts w:cs="Times New Roman"/>
          <w:szCs w:val="24"/>
        </w:rPr>
        <w:t xml:space="preserve"> </w:t>
      </w:r>
      <w:r w:rsidRPr="0080214C">
        <w:rPr>
          <w:rFonts w:cs="Times New Roman"/>
          <w:szCs w:val="24"/>
        </w:rPr>
        <w:t xml:space="preserve">In that regard, Reviewer 1 seems to imply the current </w:t>
      </w:r>
      <w:r w:rsidR="00A03C40" w:rsidRPr="0080214C">
        <w:rPr>
          <w:rFonts w:cs="Times New Roman"/>
          <w:szCs w:val="24"/>
        </w:rPr>
        <w:t>results</w:t>
      </w:r>
      <w:r w:rsidRPr="0080214C">
        <w:rPr>
          <w:rFonts w:cs="Times New Roman"/>
          <w:szCs w:val="24"/>
        </w:rPr>
        <w:t xml:space="preserve"> are not particularly remarkable.</w:t>
      </w:r>
      <w:r w:rsidR="00A03C40" w:rsidRPr="0080214C">
        <w:rPr>
          <w:rFonts w:cs="Times New Roman"/>
          <w:szCs w:val="24"/>
        </w:rPr>
        <w:t xml:space="preserve"> </w:t>
      </w:r>
      <w:r w:rsidRPr="0080214C">
        <w:rPr>
          <w:rFonts w:cs="Times New Roman"/>
          <w:szCs w:val="24"/>
        </w:rPr>
        <w:t xml:space="preserve">We agree that most literatures in social psychology are probably influenced by publication bias to some degree. It is for this reason that analyses like ours are crucial in </w:t>
      </w:r>
      <w:r w:rsidR="00CC0D8D" w:rsidRPr="0080214C">
        <w:rPr>
          <w:rFonts w:cs="Times New Roman"/>
          <w:szCs w:val="24"/>
        </w:rPr>
        <w:t>diagnosing publication bias for the attention of future research</w:t>
      </w:r>
      <w:r w:rsidRPr="0080214C">
        <w:rPr>
          <w:rFonts w:cs="Times New Roman"/>
          <w:szCs w:val="24"/>
        </w:rPr>
        <w:t xml:space="preserve">. </w:t>
      </w:r>
      <w:r w:rsidR="001E1C2D" w:rsidRPr="0080214C">
        <w:rPr>
          <w:rFonts w:cs="Times New Roman"/>
          <w:szCs w:val="24"/>
        </w:rPr>
        <w:t>The literature should not endeavor to be “only as bad a</w:t>
      </w:r>
      <w:r w:rsidR="00CC0D8D" w:rsidRPr="0080214C">
        <w:rPr>
          <w:rFonts w:cs="Times New Roman"/>
          <w:szCs w:val="24"/>
        </w:rPr>
        <w:t>s the rest of social psychology</w:t>
      </w:r>
      <w:r w:rsidR="001E1C2D" w:rsidRPr="0080214C">
        <w:rPr>
          <w:rFonts w:cs="Times New Roman"/>
          <w:szCs w:val="24"/>
        </w:rPr>
        <w:t>”</w:t>
      </w:r>
      <w:r w:rsidR="00CC0D8D" w:rsidRPr="0080214C">
        <w:rPr>
          <w:rFonts w:cs="Times New Roman"/>
          <w:szCs w:val="24"/>
        </w:rPr>
        <w:t>;</w:t>
      </w:r>
      <w:r w:rsidR="001E1C2D" w:rsidRPr="0080214C">
        <w:rPr>
          <w:rFonts w:cs="Times New Roman"/>
          <w:szCs w:val="24"/>
        </w:rPr>
        <w:t xml:space="preserve"> it should instead endeavor to be </w:t>
      </w:r>
      <w:r w:rsidR="001E1C2D" w:rsidRPr="0080214C">
        <w:rPr>
          <w:rFonts w:cs="Times New Roman"/>
          <w:i/>
          <w:szCs w:val="24"/>
        </w:rPr>
        <w:t>correct</w:t>
      </w:r>
      <w:r w:rsidR="001E1C2D" w:rsidRPr="0080214C">
        <w:rPr>
          <w:rFonts w:cs="Times New Roman"/>
          <w:szCs w:val="24"/>
        </w:rPr>
        <w:t>. With this in mind, we must correct Anderson et al.’s conclusions regarding the absence of bias</w:t>
      </w:r>
      <w:r w:rsidRPr="0080214C">
        <w:rPr>
          <w:rFonts w:cs="Times New Roman"/>
          <w:szCs w:val="24"/>
        </w:rPr>
        <w:t xml:space="preserve">. </w:t>
      </w:r>
    </w:p>
    <w:p w14:paraId="56CA2CFA" w14:textId="77777777" w:rsidR="00CC0D8D" w:rsidRPr="0080214C" w:rsidRDefault="00AA4341">
      <w:pPr>
        <w:rPr>
          <w:rFonts w:cs="Times New Roman"/>
          <w:szCs w:val="24"/>
        </w:rPr>
      </w:pPr>
      <w:r w:rsidRPr="0080214C">
        <w:rPr>
          <w:rFonts w:cs="Times New Roman"/>
          <w:szCs w:val="24"/>
        </w:rPr>
        <w:lastRenderedPageBreak/>
        <w:t>2. Reviewer 1 suggests that o</w:t>
      </w:r>
      <w:r w:rsidR="00A03C40" w:rsidRPr="0080214C">
        <w:rPr>
          <w:rFonts w:cs="Times New Roman"/>
          <w:szCs w:val="24"/>
        </w:rPr>
        <w:t xml:space="preserve">ur conclusions are not credible given the effects of </w:t>
      </w:r>
      <w:r w:rsidR="00CC0D8D" w:rsidRPr="0080214C">
        <w:rPr>
          <w:rFonts w:cs="Times New Roman"/>
          <w:szCs w:val="24"/>
        </w:rPr>
        <w:t>very subtle</w:t>
      </w:r>
      <w:r w:rsidR="00A03C40" w:rsidRPr="0080214C">
        <w:rPr>
          <w:rFonts w:cs="Times New Roman"/>
          <w:szCs w:val="24"/>
        </w:rPr>
        <w:t xml:space="preserve"> manipulations in stimulating aggression</w:t>
      </w:r>
      <w:r w:rsidRPr="0080214C">
        <w:rPr>
          <w:rFonts w:cs="Times New Roman"/>
          <w:szCs w:val="24"/>
        </w:rPr>
        <w:t xml:space="preserve"> (e.g., black-color primes, heat-word primes, pictures of guns)</w:t>
      </w:r>
      <w:r w:rsidR="00A03C40" w:rsidRPr="0080214C">
        <w:rPr>
          <w:rFonts w:cs="Times New Roman"/>
          <w:szCs w:val="24"/>
        </w:rPr>
        <w:t xml:space="preserve">. </w:t>
      </w:r>
      <w:r w:rsidR="00CC0D8D" w:rsidRPr="0080214C">
        <w:rPr>
          <w:rFonts w:cs="Times New Roman"/>
          <w:szCs w:val="24"/>
        </w:rPr>
        <w:t>If these subtle stimuli can provoke aggression, then the stronger stimuli involved in violent video game play must also provoke aggression.</w:t>
      </w:r>
    </w:p>
    <w:p w14:paraId="79DAADE9" w14:textId="54438C5D" w:rsidR="00AA4341" w:rsidRPr="0080214C" w:rsidRDefault="00844CF1">
      <w:pPr>
        <w:rPr>
          <w:rFonts w:cs="Times New Roman"/>
          <w:szCs w:val="24"/>
        </w:rPr>
      </w:pPr>
      <w:r w:rsidRPr="0080214C">
        <w:rPr>
          <w:rFonts w:cs="Times New Roman"/>
          <w:szCs w:val="24"/>
        </w:rPr>
        <w:t xml:space="preserve">We have not been able to find the relevant citations for </w:t>
      </w:r>
      <w:r w:rsidR="00CC0D8D" w:rsidRPr="0080214C">
        <w:rPr>
          <w:rFonts w:cs="Times New Roman"/>
          <w:szCs w:val="24"/>
        </w:rPr>
        <w:t xml:space="preserve">Reviewer 1’s </w:t>
      </w:r>
      <w:r w:rsidRPr="0080214C">
        <w:rPr>
          <w:rFonts w:cs="Times New Roman"/>
          <w:szCs w:val="24"/>
        </w:rPr>
        <w:t xml:space="preserve">claims. We have found the claim that that teams in black or red jerseys are charged with more fouls (Frank &amp; Gilovich, 1988), but follow-up studies contest this claim (Caldwell &amp; Burger, 2010). Heat-word primes have been linked not to aggressive behavior, but rather to hostile attribution bias (DeWall &amp; Bushman, 2009). However, evidence suggests that this finding does not replicate (McCarthy, 2014). Actual temperature has been linked to aggressive behavior (Anderson, Anderson, Dorr, DeNeve, &amp; Flanagan, 2000), but </w:t>
      </w:r>
      <w:r w:rsidR="00CC0D8D" w:rsidRPr="0080214C">
        <w:rPr>
          <w:rFonts w:cs="Times New Roman"/>
          <w:szCs w:val="24"/>
        </w:rPr>
        <w:t xml:space="preserve">experiencing hot temperatures </w:t>
      </w:r>
      <w:r w:rsidRPr="0080214C">
        <w:rPr>
          <w:rFonts w:cs="Times New Roman"/>
          <w:szCs w:val="24"/>
        </w:rPr>
        <w:t>is very different from priming</w:t>
      </w:r>
      <w:r w:rsidR="00CC0D8D" w:rsidRPr="0080214C">
        <w:rPr>
          <w:rFonts w:cs="Times New Roman"/>
          <w:szCs w:val="24"/>
        </w:rPr>
        <w:t xml:space="preserve"> with heat-related words</w:t>
      </w:r>
      <w:r w:rsidRPr="0080214C">
        <w:rPr>
          <w:rFonts w:cs="Times New Roman"/>
          <w:szCs w:val="24"/>
        </w:rPr>
        <w:t>.</w:t>
      </w:r>
      <w:r w:rsidR="00C501EA" w:rsidRPr="0080214C">
        <w:rPr>
          <w:rFonts w:cs="Times New Roman"/>
          <w:szCs w:val="24"/>
        </w:rPr>
        <w:t xml:space="preserve"> Meier, Robinson, &amp; Wilkowski (2006) report that aggressive lexical primes have no main effect on aggressive behavior, but that they interact with trait agreeableness. However, the evidence for even this interaction is slim: </w:t>
      </w:r>
      <w:r w:rsidR="00C501EA" w:rsidRPr="0080214C">
        <w:rPr>
          <w:rFonts w:cs="Times New Roman"/>
          <w:i/>
          <w:szCs w:val="24"/>
        </w:rPr>
        <w:t>p</w:t>
      </w:r>
      <w:r w:rsidR="00C501EA" w:rsidRPr="0080214C">
        <w:rPr>
          <w:rFonts w:cs="Times New Roman"/>
          <w:szCs w:val="24"/>
        </w:rPr>
        <w:t xml:space="preserve"> = .044 under one CRTT quantification, and </w:t>
      </w:r>
      <w:r w:rsidR="00C501EA" w:rsidRPr="0080214C">
        <w:rPr>
          <w:rFonts w:cs="Times New Roman"/>
          <w:i/>
          <w:szCs w:val="24"/>
        </w:rPr>
        <w:t>p</w:t>
      </w:r>
      <w:r w:rsidR="00C501EA" w:rsidRPr="0080214C">
        <w:rPr>
          <w:rFonts w:cs="Times New Roman"/>
          <w:szCs w:val="24"/>
        </w:rPr>
        <w:t xml:space="preserve"> = .262 under another. </w:t>
      </w:r>
      <w:r w:rsidR="00CC0D8D" w:rsidRPr="0080214C">
        <w:rPr>
          <w:rFonts w:cs="Times New Roman"/>
          <w:szCs w:val="24"/>
        </w:rPr>
        <w:t>In general, there seems to be little evidence that subtle primes provoke aggressive behavior.</w:t>
      </w:r>
    </w:p>
    <w:p w14:paraId="554EBCF4" w14:textId="3E6CAACB" w:rsidR="00C501EA" w:rsidRPr="0080214C" w:rsidRDefault="00C501EA">
      <w:pPr>
        <w:rPr>
          <w:rFonts w:cs="Times New Roman"/>
          <w:szCs w:val="24"/>
        </w:rPr>
      </w:pPr>
      <w:r w:rsidRPr="0080214C">
        <w:rPr>
          <w:rFonts w:cs="Times New Roman"/>
          <w:szCs w:val="24"/>
        </w:rPr>
        <w:t xml:space="preserve">It is our concern that the problems of p-hacking, HARKing, and selective report may be found in these other literatures on aggression. Of course, a detailed inspection of those literatures is beyond the scope of the current paper. Another interesting similarity between this literature and those literatures is the conflation of cognitive outcomes (e.g., differences in reaction time to identify an aggressive stimulus) with actual </w:t>
      </w:r>
      <w:r w:rsidR="00090671" w:rsidRPr="0080214C">
        <w:rPr>
          <w:rFonts w:cs="Times New Roman"/>
          <w:szCs w:val="24"/>
        </w:rPr>
        <w:t>aggressive behavior (e.g., blasting someone with noise). Perhaps the cognitive effects are more plausible and more replicable than the behavioral effects.</w:t>
      </w:r>
    </w:p>
    <w:p w14:paraId="48B3B97A" w14:textId="77777777" w:rsidR="00890B78" w:rsidRPr="0080214C" w:rsidRDefault="00844CF1">
      <w:pPr>
        <w:rPr>
          <w:rFonts w:cs="Times New Roman"/>
          <w:szCs w:val="24"/>
        </w:rPr>
      </w:pPr>
      <w:r w:rsidRPr="0080214C">
        <w:rPr>
          <w:rFonts w:cs="Times New Roman"/>
          <w:szCs w:val="24"/>
        </w:rPr>
        <w:t>3. Reviewer 1 suggests that o</w:t>
      </w:r>
      <w:r w:rsidR="00A03C40" w:rsidRPr="0080214C">
        <w:rPr>
          <w:rFonts w:cs="Times New Roman"/>
          <w:szCs w:val="24"/>
        </w:rPr>
        <w:t xml:space="preserve">ur results </w:t>
      </w:r>
      <w:r w:rsidR="00A92162" w:rsidRPr="0080214C">
        <w:rPr>
          <w:rFonts w:cs="Times New Roman"/>
          <w:szCs w:val="24"/>
        </w:rPr>
        <w:t>would benefit from a more thorough theoretical treatment.</w:t>
      </w:r>
      <w:r w:rsidR="001E1C2D" w:rsidRPr="0080214C">
        <w:rPr>
          <w:rFonts w:cs="Times New Roman"/>
          <w:szCs w:val="24"/>
        </w:rPr>
        <w:t xml:space="preserve"> See our response to </w:t>
      </w:r>
      <w:r w:rsidR="001E1C2D" w:rsidRPr="0080214C">
        <w:rPr>
          <w:rFonts w:cs="Times New Roman"/>
          <w:b/>
          <w:szCs w:val="24"/>
        </w:rPr>
        <w:t>I</w:t>
      </w:r>
      <w:r w:rsidR="001E1C2D" w:rsidRPr="0080214C">
        <w:rPr>
          <w:rFonts w:cs="Times New Roman"/>
          <w:szCs w:val="24"/>
        </w:rPr>
        <w:t xml:space="preserve"> above.</w:t>
      </w:r>
    </w:p>
    <w:p w14:paraId="31DF592F" w14:textId="77777777" w:rsidR="00890B78" w:rsidRPr="0080214C" w:rsidRDefault="00890B78">
      <w:pPr>
        <w:rPr>
          <w:rFonts w:cs="Times New Roman"/>
          <w:szCs w:val="24"/>
        </w:rPr>
      </w:pPr>
      <w:r w:rsidRPr="0080214C">
        <w:rPr>
          <w:rFonts w:cs="Times New Roman"/>
          <w:szCs w:val="24"/>
        </w:rPr>
        <w:t>Reviewer 3:</w:t>
      </w:r>
    </w:p>
    <w:p w14:paraId="6993FA88" w14:textId="77777777" w:rsidR="00014320" w:rsidRPr="0080214C" w:rsidRDefault="00A03C40">
      <w:pPr>
        <w:rPr>
          <w:rFonts w:cs="Times New Roman"/>
          <w:szCs w:val="24"/>
        </w:rPr>
      </w:pPr>
      <w:r w:rsidRPr="0080214C">
        <w:rPr>
          <w:rFonts w:cs="Times New Roman"/>
          <w:szCs w:val="24"/>
        </w:rPr>
        <w:t xml:space="preserve">Reviewer 3’s comments lead to a number of further revisions. </w:t>
      </w:r>
    </w:p>
    <w:p w14:paraId="1DC30DA0" w14:textId="77777777" w:rsidR="00CC0D8D" w:rsidRPr="0080214C" w:rsidRDefault="00014320">
      <w:pPr>
        <w:rPr>
          <w:rFonts w:cs="Times New Roman"/>
          <w:szCs w:val="24"/>
        </w:rPr>
      </w:pPr>
      <w:r w:rsidRPr="0080214C">
        <w:rPr>
          <w:rFonts w:cs="Times New Roman"/>
          <w:szCs w:val="24"/>
        </w:rPr>
        <w:t xml:space="preserve">1. </w:t>
      </w:r>
      <w:r w:rsidR="00A03C40" w:rsidRPr="0080214C">
        <w:rPr>
          <w:rFonts w:cs="Times New Roman"/>
          <w:szCs w:val="24"/>
        </w:rPr>
        <w:t xml:space="preserve">We apologize that our simulation was not available as we thought it was, and appreciate Reviewer 3’s </w:t>
      </w:r>
      <w:r w:rsidR="00FC5C0D" w:rsidRPr="0080214C">
        <w:rPr>
          <w:rFonts w:cs="Times New Roman"/>
          <w:szCs w:val="24"/>
        </w:rPr>
        <w:t>having performed a simulation of their own</w:t>
      </w:r>
      <w:r w:rsidR="00A03C40" w:rsidRPr="0080214C">
        <w:rPr>
          <w:rFonts w:cs="Times New Roman"/>
          <w:szCs w:val="24"/>
        </w:rPr>
        <w:t xml:space="preserve">. We appreciate Reviewer 3’s prudence in allowing us to leave closed this particular can of worms. </w:t>
      </w:r>
    </w:p>
    <w:p w14:paraId="606D2E13" w14:textId="26422C38" w:rsidR="00890B78" w:rsidRPr="0080214C" w:rsidRDefault="00A03C40">
      <w:pPr>
        <w:rPr>
          <w:rFonts w:cs="Times New Roman"/>
          <w:szCs w:val="24"/>
        </w:rPr>
      </w:pPr>
      <w:r w:rsidRPr="0080214C">
        <w:rPr>
          <w:rFonts w:cs="Times New Roman"/>
          <w:szCs w:val="24"/>
        </w:rPr>
        <w:t>We have added an appropriate footnote on page 18, as requested. We prefer to cite the Borenstein (2009) citation used by Pustejovsky rather t</w:t>
      </w:r>
      <w:r w:rsidR="00FC5C0D" w:rsidRPr="0080214C">
        <w:rPr>
          <w:rFonts w:cs="Times New Roman"/>
          <w:szCs w:val="24"/>
        </w:rPr>
        <w:t>han citing Pustejovsky directly.</w:t>
      </w:r>
      <w:r w:rsidRPr="0080214C">
        <w:rPr>
          <w:rFonts w:cs="Times New Roman"/>
          <w:szCs w:val="24"/>
        </w:rPr>
        <w:t xml:space="preserve"> </w:t>
      </w:r>
      <w:r w:rsidR="00FC5C0D" w:rsidRPr="0080214C">
        <w:rPr>
          <w:rFonts w:cs="Times New Roman"/>
          <w:szCs w:val="24"/>
        </w:rPr>
        <w:t xml:space="preserve">(The original </w:t>
      </w:r>
      <w:r w:rsidRPr="0080214C">
        <w:rPr>
          <w:rFonts w:cs="Times New Roman"/>
          <w:szCs w:val="24"/>
        </w:rPr>
        <w:t xml:space="preserve">comment </w:t>
      </w:r>
      <w:r w:rsidR="00FC5C0D" w:rsidRPr="0080214C">
        <w:rPr>
          <w:rFonts w:cs="Times New Roman"/>
          <w:szCs w:val="24"/>
        </w:rPr>
        <w:t xml:space="preserve">and citation of Pustejovsky </w:t>
      </w:r>
      <w:r w:rsidRPr="0080214C">
        <w:rPr>
          <w:rFonts w:cs="Times New Roman"/>
          <w:szCs w:val="24"/>
        </w:rPr>
        <w:t xml:space="preserve">initially caused us a great amount of confusion, as we thought the complaint regarded the need for an assumed value of </w:t>
      </w:r>
      <w:r w:rsidRPr="0080214C">
        <w:rPr>
          <w:rFonts w:cs="Times New Roman"/>
          <w:i/>
          <w:szCs w:val="24"/>
        </w:rPr>
        <w:t>w</w:t>
      </w:r>
      <w:r w:rsidR="00FC5C0D" w:rsidRPr="0080214C">
        <w:rPr>
          <w:rFonts w:cs="Times New Roman"/>
          <w:i/>
          <w:szCs w:val="24"/>
        </w:rPr>
        <w:t xml:space="preserve">, </w:t>
      </w:r>
      <w:r w:rsidR="00FC5C0D" w:rsidRPr="0080214C">
        <w:rPr>
          <w:rFonts w:cs="Times New Roman"/>
          <w:szCs w:val="24"/>
        </w:rPr>
        <w:t>per Pustejovsky’</w:t>
      </w:r>
      <w:r w:rsidR="004C7FE1" w:rsidRPr="0080214C">
        <w:rPr>
          <w:rFonts w:cs="Times New Roman"/>
          <w:szCs w:val="24"/>
        </w:rPr>
        <w:t>s (2014) equation 4</w:t>
      </w:r>
      <w:r w:rsidRPr="0080214C">
        <w:rPr>
          <w:rFonts w:cs="Times New Roman"/>
          <w:szCs w:val="24"/>
        </w:rPr>
        <w:t>.</w:t>
      </w:r>
      <w:r w:rsidR="004C7FE1" w:rsidRPr="0080214C">
        <w:rPr>
          <w:rFonts w:cs="Times New Roman"/>
          <w:szCs w:val="24"/>
        </w:rPr>
        <w:t>)</w:t>
      </w:r>
    </w:p>
    <w:p w14:paraId="3EA4DCF5" w14:textId="77777777" w:rsidR="00CC0D8D" w:rsidRPr="0080214C" w:rsidRDefault="00014320">
      <w:pPr>
        <w:rPr>
          <w:rFonts w:cs="Times New Roman"/>
          <w:szCs w:val="24"/>
        </w:rPr>
      </w:pPr>
      <w:r w:rsidRPr="0080214C">
        <w:rPr>
          <w:rFonts w:cs="Times New Roman"/>
          <w:szCs w:val="24"/>
        </w:rPr>
        <w:lastRenderedPageBreak/>
        <w:t xml:space="preserve">2. </w:t>
      </w:r>
      <w:r w:rsidR="00FC5C0D" w:rsidRPr="0080214C">
        <w:rPr>
          <w:rFonts w:cs="Times New Roman"/>
          <w:szCs w:val="24"/>
        </w:rPr>
        <w:t>We have clarified that by “meta-regressions” we did indeed mean the Egger test, PET, and PEESE. The use of weighted random-effects models with additive error terms, fit by use of restricted maximum likelihood, is consistent with recommendations from Thompson and Sharp (1999)</w:t>
      </w:r>
      <w:r w:rsidR="002A1EDF" w:rsidRPr="0080214C">
        <w:rPr>
          <w:rFonts w:cs="Times New Roman"/>
          <w:szCs w:val="24"/>
        </w:rPr>
        <w:t>.</w:t>
      </w:r>
      <w:r w:rsidR="00FC5C0D" w:rsidRPr="0080214C">
        <w:rPr>
          <w:rFonts w:cs="Times New Roman"/>
          <w:szCs w:val="24"/>
        </w:rPr>
        <w:t xml:space="preserve"> </w:t>
      </w:r>
      <w:r w:rsidR="002A1EDF" w:rsidRPr="0080214C">
        <w:rPr>
          <w:rFonts w:cs="Times New Roman"/>
          <w:szCs w:val="24"/>
        </w:rPr>
        <w:t>Nevertheless, we have also conducted “dispersion” models (</w:t>
      </w:r>
      <w:r w:rsidR="00CC0D8D" w:rsidRPr="0080214C">
        <w:rPr>
          <w:rFonts w:cs="Times New Roman"/>
          <w:szCs w:val="24"/>
        </w:rPr>
        <w:t xml:space="preserve">as suggested by </w:t>
      </w:r>
      <w:r w:rsidR="002A1EDF" w:rsidRPr="0080214C">
        <w:rPr>
          <w:rFonts w:cs="Times New Roman"/>
          <w:szCs w:val="24"/>
        </w:rPr>
        <w:t>Moreno et al., 2009) using weighted fixed-effects models with multiplicative error terms. These were fit using the lm() function</w:t>
      </w:r>
      <w:r w:rsidR="008B77CA" w:rsidRPr="0080214C">
        <w:rPr>
          <w:rFonts w:cs="Times New Roman"/>
          <w:szCs w:val="24"/>
        </w:rPr>
        <w:t xml:space="preserve"> in base R</w:t>
      </w:r>
      <w:r w:rsidR="002A1EDF" w:rsidRPr="0080214C">
        <w:rPr>
          <w:rFonts w:cs="Times New Roman"/>
          <w:szCs w:val="24"/>
        </w:rPr>
        <w:t xml:space="preserve">. </w:t>
      </w:r>
    </w:p>
    <w:p w14:paraId="6846AAB6" w14:textId="19DC974B" w:rsidR="008B77CA" w:rsidRPr="0080214C" w:rsidRDefault="002A1EDF">
      <w:pPr>
        <w:rPr>
          <w:rFonts w:cs="Times New Roman"/>
          <w:szCs w:val="24"/>
        </w:rPr>
      </w:pPr>
      <w:r w:rsidRPr="0080214C">
        <w:rPr>
          <w:rFonts w:cs="Times New Roman"/>
          <w:szCs w:val="24"/>
        </w:rPr>
        <w:t xml:space="preserve">These results are available in the supplement. </w:t>
      </w:r>
      <w:r w:rsidR="00DF43FB" w:rsidRPr="0080214C">
        <w:rPr>
          <w:rFonts w:cs="Times New Roman"/>
          <w:szCs w:val="24"/>
        </w:rPr>
        <w:t>In general, t</w:t>
      </w:r>
      <w:r w:rsidRPr="0080214C">
        <w:rPr>
          <w:rFonts w:cs="Times New Roman"/>
          <w:szCs w:val="24"/>
        </w:rPr>
        <w:t xml:space="preserve">hey differ slightly from the additive-error results, usually by little more than +/- .02 units of Pearson </w:t>
      </w:r>
      <w:r w:rsidRPr="0080214C">
        <w:rPr>
          <w:rFonts w:cs="Times New Roman"/>
          <w:i/>
          <w:szCs w:val="24"/>
        </w:rPr>
        <w:t>r</w:t>
      </w:r>
      <w:r w:rsidRPr="0080214C">
        <w:rPr>
          <w:rFonts w:cs="Times New Roman"/>
          <w:szCs w:val="24"/>
        </w:rPr>
        <w:t xml:space="preserve">. </w:t>
      </w:r>
      <w:r w:rsidR="00DF43FB" w:rsidRPr="0080214C">
        <w:rPr>
          <w:rFonts w:cs="Times New Roman"/>
          <w:szCs w:val="24"/>
        </w:rPr>
        <w:t xml:space="preserve">Notable differences </w:t>
      </w:r>
      <w:r w:rsidR="008B77CA" w:rsidRPr="0080214C">
        <w:rPr>
          <w:rFonts w:cs="Times New Roman"/>
          <w:szCs w:val="24"/>
        </w:rPr>
        <w:t xml:space="preserve">between the random-effects and dispersion models are that </w:t>
      </w:r>
      <w:r w:rsidR="00D32816" w:rsidRPr="0080214C">
        <w:rPr>
          <w:rFonts w:cs="Times New Roman"/>
          <w:szCs w:val="24"/>
        </w:rPr>
        <w:t>(</w:t>
      </w:r>
      <w:r w:rsidR="008B77CA" w:rsidRPr="0080214C">
        <w:rPr>
          <w:rFonts w:cs="Times New Roman"/>
          <w:szCs w:val="24"/>
        </w:rPr>
        <w:t xml:space="preserve">1) The dispersion models estimate stronger evidence of effects on aggressive behavior in best-practices experiments, and </w:t>
      </w:r>
      <w:r w:rsidR="00D32816" w:rsidRPr="0080214C">
        <w:rPr>
          <w:rFonts w:cs="Times New Roman"/>
          <w:szCs w:val="24"/>
        </w:rPr>
        <w:t>(</w:t>
      </w:r>
      <w:r w:rsidR="008B77CA" w:rsidRPr="0080214C">
        <w:rPr>
          <w:rFonts w:cs="Times New Roman"/>
          <w:szCs w:val="24"/>
        </w:rPr>
        <w:t>2)</w:t>
      </w:r>
      <w:r w:rsidR="00D32816" w:rsidRPr="0080214C">
        <w:rPr>
          <w:rFonts w:cs="Times New Roman"/>
          <w:szCs w:val="24"/>
        </w:rPr>
        <w:t xml:space="preserve"> the dispersion models estimate weaker evidence of effects on aggressive cognition in experiments.</w:t>
      </w:r>
    </w:p>
    <w:p w14:paraId="1FAAB833" w14:textId="2D5F3877" w:rsidR="00D32816" w:rsidRPr="0080214C" w:rsidRDefault="00D32816">
      <w:pPr>
        <w:rPr>
          <w:rFonts w:cs="Times New Roman"/>
          <w:szCs w:val="24"/>
        </w:rPr>
      </w:pPr>
      <w:r w:rsidRPr="0080214C">
        <w:rPr>
          <w:rFonts w:cs="Times New Roman"/>
          <w:szCs w:val="24"/>
        </w:rPr>
        <w:t>Regarding (1), in</w:t>
      </w:r>
      <w:r w:rsidR="008B77CA" w:rsidRPr="0080214C">
        <w:rPr>
          <w:rFonts w:cs="Times New Roman"/>
          <w:szCs w:val="24"/>
        </w:rPr>
        <w:t xml:space="preserve"> best-practices experiments of aggressive affect, the PET estimate for the dispersion model is r = .096, an increase of .025 from the random-effects model. Whereas the random-effects model reports a nonsignificant PET estimate, p = .188, the dispersion model reports a significant PET intercept, p = .028.</w:t>
      </w:r>
      <w:r w:rsidRPr="0080214C">
        <w:rPr>
          <w:rFonts w:cs="Times New Roman"/>
          <w:szCs w:val="24"/>
        </w:rPr>
        <w:t xml:space="preserve"> The PEESE estimate in the dispersion model is </w:t>
      </w:r>
      <w:r w:rsidRPr="0080214C">
        <w:rPr>
          <w:rFonts w:cs="Times New Roman"/>
          <w:szCs w:val="24"/>
        </w:rPr>
        <w:t>r = .17</w:t>
      </w:r>
      <w:r w:rsidRPr="0080214C">
        <w:rPr>
          <w:rFonts w:cs="Times New Roman"/>
          <w:szCs w:val="24"/>
        </w:rPr>
        <w:t>, slightly larger than that of the random-effects model, r = .15.</w:t>
      </w:r>
    </w:p>
    <w:p w14:paraId="751FDFDE" w14:textId="4C37885A" w:rsidR="008B77CA" w:rsidRPr="0080214C" w:rsidRDefault="00D32816">
      <w:pPr>
        <w:rPr>
          <w:rFonts w:cs="Times New Roman"/>
          <w:szCs w:val="24"/>
        </w:rPr>
      </w:pPr>
      <w:r w:rsidRPr="0080214C">
        <w:rPr>
          <w:rFonts w:cs="Times New Roman"/>
          <w:szCs w:val="24"/>
        </w:rPr>
        <w:t>Regarding (2), in best-practices experiments of aggressive cognition, the PET estimate was significant in the random-effects model, as originally reported. In contrast, the dispersion PET model estimates a smaller, nonsignificant effect. Additionally, the random-effects Egger test did not detect significant asymmetry in either the best-practices or full sets of studies, whereas the dispersion model does.</w:t>
      </w:r>
    </w:p>
    <w:p w14:paraId="0976BCBD" w14:textId="11F9F3E4" w:rsidR="00D32816" w:rsidRPr="0080214C" w:rsidRDefault="00D32816">
      <w:pPr>
        <w:rPr>
          <w:rFonts w:cs="Times New Roman"/>
          <w:szCs w:val="24"/>
        </w:rPr>
      </w:pPr>
      <w:r w:rsidRPr="0080214C">
        <w:rPr>
          <w:rFonts w:cs="Times New Roman"/>
          <w:szCs w:val="24"/>
        </w:rPr>
        <w:t>We include the dispersion models in a supplementary table.</w:t>
      </w:r>
    </w:p>
    <w:p w14:paraId="464C44B7" w14:textId="77777777" w:rsidR="00B22046" w:rsidRPr="0080214C" w:rsidRDefault="00D32816">
      <w:pPr>
        <w:rPr>
          <w:rFonts w:cs="Times New Roman"/>
          <w:szCs w:val="24"/>
        </w:rPr>
      </w:pPr>
      <w:r w:rsidRPr="0080214C">
        <w:rPr>
          <w:rFonts w:cs="Times New Roman"/>
          <w:szCs w:val="24"/>
        </w:rPr>
        <w:t xml:space="preserve"> </w:t>
      </w:r>
      <w:r w:rsidR="00CC0D8D" w:rsidRPr="0080214C">
        <w:rPr>
          <w:rFonts w:cs="Times New Roman"/>
          <w:szCs w:val="24"/>
        </w:rPr>
        <w:t xml:space="preserve">3. </w:t>
      </w:r>
      <w:r w:rsidR="00A03C40" w:rsidRPr="0080214C">
        <w:rPr>
          <w:rFonts w:cs="Times New Roman"/>
          <w:szCs w:val="24"/>
        </w:rPr>
        <w:t>We have redone the m</w:t>
      </w:r>
      <w:r w:rsidR="001E4BC2" w:rsidRPr="0080214C">
        <w:rPr>
          <w:rFonts w:cs="Times New Roman"/>
          <w:szCs w:val="24"/>
        </w:rPr>
        <w:t xml:space="preserve">oderator analyses as suggested, removing the use of standard errors as predictors and as weights. Only one term reached statistical significance. The effect size in the combined adult/child sample in Anderson, Gentile, and Buckley (2007) was significantly smaller than those in adult-only or child-only samples. Notably, this study also has </w:t>
      </w:r>
      <w:r w:rsidR="00B22046" w:rsidRPr="0080214C">
        <w:rPr>
          <w:rFonts w:cs="Times New Roman"/>
          <w:szCs w:val="24"/>
        </w:rPr>
        <w:t>the largest sample size;</w:t>
      </w:r>
      <w:r w:rsidR="001E4BC2" w:rsidRPr="0080214C">
        <w:rPr>
          <w:rFonts w:cs="Times New Roman"/>
          <w:szCs w:val="24"/>
        </w:rPr>
        <w:t xml:space="preserve"> </w:t>
      </w:r>
      <w:r w:rsidR="00B22046" w:rsidRPr="0080214C">
        <w:rPr>
          <w:rFonts w:cs="Times New Roman"/>
          <w:szCs w:val="24"/>
        </w:rPr>
        <w:t>adjusting for moderation by standard errors accounts for the influence of adult/child samples</w:t>
      </w:r>
      <w:r w:rsidR="001E4BC2" w:rsidRPr="0080214C">
        <w:rPr>
          <w:rFonts w:cs="Times New Roman"/>
          <w:szCs w:val="24"/>
        </w:rPr>
        <w:t xml:space="preserve">. </w:t>
      </w:r>
    </w:p>
    <w:p w14:paraId="3852AD22" w14:textId="37294BC3" w:rsidR="00A03C40" w:rsidRPr="0080214C" w:rsidRDefault="001E4BC2">
      <w:pPr>
        <w:rPr>
          <w:rFonts w:cs="Times New Roman"/>
          <w:szCs w:val="24"/>
        </w:rPr>
      </w:pPr>
      <w:r w:rsidRPr="0080214C">
        <w:rPr>
          <w:rFonts w:cs="Times New Roman"/>
          <w:szCs w:val="24"/>
        </w:rPr>
        <w:t>As now conducted, these moderator analyses are redundant with the moderator analyses reported in Anderson et al. (2010) and will not be included in the current manuscript.</w:t>
      </w:r>
    </w:p>
    <w:p w14:paraId="70F11F6B" w14:textId="0732E0D7" w:rsidR="00890B78" w:rsidRPr="0080214C" w:rsidRDefault="00CC0D8D">
      <w:pPr>
        <w:rPr>
          <w:rFonts w:cs="Times New Roman"/>
          <w:szCs w:val="24"/>
        </w:rPr>
      </w:pPr>
      <w:r w:rsidRPr="0080214C">
        <w:rPr>
          <w:rFonts w:cs="Times New Roman"/>
          <w:szCs w:val="24"/>
        </w:rPr>
        <w:t>4</w:t>
      </w:r>
      <w:r w:rsidR="00014320" w:rsidRPr="0080214C">
        <w:rPr>
          <w:rFonts w:cs="Times New Roman"/>
          <w:szCs w:val="24"/>
        </w:rPr>
        <w:t xml:space="preserve">. </w:t>
      </w:r>
      <w:r w:rsidR="00A03C40" w:rsidRPr="0080214C">
        <w:rPr>
          <w:rFonts w:cs="Times New Roman"/>
          <w:szCs w:val="24"/>
        </w:rPr>
        <w:t xml:space="preserve">Other comments lead to </w:t>
      </w:r>
      <w:r w:rsidR="00014320" w:rsidRPr="0080214C">
        <w:rPr>
          <w:rFonts w:cs="Times New Roman"/>
          <w:szCs w:val="24"/>
        </w:rPr>
        <w:t xml:space="preserve">small </w:t>
      </w:r>
      <w:r w:rsidR="00A03C40" w:rsidRPr="0080214C">
        <w:rPr>
          <w:rFonts w:cs="Times New Roman"/>
          <w:szCs w:val="24"/>
        </w:rPr>
        <w:t>refinements in language and further support of arguments through citation.</w:t>
      </w:r>
    </w:p>
    <w:sectPr w:rsidR="00890B78" w:rsidRPr="0080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e Hilgard" w:date="2016-06-24T16:36:00Z" w:initials="JH">
    <w:p w14:paraId="089EAEB8" w14:textId="53F3A8A8" w:rsidR="007B6867" w:rsidRDefault="007B6867">
      <w:pPr>
        <w:pStyle w:val="CommentText"/>
      </w:pPr>
      <w:r>
        <w:rPr>
          <w:rStyle w:val="CommentReference"/>
        </w:rPr>
        <w:annotationRef/>
      </w:r>
      <w:r>
        <w:t>Not sure if this is a good idea.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9EAE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14320"/>
    <w:rsid w:val="00061596"/>
    <w:rsid w:val="00090671"/>
    <w:rsid w:val="001E1C2D"/>
    <w:rsid w:val="001E4BC2"/>
    <w:rsid w:val="00221B04"/>
    <w:rsid w:val="00251996"/>
    <w:rsid w:val="00290BA8"/>
    <w:rsid w:val="002A1EDF"/>
    <w:rsid w:val="002E7923"/>
    <w:rsid w:val="002F36C3"/>
    <w:rsid w:val="003434B6"/>
    <w:rsid w:val="003A6D35"/>
    <w:rsid w:val="004562A8"/>
    <w:rsid w:val="004A578E"/>
    <w:rsid w:val="004C7FE1"/>
    <w:rsid w:val="0053569B"/>
    <w:rsid w:val="005C0D79"/>
    <w:rsid w:val="00777AA1"/>
    <w:rsid w:val="007B6867"/>
    <w:rsid w:val="0080214C"/>
    <w:rsid w:val="00836A1A"/>
    <w:rsid w:val="0083769F"/>
    <w:rsid w:val="00844CF1"/>
    <w:rsid w:val="00890B78"/>
    <w:rsid w:val="008B77CA"/>
    <w:rsid w:val="008D2B66"/>
    <w:rsid w:val="008E4327"/>
    <w:rsid w:val="00944761"/>
    <w:rsid w:val="009D7EC2"/>
    <w:rsid w:val="00A03C40"/>
    <w:rsid w:val="00A127E9"/>
    <w:rsid w:val="00A5476E"/>
    <w:rsid w:val="00A92162"/>
    <w:rsid w:val="00AA4341"/>
    <w:rsid w:val="00AB6B3E"/>
    <w:rsid w:val="00AE4387"/>
    <w:rsid w:val="00B10E2E"/>
    <w:rsid w:val="00B22046"/>
    <w:rsid w:val="00B852CD"/>
    <w:rsid w:val="00BE0041"/>
    <w:rsid w:val="00C43BE9"/>
    <w:rsid w:val="00C501EA"/>
    <w:rsid w:val="00C9338B"/>
    <w:rsid w:val="00CC0D8D"/>
    <w:rsid w:val="00CD30D6"/>
    <w:rsid w:val="00CF4A18"/>
    <w:rsid w:val="00D2224F"/>
    <w:rsid w:val="00D32816"/>
    <w:rsid w:val="00DA26A1"/>
    <w:rsid w:val="00DE4C99"/>
    <w:rsid w:val="00DF43FB"/>
    <w:rsid w:val="00E62D0E"/>
    <w:rsid w:val="00E74E2E"/>
    <w:rsid w:val="00F01943"/>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15:docId w15:val="{A08409A3-B4C7-43B0-98F9-C0587259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5865B-9E4D-4116-B0EE-5899897A8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6</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Hilgard</cp:lastModifiedBy>
  <cp:revision>18</cp:revision>
  <dcterms:created xsi:type="dcterms:W3CDTF">2016-06-19T16:46:00Z</dcterms:created>
  <dcterms:modified xsi:type="dcterms:W3CDTF">2016-06-24T20:37:00Z</dcterms:modified>
</cp:coreProperties>
</file>